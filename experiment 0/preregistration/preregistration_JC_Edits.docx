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7251F" w14:textId="77777777" w:rsidR="007D1EE4" w:rsidRDefault="007D1EE4" w:rsidP="007D1EE4">
      <w:pPr>
        <w:rPr>
          <w:b/>
        </w:rPr>
      </w:pPr>
    </w:p>
    <w:p w14:paraId="6897C790" w14:textId="77777777" w:rsidR="007D1EE4" w:rsidRDefault="007D1EE4" w:rsidP="007D1EE4">
      <w:pPr>
        <w:rPr>
          <w:b/>
        </w:rPr>
      </w:pPr>
    </w:p>
    <w:p w14:paraId="21CFCD16" w14:textId="77777777" w:rsidR="007D1EE4" w:rsidRDefault="007D1EE4" w:rsidP="007D1EE4">
      <w:pPr>
        <w:rPr>
          <w:b/>
        </w:rPr>
      </w:pPr>
    </w:p>
    <w:p w14:paraId="3BFB7C71" w14:textId="77777777" w:rsidR="007D1EE4" w:rsidRDefault="007D1EE4" w:rsidP="007D1EE4">
      <w:pPr>
        <w:rPr>
          <w:b/>
        </w:rPr>
      </w:pPr>
    </w:p>
    <w:p w14:paraId="39E1BE69" w14:textId="77777777" w:rsidR="007D1EE4" w:rsidRDefault="007D1EE4" w:rsidP="007D1EE4">
      <w:pPr>
        <w:rPr>
          <w:b/>
        </w:rPr>
      </w:pPr>
    </w:p>
    <w:p w14:paraId="2452A74D" w14:textId="77777777" w:rsidR="007D1EE4" w:rsidRDefault="007D1EE4" w:rsidP="007D1EE4">
      <w:pPr>
        <w:rPr>
          <w:b/>
        </w:rPr>
      </w:pPr>
    </w:p>
    <w:p w14:paraId="11E8F0B2" w14:textId="77777777" w:rsidR="007D1EE4" w:rsidRDefault="007D1EE4" w:rsidP="007D1EE4">
      <w:pPr>
        <w:rPr>
          <w:b/>
        </w:rPr>
      </w:pPr>
    </w:p>
    <w:p w14:paraId="685E7623" w14:textId="77777777" w:rsidR="007D1EE4" w:rsidRDefault="007D1EE4" w:rsidP="007D1EE4">
      <w:pPr>
        <w:rPr>
          <w:b/>
        </w:rPr>
      </w:pPr>
    </w:p>
    <w:p w14:paraId="0AE71427" w14:textId="77777777" w:rsidR="007D1EE4" w:rsidRDefault="007D1EE4" w:rsidP="007D1EE4">
      <w:pPr>
        <w:rPr>
          <w:b/>
        </w:rPr>
      </w:pPr>
    </w:p>
    <w:p w14:paraId="5DFCE42C" w14:textId="77777777" w:rsidR="007D1EE4" w:rsidRDefault="007D1EE4" w:rsidP="007D1EE4">
      <w:pPr>
        <w:rPr>
          <w:b/>
        </w:rPr>
      </w:pPr>
    </w:p>
    <w:p w14:paraId="49CA5B2D" w14:textId="77777777" w:rsidR="007D1EE4" w:rsidRDefault="007D1EE4" w:rsidP="007D1EE4">
      <w:pPr>
        <w:rPr>
          <w:b/>
        </w:rPr>
      </w:pPr>
    </w:p>
    <w:p w14:paraId="7318BC77" w14:textId="77777777" w:rsidR="007D1EE4" w:rsidRDefault="007D1EE4" w:rsidP="007D1EE4">
      <w:pPr>
        <w:rPr>
          <w:b/>
        </w:rPr>
      </w:pPr>
    </w:p>
    <w:p w14:paraId="17030962" w14:textId="77777777" w:rsidR="007D1EE4" w:rsidRDefault="007D1EE4" w:rsidP="007D1EE4">
      <w:pPr>
        <w:rPr>
          <w:b/>
        </w:rPr>
      </w:pPr>
    </w:p>
    <w:p w14:paraId="6A8BBAA8" w14:textId="77777777" w:rsidR="007D1EE4" w:rsidRDefault="007D1EE4" w:rsidP="007D1EE4">
      <w:pPr>
        <w:rPr>
          <w:b/>
        </w:rPr>
      </w:pPr>
    </w:p>
    <w:p w14:paraId="0D84B8DE" w14:textId="6D1B58DE" w:rsidR="007D1EE4" w:rsidRDefault="00B21FA3" w:rsidP="007D1EE4">
      <w:pPr>
        <w:jc w:val="center"/>
        <w:rPr>
          <w:b/>
        </w:rPr>
      </w:pPr>
      <w:r>
        <w:t>Influence awareness in the AMP: A replication of Experiment 3 of Payne et al. (2013)</w:t>
      </w:r>
    </w:p>
    <w:p w14:paraId="37B4DD76" w14:textId="77777777" w:rsidR="007D1EE4" w:rsidRDefault="007D1EE4" w:rsidP="007D1EE4">
      <w:pPr>
        <w:jc w:val="center"/>
        <w:rPr>
          <w:b/>
        </w:rPr>
      </w:pPr>
    </w:p>
    <w:p w14:paraId="30A0D647" w14:textId="77777777" w:rsidR="007D1EE4" w:rsidRDefault="007D1EE4" w:rsidP="007D1EE4">
      <w:pPr>
        <w:jc w:val="center"/>
        <w:rPr>
          <w:b/>
        </w:rPr>
      </w:pPr>
    </w:p>
    <w:p w14:paraId="2549368A" w14:textId="77777777" w:rsidR="007D1EE4" w:rsidRDefault="007D1EE4" w:rsidP="007D1EE4">
      <w:pPr>
        <w:jc w:val="center"/>
      </w:pPr>
    </w:p>
    <w:p w14:paraId="04BE1052" w14:textId="77777777" w:rsidR="007D1EE4" w:rsidRDefault="007D1EE4" w:rsidP="007D1EE4">
      <w:pPr>
        <w:jc w:val="center"/>
      </w:pPr>
    </w:p>
    <w:p w14:paraId="0A84D882" w14:textId="77777777" w:rsidR="007D1EE4" w:rsidRDefault="007D1EE4" w:rsidP="007D1EE4">
      <w:pPr>
        <w:jc w:val="center"/>
      </w:pPr>
      <w:r w:rsidRPr="001B11FE">
        <w:t xml:space="preserve">Jamie Cummins, Ian Hussey, &amp; Sean Hughes </w:t>
      </w:r>
    </w:p>
    <w:p w14:paraId="2572A7FA" w14:textId="77777777" w:rsidR="007D1EE4" w:rsidRDefault="007D1EE4" w:rsidP="007D1EE4">
      <w:pPr>
        <w:jc w:val="center"/>
      </w:pPr>
    </w:p>
    <w:p w14:paraId="3AA2F6DD" w14:textId="77777777" w:rsidR="007D1EE4" w:rsidRDefault="007D1EE4" w:rsidP="007D1EE4">
      <w:pPr>
        <w:jc w:val="center"/>
      </w:pPr>
      <w:r>
        <w:t>Ghent University, Belgium</w:t>
      </w:r>
    </w:p>
    <w:p w14:paraId="18E55C59" w14:textId="77777777" w:rsidR="007D1EE4" w:rsidRDefault="007D1EE4" w:rsidP="007D1EE4">
      <w:pPr>
        <w:jc w:val="center"/>
      </w:pPr>
    </w:p>
    <w:p w14:paraId="32147090" w14:textId="77777777" w:rsidR="007D1EE4" w:rsidRDefault="007D1EE4" w:rsidP="007D1EE4">
      <w:pPr>
        <w:jc w:val="center"/>
      </w:pPr>
    </w:p>
    <w:p w14:paraId="552F20EC" w14:textId="77777777" w:rsidR="007D1EE4" w:rsidRDefault="007D1EE4" w:rsidP="007D1EE4">
      <w:pPr>
        <w:jc w:val="center"/>
      </w:pPr>
    </w:p>
    <w:p w14:paraId="0C0EEB0F" w14:textId="77777777" w:rsidR="007D1EE4" w:rsidRPr="001B11FE" w:rsidRDefault="007D1EE4" w:rsidP="007D1EE4">
      <w:pPr>
        <w:jc w:val="center"/>
        <w:rPr>
          <w:i/>
          <w:color w:val="FF0000"/>
        </w:rPr>
      </w:pPr>
      <w:r w:rsidRPr="001B11FE">
        <w:rPr>
          <w:i/>
          <w:color w:val="FF0000"/>
        </w:rPr>
        <w:t>Pre</w:t>
      </w:r>
      <w:r>
        <w:rPr>
          <w:i/>
          <w:color w:val="FF0000"/>
        </w:rPr>
        <w:t>-</w:t>
      </w:r>
      <w:r w:rsidRPr="001B11FE">
        <w:rPr>
          <w:i/>
          <w:color w:val="FF0000"/>
        </w:rPr>
        <w:t>registration</w:t>
      </w:r>
    </w:p>
    <w:p w14:paraId="335C5273" w14:textId="77777777" w:rsidR="007D1EE4" w:rsidRDefault="007D1EE4" w:rsidP="007D1EE4">
      <w:pPr>
        <w:jc w:val="center"/>
      </w:pPr>
    </w:p>
    <w:p w14:paraId="77D3E1DC" w14:textId="77777777" w:rsidR="007D1EE4" w:rsidRDefault="007D1EE4" w:rsidP="007D1EE4">
      <w:pPr>
        <w:jc w:val="center"/>
      </w:pPr>
    </w:p>
    <w:p w14:paraId="168CBE31" w14:textId="77777777" w:rsidR="007D1EE4" w:rsidRDefault="007D1EE4" w:rsidP="007D1EE4">
      <w:pPr>
        <w:jc w:val="center"/>
      </w:pPr>
    </w:p>
    <w:p w14:paraId="30692EA6" w14:textId="77777777" w:rsidR="007D1EE4" w:rsidRDefault="007D1EE4" w:rsidP="007D1EE4">
      <w:pPr>
        <w:jc w:val="center"/>
      </w:pPr>
    </w:p>
    <w:p w14:paraId="4E2F6FC5" w14:textId="77777777" w:rsidR="007D1EE4" w:rsidRDefault="007D1EE4" w:rsidP="007D1EE4">
      <w:pPr>
        <w:jc w:val="center"/>
      </w:pPr>
    </w:p>
    <w:p w14:paraId="0CDFADC3" w14:textId="77777777" w:rsidR="007D1EE4" w:rsidRDefault="007D1EE4" w:rsidP="007D1EE4">
      <w:pPr>
        <w:jc w:val="center"/>
      </w:pPr>
    </w:p>
    <w:p w14:paraId="7C19D978" w14:textId="77777777" w:rsidR="007D1EE4" w:rsidRDefault="007D1EE4" w:rsidP="007D1EE4">
      <w:pPr>
        <w:jc w:val="center"/>
      </w:pPr>
    </w:p>
    <w:p w14:paraId="06B8C350" w14:textId="77777777" w:rsidR="007D1EE4" w:rsidRDefault="007D1EE4" w:rsidP="007D1EE4">
      <w:pPr>
        <w:jc w:val="center"/>
      </w:pPr>
    </w:p>
    <w:p w14:paraId="79298B22" w14:textId="77777777" w:rsidR="007D1EE4" w:rsidRDefault="007D1EE4" w:rsidP="007D1EE4">
      <w:pPr>
        <w:jc w:val="center"/>
      </w:pPr>
    </w:p>
    <w:p w14:paraId="49CB8499" w14:textId="77777777" w:rsidR="007D1EE4" w:rsidRPr="00895BC2" w:rsidRDefault="007D1EE4" w:rsidP="007D1EE4">
      <w:pPr>
        <w:spacing w:line="480" w:lineRule="auto"/>
        <w:jc w:val="center"/>
        <w:rPr>
          <w:b/>
        </w:rPr>
      </w:pPr>
      <w:r w:rsidRPr="00895BC2">
        <w:rPr>
          <w:b/>
        </w:rPr>
        <w:t xml:space="preserve">Author </w:t>
      </w:r>
      <w:proofErr w:type="gramStart"/>
      <w:r w:rsidRPr="00895BC2">
        <w:rPr>
          <w:b/>
        </w:rPr>
        <w:t>note</w:t>
      </w:r>
      <w:proofErr w:type="gramEnd"/>
    </w:p>
    <w:p w14:paraId="1FAAB521" w14:textId="14885FFE" w:rsidR="007D1EE4" w:rsidRPr="001B11FE" w:rsidRDefault="007D1EE4" w:rsidP="007D1EE4">
      <w:pPr>
        <w:adjustRightInd w:val="0"/>
        <w:spacing w:line="480" w:lineRule="auto"/>
        <w:jc w:val="both"/>
      </w:pPr>
      <w:r>
        <w:tab/>
        <w:t xml:space="preserve">JC, IH, and </w:t>
      </w:r>
      <w:r>
        <w:rPr>
          <w:lang w:val="en-IE"/>
        </w:rPr>
        <w:t xml:space="preserve">SH, </w:t>
      </w:r>
      <w:r w:rsidRPr="00FF2EF1">
        <w:rPr>
          <w:lang w:val="en-IE"/>
        </w:rPr>
        <w:t xml:space="preserve">Department of Experimental Clinical and Health Psychology, Ghent University. </w:t>
      </w:r>
      <w:r>
        <w:t xml:space="preserve">This research was conducted with the support of </w:t>
      </w:r>
      <w:r w:rsidRPr="00984D55">
        <w:t xml:space="preserve">Grant </w:t>
      </w:r>
      <w:r w:rsidRPr="0053101B">
        <w:t>BOF16/MET_V/002</w:t>
      </w:r>
      <w:r>
        <w:t xml:space="preserve"> to Jan De Houwer and Ghent University postdoctoral fellowship </w:t>
      </w:r>
      <w:r w:rsidRPr="00E15460">
        <w:t xml:space="preserve">01P05517 </w:t>
      </w:r>
      <w:r>
        <w:t xml:space="preserve">to IH. </w:t>
      </w:r>
      <w:r w:rsidRPr="00FF2EF1">
        <w:rPr>
          <w:lang w:val="en-IE"/>
        </w:rPr>
        <w:t xml:space="preserve">Correspondence concerning this article </w:t>
      </w:r>
      <w:r>
        <w:rPr>
          <w:lang w:val="en-IE"/>
        </w:rPr>
        <w:t xml:space="preserve">should be sent to </w:t>
      </w:r>
      <w:r w:rsidR="00B21FA3" w:rsidRPr="00B21FA3">
        <w:rPr>
          <w:lang w:val="en-IE"/>
        </w:rPr>
        <w:t>jamie.cummins@</w:t>
      </w:r>
      <w:r w:rsidR="00B21FA3">
        <w:rPr>
          <w:lang w:val="en-IE"/>
        </w:rPr>
        <w:t>ug</w:t>
      </w:r>
      <w:r w:rsidR="00B21FA3" w:rsidRPr="00B21FA3">
        <w:rPr>
          <w:lang w:val="en-IE"/>
        </w:rPr>
        <w:t>ent.be</w:t>
      </w:r>
      <w:r w:rsidR="00B21FA3">
        <w:rPr>
          <w:lang w:val="en-IE"/>
        </w:rPr>
        <w:t xml:space="preserve">, </w:t>
      </w:r>
      <w:r w:rsidR="00B21FA3" w:rsidRPr="00B21FA3">
        <w:rPr>
          <w:lang w:val="en-IE"/>
        </w:rPr>
        <w:t>ian.hussey@ugent.be</w:t>
      </w:r>
      <w:r w:rsidR="00B21FA3">
        <w:rPr>
          <w:lang w:val="en-IE"/>
        </w:rPr>
        <w:t>, or sean.hughes@ugent.be</w:t>
      </w:r>
      <w:r w:rsidRPr="00FF2EF1">
        <w:rPr>
          <w:lang w:val="en-IE"/>
        </w:rPr>
        <w:t>.</w:t>
      </w:r>
    </w:p>
    <w:p w14:paraId="72F37AC4" w14:textId="77777777" w:rsidR="007D1EE4" w:rsidRPr="00CF4353" w:rsidRDefault="007D1EE4" w:rsidP="007D1EE4">
      <w:pPr>
        <w:spacing w:line="480" w:lineRule="auto"/>
        <w:jc w:val="center"/>
        <w:rPr>
          <w:b/>
        </w:rPr>
      </w:pPr>
      <w:r w:rsidRPr="00CF4353">
        <w:rPr>
          <w:b/>
        </w:rPr>
        <w:lastRenderedPageBreak/>
        <w:t>Background and rationale</w:t>
      </w:r>
    </w:p>
    <w:p w14:paraId="172416CA" w14:textId="46A504E4" w:rsidR="00182BD8" w:rsidRDefault="007D1EE4" w:rsidP="007D1EE4">
      <w:pPr>
        <w:spacing w:line="480" w:lineRule="auto"/>
        <w:ind w:firstLine="720"/>
      </w:pPr>
      <w:r w:rsidRPr="002B12DB">
        <w:t>The Affec</w:t>
      </w:r>
      <w:r>
        <w:t>t Misattribution Procedure (AMP: Payne et al., 2005</w:t>
      </w:r>
      <w:r w:rsidRPr="002B12DB">
        <w:t xml:space="preserve">) is a popular indirect </w:t>
      </w:r>
      <w:r w:rsidR="00325CD7">
        <w:t>procedure that aims to provide a measure of one’s “</w:t>
      </w:r>
      <w:r w:rsidRPr="002B12DB">
        <w:t>implicit attitudes</w:t>
      </w:r>
      <w:r w:rsidR="00325CD7">
        <w:t>”</w:t>
      </w:r>
      <w:r>
        <w:t xml:space="preserve"> (</w:t>
      </w:r>
      <w:r w:rsidRPr="000410B1">
        <w:t>Nosek, Hawkins</w:t>
      </w:r>
      <w:r>
        <w:t>,</w:t>
      </w:r>
      <w:r w:rsidRPr="000410B1">
        <w:t xml:space="preserve"> </w:t>
      </w:r>
      <w:r>
        <w:t>&amp;</w:t>
      </w:r>
      <w:r w:rsidRPr="000410B1">
        <w:t xml:space="preserve"> Frazier</w:t>
      </w:r>
      <w:r>
        <w:t>, 2012)</w:t>
      </w:r>
      <w:r w:rsidRPr="002B12DB">
        <w:t xml:space="preserve">. It is often </w:t>
      </w:r>
      <w:r w:rsidR="00325CD7">
        <w:t xml:space="preserve">framed positively in terms of its </w:t>
      </w:r>
      <w:r w:rsidRPr="002B12DB">
        <w:t>large effect sizes, relatively simpl</w:t>
      </w:r>
      <w:r>
        <w:t>e</w:t>
      </w:r>
      <w:r w:rsidRPr="002B12DB">
        <w:t xml:space="preserve"> </w:t>
      </w:r>
      <w:r w:rsidR="00325CD7">
        <w:t>procedural parameters</w:t>
      </w:r>
      <w:r w:rsidRPr="002B12DB">
        <w:t xml:space="preserve">, and high internal consistency relative to </w:t>
      </w:r>
      <w:r w:rsidR="00325CD7">
        <w:t xml:space="preserve">other </w:t>
      </w:r>
      <w:r w:rsidRPr="002B12DB">
        <w:t>reaction</w:t>
      </w:r>
      <w:r>
        <w:t xml:space="preserve"> </w:t>
      </w:r>
      <w:r w:rsidRPr="002B12DB">
        <w:t>time</w:t>
      </w:r>
      <w:r>
        <w:t>-</w:t>
      </w:r>
      <w:r w:rsidRPr="002B12DB">
        <w:t>based measures (Gawronski &amp; Ye, 2015).</w:t>
      </w:r>
      <w:r w:rsidR="00182BD8">
        <w:t xml:space="preserve"> </w:t>
      </w:r>
      <w:r w:rsidR="00325CD7">
        <w:t>Put simply</w:t>
      </w:r>
      <w:r w:rsidR="00182BD8">
        <w:t xml:space="preserve">, the </w:t>
      </w:r>
      <w:r w:rsidR="00325CD7">
        <w:t xml:space="preserve">task </w:t>
      </w:r>
      <w:r w:rsidR="00182BD8">
        <w:t xml:space="preserve">presents </w:t>
      </w:r>
      <w:r w:rsidR="00325CD7">
        <w:t xml:space="preserve">a </w:t>
      </w:r>
      <w:r w:rsidR="00182BD8">
        <w:t>prime stimul</w:t>
      </w:r>
      <w:r w:rsidR="00325CD7">
        <w:t>us</w:t>
      </w:r>
      <w:r w:rsidR="00182BD8">
        <w:t xml:space="preserve"> (</w:t>
      </w:r>
      <w:r w:rsidR="00325CD7">
        <w:t xml:space="preserve">e.g., a </w:t>
      </w:r>
      <w:r w:rsidR="00182BD8">
        <w:t>positive</w:t>
      </w:r>
      <w:r w:rsidR="00325CD7">
        <w:t xml:space="preserve"> or </w:t>
      </w:r>
      <w:r w:rsidR="00182BD8">
        <w:t>negative image) followed by a target stimulus (</w:t>
      </w:r>
      <w:r w:rsidR="00325CD7">
        <w:t xml:space="preserve">e.g., </w:t>
      </w:r>
      <w:r w:rsidR="00182BD8">
        <w:t xml:space="preserve">an image of a Chinese character) in quick succession. Participants are required to evaluate the valence of the Chinese character (i.e., whether they find it pleasant or unpleasant) and to ignore the prime. </w:t>
      </w:r>
      <w:r w:rsidR="00325CD7">
        <w:t xml:space="preserve">Despite </w:t>
      </w:r>
      <w:r w:rsidR="00182BD8">
        <w:t xml:space="preserve">instructions to ignore the prime, participants tend to respond </w:t>
      </w:r>
      <w:r w:rsidR="00325CD7">
        <w:t xml:space="preserve">evaluatively in ways that are </w:t>
      </w:r>
      <w:r w:rsidR="00182BD8">
        <w:t xml:space="preserve">consistent with </w:t>
      </w:r>
      <w:r w:rsidR="00325CD7">
        <w:t xml:space="preserve">the </w:t>
      </w:r>
      <w:r w:rsidR="00182BD8">
        <w:t>valence</w:t>
      </w:r>
      <w:r w:rsidR="00325CD7">
        <w:t xml:space="preserve"> of the prime</w:t>
      </w:r>
      <w:r w:rsidR="00182BD8">
        <w:t xml:space="preserve">. </w:t>
      </w:r>
      <w:r w:rsidRPr="002B12DB">
        <w:t xml:space="preserve"> </w:t>
      </w:r>
    </w:p>
    <w:p w14:paraId="0A3F8A7A" w14:textId="45910A25" w:rsidR="00B61EF2" w:rsidRDefault="00325CD7" w:rsidP="007D1EE4">
      <w:pPr>
        <w:spacing w:line="480" w:lineRule="auto"/>
        <w:ind w:firstLine="720"/>
      </w:pPr>
      <w:r>
        <w:t xml:space="preserve">The </w:t>
      </w:r>
      <w:r w:rsidR="00182BD8">
        <w:t>AMP</w:t>
      </w:r>
      <w:r>
        <w:t xml:space="preserve"> is frequently under the assumption that it</w:t>
      </w:r>
      <w:r w:rsidR="00B21FA3">
        <w:t xml:space="preserve"> captur</w:t>
      </w:r>
      <w:r>
        <w:t>es</w:t>
      </w:r>
      <w:r w:rsidR="00B21FA3">
        <w:t xml:space="preserve"> respon</w:t>
      </w:r>
      <w:r>
        <w:t>ding</w:t>
      </w:r>
      <w:r w:rsidR="00B21FA3">
        <w:t xml:space="preserve"> </w:t>
      </w:r>
      <w:r>
        <w:t xml:space="preserve">in the absence of </w:t>
      </w:r>
      <w:r w:rsidR="00B21FA3">
        <w:t>awareness</w:t>
      </w:r>
      <w:r>
        <w:t xml:space="preserve"> or </w:t>
      </w:r>
      <w:r w:rsidR="00B21FA3">
        <w:t xml:space="preserve">intention to emit such responses. </w:t>
      </w:r>
      <w:r>
        <w:t xml:space="preserve">Although several </w:t>
      </w:r>
      <w:r w:rsidR="00182BD8">
        <w:t>studies have investigated the intentionality of AMP effects</w:t>
      </w:r>
      <w:r>
        <w:t>, often with</w:t>
      </w:r>
      <w:r w:rsidR="00182BD8">
        <w:t xml:space="preserve"> mixed findings (e.g., Bar-Anan &amp; Nosek, 2012; Payne et al., 2013; Gawronski &amp; Ye, 2015), </w:t>
      </w:r>
      <w:r>
        <w:t xml:space="preserve">less work </w:t>
      </w:r>
      <w:r w:rsidR="00182BD8">
        <w:t xml:space="preserve">has </w:t>
      </w:r>
      <w:r>
        <w:t xml:space="preserve">examined the extent to which people are </w:t>
      </w:r>
      <w:r w:rsidR="00182BD8">
        <w:t xml:space="preserve">unaware of </w:t>
      </w:r>
      <w:r>
        <w:t>their pattern of responding on the task</w:t>
      </w:r>
      <w:r w:rsidR="00182BD8">
        <w:t xml:space="preserve">. To date, the only direct empirical investigation </w:t>
      </w:r>
      <w:r>
        <w:t xml:space="preserve">of this </w:t>
      </w:r>
      <w:r w:rsidR="00182BD8">
        <w:t xml:space="preserve">has been </w:t>
      </w:r>
      <w:r>
        <w:t xml:space="preserve">carried out by </w:t>
      </w:r>
      <w:r w:rsidR="00182BD8">
        <w:t>Payne et al</w:t>
      </w:r>
      <w:r>
        <w:t>.</w:t>
      </w:r>
      <w:r w:rsidR="00182BD8">
        <w:t xml:space="preserve"> </w:t>
      </w:r>
      <w:r>
        <w:t>(2013) E</w:t>
      </w:r>
      <w:r w:rsidR="00182BD8">
        <w:t>xperiment</w:t>
      </w:r>
      <w:r>
        <w:t xml:space="preserve"> 3</w:t>
      </w:r>
      <w:r w:rsidR="00182BD8">
        <w:t xml:space="preserve">. </w:t>
      </w:r>
      <w:r>
        <w:t xml:space="preserve">In this study participants completed </w:t>
      </w:r>
      <w:r w:rsidR="00182BD8">
        <w:t xml:space="preserve">one of two AMPs: either a standard AMP, or a so-called </w:t>
      </w:r>
      <w:r>
        <w:t>‘</w:t>
      </w:r>
      <w:r w:rsidR="00182BD8">
        <w:t xml:space="preserve">skip-AMP. In the skip-AMP, </w:t>
      </w:r>
      <w:r>
        <w:t xml:space="preserve">they </w:t>
      </w:r>
      <w:r w:rsidR="00182BD8">
        <w:t xml:space="preserve">were provided </w:t>
      </w:r>
      <w:r>
        <w:t xml:space="preserve">an </w:t>
      </w:r>
      <w:r w:rsidR="00182BD8">
        <w:t xml:space="preserve">option to skip </w:t>
      </w:r>
      <w:r>
        <w:t xml:space="preserve">responding </w:t>
      </w:r>
      <w:r w:rsidR="00182BD8">
        <w:t xml:space="preserve">on trials where they felt that their evaluation of the target stimulus would be influenced by the </w:t>
      </w:r>
      <w:r>
        <w:t xml:space="preserve">proceeding </w:t>
      </w:r>
      <w:r w:rsidR="00182BD8">
        <w:t xml:space="preserve">prime stimulus. The authors </w:t>
      </w:r>
      <w:r>
        <w:t xml:space="preserve">found </w:t>
      </w:r>
      <w:r w:rsidR="00182BD8">
        <w:t xml:space="preserve">that effects </w:t>
      </w:r>
      <w:r>
        <w:t xml:space="preserve">on the standard AMP did not differ </w:t>
      </w:r>
      <w:r w:rsidR="00182BD8">
        <w:t>significantly in magnitude</w:t>
      </w:r>
      <w:r>
        <w:t xml:space="preserve"> from those in the skip-AMP</w:t>
      </w:r>
      <w:r w:rsidR="00182BD8">
        <w:t xml:space="preserve">. </w:t>
      </w:r>
    </w:p>
    <w:p w14:paraId="01B9B1DC" w14:textId="65B809DE" w:rsidR="007D1EE4" w:rsidRDefault="00325CD7" w:rsidP="00307948">
      <w:pPr>
        <w:spacing w:line="480" w:lineRule="auto"/>
        <w:ind w:firstLine="720"/>
      </w:pPr>
      <w:r>
        <w:lastRenderedPageBreak/>
        <w:t xml:space="preserve">On the one hand, </w:t>
      </w:r>
      <w:r w:rsidR="00B61EF2">
        <w:t>this represent</w:t>
      </w:r>
      <w:r>
        <w:t>s</w:t>
      </w:r>
      <w:r w:rsidR="00B61EF2">
        <w:t xml:space="preserve"> a good initial step towards exploring awareness in the AMP</w:t>
      </w:r>
      <w:r>
        <w:t>. On the other hand,</w:t>
      </w:r>
      <w:r w:rsidR="00B61EF2">
        <w:t xml:space="preserve"> Payne et al.’s approach </w:t>
      </w:r>
      <w:r>
        <w:t xml:space="preserve">is </w:t>
      </w:r>
      <w:r w:rsidR="00B61EF2">
        <w:t xml:space="preserve">not without issue. </w:t>
      </w:r>
      <w:r>
        <w:t>T</w:t>
      </w:r>
      <w:r w:rsidR="005C556C">
        <w:t xml:space="preserve">he sample size in </w:t>
      </w:r>
      <w:r>
        <w:t xml:space="preserve">their </w:t>
      </w:r>
      <w:r w:rsidR="005C556C">
        <w:t>study was relatively small (N = 36 per cell). Although Payne et al. argued that this sample w</w:t>
      </w:r>
      <w:r w:rsidR="00307948">
        <w:t xml:space="preserve">ould provide </w:t>
      </w:r>
      <w:r>
        <w:t xml:space="preserve">power </w:t>
      </w:r>
      <w:r w:rsidR="00307948">
        <w:t xml:space="preserve">“greater than .85 to detect an interaction between the repeated measures and between-subjects factors, even assuming a small effect size” (p. 383), the authors did not specify what effect size they qualified as “small”, nor what they specified as the correlation between the different within-subject measurements (i.e., the correlation between evaluations of the positive and negative primes). </w:t>
      </w:r>
      <w:commentRangeStart w:id="0"/>
      <w:commentRangeStart w:id="1"/>
      <w:r w:rsidR="00307948">
        <w:t>This unspecified correlation can make such a power analysis vary widely</w:t>
      </w:r>
      <w:commentRangeEnd w:id="0"/>
      <w:r w:rsidR="00CA2B01">
        <w:rPr>
          <w:rStyle w:val="CommentReference"/>
        </w:rPr>
        <w:commentReference w:id="0"/>
      </w:r>
      <w:commentRangeEnd w:id="1"/>
      <w:r w:rsidR="00511A80">
        <w:rPr>
          <w:rStyle w:val="CommentReference"/>
        </w:rPr>
        <w:commentReference w:id="1"/>
      </w:r>
      <w:r w:rsidR="00307948">
        <w:t xml:space="preserve">. </w:t>
      </w:r>
      <w:ins w:id="2" w:author="Jamie Cummins" w:date="2020-06-25T11:03:00Z">
        <w:r w:rsidR="00511A80">
          <w:t>Combining this with the fact that their sample size was relatively small,</w:t>
        </w:r>
      </w:ins>
      <w:ins w:id="3" w:author="Jamie Cummins" w:date="2020-06-25T11:04:00Z">
        <w:r w:rsidR="00511A80">
          <w:t xml:space="preserve"> it is</w:t>
        </w:r>
      </w:ins>
      <w:ins w:id="4" w:author="Jamie Cummins" w:date="2020-06-25T11:05:00Z">
        <w:r w:rsidR="00511A80">
          <w:t xml:space="preserve"> very possible that a true difference between the AMP types exists, but the authors simply did achieve sufficient power to detect such a difference. </w:t>
        </w:r>
      </w:ins>
    </w:p>
    <w:p w14:paraId="74A45D7A" w14:textId="5F61EDAF" w:rsidR="00307948" w:rsidRPr="00511A80" w:rsidRDefault="00307948" w:rsidP="00307948">
      <w:pPr>
        <w:spacing w:line="480" w:lineRule="auto"/>
        <w:ind w:firstLine="720"/>
      </w:pPr>
      <w:r>
        <w:t xml:space="preserve">In the current experiment, we </w:t>
      </w:r>
      <w:r w:rsidR="00CA2B01">
        <w:t xml:space="preserve">sought </w:t>
      </w:r>
      <w:r>
        <w:t>to replicate Payne et al</w:t>
      </w:r>
      <w:r w:rsidR="00CA2B01">
        <w:t>. (2013) E</w:t>
      </w:r>
      <w:r>
        <w:t xml:space="preserve">xperiment </w:t>
      </w:r>
      <w:r w:rsidR="00CA2B01">
        <w:t xml:space="preserve">3 </w:t>
      </w:r>
      <w:r>
        <w:t>with an increased sample size</w:t>
      </w:r>
      <w:r w:rsidR="00FF3FC0">
        <w:t xml:space="preserve"> and </w:t>
      </w:r>
      <w:r w:rsidR="00CA2B01">
        <w:t xml:space="preserve">by using a </w:t>
      </w:r>
      <w:r w:rsidR="00FF3FC0">
        <w:t xml:space="preserve">within-subject </w:t>
      </w:r>
      <w:r w:rsidR="00CA2B01">
        <w:t xml:space="preserve">design </w:t>
      </w:r>
      <w:r w:rsidR="00FF3FC0">
        <w:t>to increase statistical power. Specifically, we</w:t>
      </w:r>
      <w:r w:rsidR="002A55BC">
        <w:t xml:space="preserve"> will</w:t>
      </w:r>
      <w:r w:rsidR="00FF3FC0">
        <w:t xml:space="preserve"> administer </w:t>
      </w:r>
      <w:r w:rsidR="00CA2B01">
        <w:t xml:space="preserve">an identical </w:t>
      </w:r>
      <w:r w:rsidR="00FF3FC0">
        <w:t xml:space="preserve">standard AMP and skip-AMP </w:t>
      </w:r>
      <w:r w:rsidR="00CA2B01">
        <w:t xml:space="preserve">as in the original Payne et al. (2013) study. However, instead of using a between subject design we </w:t>
      </w:r>
      <w:proofErr w:type="gramStart"/>
      <w:r w:rsidR="00CA2B01">
        <w:t>will  administer</w:t>
      </w:r>
      <w:proofErr w:type="gramEnd"/>
      <w:r w:rsidR="00CA2B01">
        <w:t xml:space="preserve"> both AMPs to </w:t>
      </w:r>
      <w:r w:rsidR="00FF3FC0">
        <w:t>all participants</w:t>
      </w:r>
      <w:r w:rsidR="002A55BC">
        <w:t xml:space="preserve"> </w:t>
      </w:r>
      <w:r w:rsidR="008F368D">
        <w:t xml:space="preserve">and compare </w:t>
      </w:r>
      <w:r w:rsidR="00CA2B01">
        <w:t xml:space="preserve">AMP </w:t>
      </w:r>
      <w:r w:rsidR="008F368D">
        <w:t xml:space="preserve">effect sizes within (rather than between) </w:t>
      </w:r>
      <w:r w:rsidR="00CA2B01">
        <w:t>participants</w:t>
      </w:r>
      <w:r w:rsidR="008F368D">
        <w:t>.</w:t>
      </w:r>
      <w:r w:rsidR="00FF3FC0">
        <w:t xml:space="preserve"> </w:t>
      </w:r>
      <w:r w:rsidR="00CA2B01">
        <w:t>Furthermore</w:t>
      </w:r>
      <w:r w:rsidR="00FF3FC0">
        <w:t xml:space="preserve">, we preregister a better-fitting statistical methodology, by </w:t>
      </w:r>
      <w:r w:rsidR="00E64028">
        <w:t xml:space="preserve">using a </w:t>
      </w:r>
      <w:proofErr w:type="gramStart"/>
      <w:r w:rsidR="00E64028">
        <w:t>partially-overlapping</w:t>
      </w:r>
      <w:proofErr w:type="gramEnd"/>
      <w:r w:rsidR="00E64028">
        <w:t xml:space="preserve"> t-test to account for participants who skip either all trials or no </w:t>
      </w:r>
      <w:commentRangeStart w:id="5"/>
      <w:r w:rsidR="00E64028">
        <w:t>trials</w:t>
      </w:r>
      <w:commentRangeEnd w:id="5"/>
      <w:r w:rsidR="00C01C87">
        <w:rPr>
          <w:rStyle w:val="CommentReference"/>
        </w:rPr>
        <w:commentReference w:id="5"/>
      </w:r>
      <w:r w:rsidR="00E64028">
        <w:t>.</w:t>
      </w:r>
      <w:r w:rsidR="00FF3FC0">
        <w:t xml:space="preserve"> </w:t>
      </w:r>
      <w:ins w:id="6" w:author="Jamie Cummins" w:date="2020-06-25T11:06:00Z">
        <w:r w:rsidR="00511A80">
          <w:t xml:space="preserve">We expect that, contrary to the findings of Payne et al. (2013), there </w:t>
        </w:r>
        <w:r w:rsidR="00511A80">
          <w:rPr>
            <w:i/>
            <w:iCs/>
          </w:rPr>
          <w:t xml:space="preserve">will </w:t>
        </w:r>
        <w:r w:rsidR="00511A80">
          <w:t>be a statistically significant difference between AMP effects in the standard AMP vs. ski</w:t>
        </w:r>
      </w:ins>
      <w:ins w:id="7" w:author="Jamie Cummins" w:date="2020-06-25T11:07:00Z">
        <w:r w:rsidR="00511A80">
          <w:t xml:space="preserve">p AMP, such that skip AMP effect sizes will be significantly smaller. </w:t>
        </w:r>
      </w:ins>
    </w:p>
    <w:p w14:paraId="0C2F54BF" w14:textId="77777777" w:rsidR="007D1EE4" w:rsidRPr="003D2216" w:rsidRDefault="007D1EE4" w:rsidP="007D1EE4">
      <w:pPr>
        <w:spacing w:line="480" w:lineRule="auto"/>
        <w:jc w:val="center"/>
        <w:rPr>
          <w:b/>
        </w:rPr>
      </w:pPr>
      <w:r w:rsidRPr="003D2216">
        <w:rPr>
          <w:b/>
        </w:rPr>
        <w:t>Method</w:t>
      </w:r>
    </w:p>
    <w:p w14:paraId="0ED2D152" w14:textId="77777777" w:rsidR="007D1EE4" w:rsidRDefault="007D1EE4" w:rsidP="007D1EE4">
      <w:pPr>
        <w:spacing w:line="480" w:lineRule="auto"/>
        <w:rPr>
          <w:b/>
        </w:rPr>
      </w:pPr>
      <w:r w:rsidRPr="003D5695">
        <w:rPr>
          <w:b/>
        </w:rPr>
        <w:t>Sample</w:t>
      </w:r>
    </w:p>
    <w:p w14:paraId="48B4F787" w14:textId="08572444" w:rsidR="007D1EE4" w:rsidRPr="002B12DB" w:rsidRDefault="007D1EE4" w:rsidP="007D1EE4">
      <w:pPr>
        <w:spacing w:line="480" w:lineRule="auto"/>
        <w:ind w:firstLine="720"/>
      </w:pPr>
      <w:r w:rsidRPr="002B12DB">
        <w:lastRenderedPageBreak/>
        <w:t xml:space="preserve">Data </w:t>
      </w:r>
      <w:r>
        <w:t xml:space="preserve">will be </w:t>
      </w:r>
      <w:r w:rsidRPr="002B12DB">
        <w:t xml:space="preserve">collected online </w:t>
      </w:r>
      <w:r>
        <w:t xml:space="preserve">via the </w:t>
      </w:r>
      <w:r w:rsidRPr="002B12DB">
        <w:t>Prolific</w:t>
      </w:r>
      <w:r>
        <w:t xml:space="preserve"> Academic website</w:t>
      </w:r>
      <w:r w:rsidRPr="002B12DB">
        <w:t xml:space="preserve">. Based on an expected mean duration of </w:t>
      </w:r>
      <w:r w:rsidR="00FF3FC0">
        <w:t>10</w:t>
      </w:r>
      <w:r w:rsidRPr="002B12DB">
        <w:t xml:space="preserve"> minutes, participants will be paid </w:t>
      </w:r>
      <w:r>
        <w:t>£</w:t>
      </w:r>
      <w:r w:rsidR="00CA2B01">
        <w:t>0</w:t>
      </w:r>
      <w:r w:rsidR="00FF3FC0">
        <w:t>.85</w:t>
      </w:r>
      <w:r w:rsidRPr="002B12DB">
        <w:t xml:space="preserve">. </w:t>
      </w:r>
    </w:p>
    <w:p w14:paraId="6188CD7C" w14:textId="77777777" w:rsidR="007D1EE4" w:rsidRDefault="007D1EE4" w:rsidP="007D1EE4">
      <w:pPr>
        <w:spacing w:line="480" w:lineRule="auto"/>
        <w:rPr>
          <w:b/>
          <w:i/>
        </w:rPr>
      </w:pPr>
      <w:r w:rsidRPr="003D5695">
        <w:rPr>
          <w:b/>
          <w:i/>
        </w:rPr>
        <w:t>Planned sample size &amp; stopping rules</w:t>
      </w:r>
    </w:p>
    <w:p w14:paraId="583FE6E9" w14:textId="74CA7E96" w:rsidR="007D1EE4" w:rsidRPr="002B12DB" w:rsidRDefault="007D1EE4" w:rsidP="007D1EE4">
      <w:pPr>
        <w:spacing w:line="480" w:lineRule="auto"/>
        <w:ind w:firstLine="720"/>
      </w:pPr>
      <w:r>
        <w:t xml:space="preserve">For our </w:t>
      </w:r>
      <w:r w:rsidR="008A2DEA">
        <w:t>first</w:t>
      </w:r>
      <w:r w:rsidR="00FE2121">
        <w:t xml:space="preserve"> hypothesis test</w:t>
      </w:r>
      <w:r>
        <w:t xml:space="preserve">, we </w:t>
      </w:r>
      <w:r w:rsidR="00FD41C3">
        <w:t xml:space="preserve">firstly </w:t>
      </w:r>
      <w:r>
        <w:t xml:space="preserve">used the </w:t>
      </w:r>
      <w:proofErr w:type="spellStart"/>
      <w:r>
        <w:t>pwr</w:t>
      </w:r>
      <w:proofErr w:type="spellEnd"/>
      <w:r>
        <w:t xml:space="preserve"> package in R to compute the number of subjects required to detect </w:t>
      </w:r>
      <w:r w:rsidR="008A2DEA">
        <w:t xml:space="preserve">a small Cohen’s d </w:t>
      </w:r>
      <w:r>
        <w:t>effect size (i.e., 0.</w:t>
      </w:r>
      <w:r w:rsidR="008A2DEA">
        <w:t>3</w:t>
      </w:r>
      <w:r>
        <w:t xml:space="preserve">) in </w:t>
      </w:r>
      <w:r w:rsidR="008A2DEA">
        <w:t>a paired-samples t-test</w:t>
      </w:r>
      <w:r>
        <w:t xml:space="preserve"> at the conventional alpha level (.05) </w:t>
      </w:r>
      <w:r w:rsidR="008A2DEA">
        <w:t>with</w:t>
      </w:r>
      <w:r>
        <w:t xml:space="preserve"> 95% power. </w:t>
      </w:r>
      <w:r w:rsidR="008A2DEA">
        <w:t>On the basis of this, 147</w:t>
      </w:r>
      <w:r>
        <w:t xml:space="preserve"> subjects would be required. </w:t>
      </w:r>
      <w:r w:rsidR="00FD41C3">
        <w:t xml:space="preserve">We then calculated how many participants would be required to detect such an effect size in a two-sample t-test with otherwise identical parameters; in this case, 289 participants would be required. Given that a </w:t>
      </w:r>
      <w:proofErr w:type="gramStart"/>
      <w:r w:rsidR="00FD41C3">
        <w:t>partially-overlapping</w:t>
      </w:r>
      <w:proofErr w:type="gramEnd"/>
      <w:r w:rsidR="00FD41C3">
        <w:t xml:space="preserve"> t-test’s power typically falls somewhere between a paired-samples t-test and a two-sample t-test (Derrick et al., 2017), 289 participants would provide us with at least 95% power to detect a small effect size in a partially-overlapping t-test. 289</w:t>
      </w:r>
      <w:r w:rsidR="008A2DEA">
        <w:t xml:space="preserve"> participants would also provide us with power to detect a </w:t>
      </w:r>
      <w:r w:rsidR="00FD41C3">
        <w:t xml:space="preserve">very </w:t>
      </w:r>
      <w:r w:rsidR="00956910">
        <w:t>small Cohen’s f effect size (i.e., 0.0</w:t>
      </w:r>
      <w:r w:rsidR="00FD41C3">
        <w:t>45</w:t>
      </w:r>
      <w:r w:rsidR="00956910">
        <w:t>) in a linear regression with one dependent variable and one independent variable (i.e., the analysis for our second hypothesis test). We</w:t>
      </w:r>
      <w:r w:rsidRPr="002B12DB">
        <w:t xml:space="preserve"> will </w:t>
      </w:r>
      <w:r w:rsidR="008A2DEA">
        <w:t xml:space="preserve">therefore </w:t>
      </w:r>
      <w:r w:rsidRPr="002B12DB">
        <w:t xml:space="preserve">collect data from </w:t>
      </w:r>
      <w:r w:rsidR="00FD41C3">
        <w:t>290</w:t>
      </w:r>
      <w:r w:rsidRPr="002B12DB">
        <w:t xml:space="preserve"> participants based on the availability of resources. </w:t>
      </w:r>
      <w:r w:rsidR="008A2DEA">
        <w:t xml:space="preserve">For our sampling strategy, </w:t>
      </w:r>
      <w:r w:rsidR="00FD41C3">
        <w:t>290</w:t>
      </w:r>
      <w:r w:rsidRPr="002B12DB">
        <w:t xml:space="preserve"> </w:t>
      </w:r>
      <w:r w:rsidR="008A2DEA">
        <w:t xml:space="preserve">initial </w:t>
      </w:r>
      <w:r w:rsidRPr="002B12DB">
        <w:t xml:space="preserve">participants will be </w:t>
      </w:r>
      <w:r w:rsidR="008A2DEA" w:rsidRPr="002B12DB">
        <w:t>collected,</w:t>
      </w:r>
      <w:r w:rsidRPr="002B12DB">
        <w:t xml:space="preserve"> and exclusion criteria will be applied. Then participants will be added in batches of 10 until at there are at least </w:t>
      </w:r>
      <w:r w:rsidR="00FD41C3">
        <w:t>290</w:t>
      </w:r>
      <w:r w:rsidRPr="002B12DB">
        <w:t xml:space="preserve"> participants who meet both inclusion and exclusion criteria</w:t>
      </w:r>
      <w:r>
        <w:t>.</w:t>
      </w:r>
      <w:r w:rsidRPr="002B12DB">
        <w:t xml:space="preserve"> </w:t>
      </w:r>
      <w:r>
        <w:t xml:space="preserve">Thereafter </w:t>
      </w:r>
      <w:r w:rsidRPr="002B12DB">
        <w:t>data collection will stop.</w:t>
      </w:r>
    </w:p>
    <w:p w14:paraId="268A62D2" w14:textId="77777777" w:rsidR="007D1EE4" w:rsidRDefault="007D1EE4" w:rsidP="007D1EE4">
      <w:pPr>
        <w:spacing w:line="480" w:lineRule="auto"/>
        <w:ind w:firstLine="720"/>
      </w:pPr>
      <w:r w:rsidRPr="00CE3895">
        <w:rPr>
          <w:b/>
        </w:rPr>
        <w:t>Inclusion criteria</w:t>
      </w:r>
      <w:r w:rsidRPr="004B551D">
        <w:rPr>
          <w:b/>
          <w:i/>
        </w:rPr>
        <w:t xml:space="preserve">. </w:t>
      </w:r>
      <w:r w:rsidRPr="002B12DB">
        <w:t>Age 18-65, fluent English, Prolific rating &gt;= 90%, no participation in similar studies by our research group.</w:t>
      </w:r>
    </w:p>
    <w:p w14:paraId="25FDD487" w14:textId="5DEED5C6" w:rsidR="007D1EE4" w:rsidRPr="004B551D" w:rsidRDefault="007D1EE4" w:rsidP="007D1EE4">
      <w:pPr>
        <w:spacing w:line="480" w:lineRule="auto"/>
        <w:ind w:firstLine="720"/>
        <w:rPr>
          <w:b/>
          <w:i/>
        </w:rPr>
      </w:pPr>
      <w:r w:rsidRPr="00CE3895">
        <w:rPr>
          <w:b/>
        </w:rPr>
        <w:t>Exclusion criteria.</w:t>
      </w:r>
      <w:r>
        <w:rPr>
          <w:b/>
          <w:i/>
        </w:rPr>
        <w:t xml:space="preserve"> </w:t>
      </w:r>
      <w:r w:rsidRPr="002B12DB">
        <w:t xml:space="preserve">Completion time on Prolific &lt; 3 minutes, and partial data on the </w:t>
      </w:r>
      <w:proofErr w:type="gramStart"/>
      <w:r w:rsidRPr="002B12DB">
        <w:t>demographics</w:t>
      </w:r>
      <w:proofErr w:type="gramEnd"/>
      <w:r w:rsidRPr="002B12DB">
        <w:t xml:space="preserve"> questionnaire o</w:t>
      </w:r>
      <w:r w:rsidR="002A55BC">
        <w:t xml:space="preserve">r either </w:t>
      </w:r>
      <w:r w:rsidRPr="002B12DB">
        <w:t>AMP.</w:t>
      </w:r>
    </w:p>
    <w:p w14:paraId="15CF0867" w14:textId="77777777" w:rsidR="007D1EE4" w:rsidRDefault="007D1EE4" w:rsidP="007D1EE4">
      <w:pPr>
        <w:spacing w:line="480" w:lineRule="auto"/>
        <w:rPr>
          <w:b/>
        </w:rPr>
      </w:pPr>
      <w:r w:rsidRPr="004B551D">
        <w:rPr>
          <w:b/>
        </w:rPr>
        <w:t>Design</w:t>
      </w:r>
    </w:p>
    <w:p w14:paraId="10E8F060" w14:textId="77777777" w:rsidR="007D1EE4" w:rsidRPr="00CE3895" w:rsidRDefault="007D1EE4" w:rsidP="007D1EE4">
      <w:pPr>
        <w:spacing w:line="480" w:lineRule="auto"/>
        <w:ind w:firstLine="720"/>
        <w:rPr>
          <w:b/>
        </w:rPr>
      </w:pPr>
      <w:r w:rsidRPr="00CE3895">
        <w:rPr>
          <w:b/>
        </w:rPr>
        <w:lastRenderedPageBreak/>
        <w:t>IVs.</w:t>
      </w:r>
    </w:p>
    <w:p w14:paraId="0C08FA66" w14:textId="01759D63" w:rsidR="00FF3FC0" w:rsidRDefault="00FF3FC0" w:rsidP="007D1EE4">
      <w:pPr>
        <w:spacing w:line="480" w:lineRule="auto"/>
        <w:ind w:firstLine="720"/>
      </w:pPr>
      <w:r>
        <w:t>1. AMP type (standard AMP vs. skip AMP).</w:t>
      </w:r>
    </w:p>
    <w:p w14:paraId="4C717807" w14:textId="268E6FE0" w:rsidR="007D1EE4" w:rsidRPr="002B12DB" w:rsidRDefault="00FF3FC0" w:rsidP="002A55BC">
      <w:pPr>
        <w:spacing w:line="480" w:lineRule="auto"/>
        <w:ind w:firstLine="720"/>
      </w:pPr>
      <w:r>
        <w:t>2</w:t>
      </w:r>
      <w:r w:rsidR="007D1EE4" w:rsidRPr="002B12DB">
        <w:t xml:space="preserve">. Valence of the prime stimuli used in the AMP (positive vs. negative). </w:t>
      </w:r>
    </w:p>
    <w:p w14:paraId="50D8F456" w14:textId="66C34D69" w:rsidR="007D1EE4" w:rsidRPr="002B12DB" w:rsidRDefault="007D1EE4" w:rsidP="008D5589">
      <w:pPr>
        <w:spacing w:line="480" w:lineRule="auto"/>
        <w:ind w:firstLine="720"/>
      </w:pPr>
      <w:r w:rsidRPr="006830EA">
        <w:rPr>
          <w:b/>
        </w:rPr>
        <w:t>DV</w:t>
      </w:r>
      <w:r w:rsidRPr="008B5125">
        <w:rPr>
          <w:b/>
        </w:rPr>
        <w:t>.</w:t>
      </w:r>
      <w:r>
        <w:t xml:space="preserve"> </w:t>
      </w:r>
      <w:r w:rsidRPr="002B12DB">
        <w:t xml:space="preserve">Evaluations within </w:t>
      </w:r>
      <w:r w:rsidR="00FF3FC0">
        <w:t>each</w:t>
      </w:r>
      <w:r w:rsidRPr="002B12DB">
        <w:t xml:space="preserve"> AMP </w:t>
      </w:r>
      <w:r w:rsidR="00FF3FC0">
        <w:t>(</w:t>
      </w:r>
      <w:r w:rsidRPr="002B12DB">
        <w:t>pleasant or unpleasant</w:t>
      </w:r>
      <w:r w:rsidR="002A55BC">
        <w:t>; skipped trials in the skip AMP are discarded</w:t>
      </w:r>
      <w:r w:rsidR="00FF3FC0">
        <w:t>)</w:t>
      </w:r>
      <w:r w:rsidRPr="002B12DB">
        <w:t xml:space="preserve">. </w:t>
      </w:r>
    </w:p>
    <w:p w14:paraId="55014862" w14:textId="77777777" w:rsidR="007D1EE4" w:rsidRDefault="007D1EE4" w:rsidP="007D1EE4">
      <w:pPr>
        <w:spacing w:line="480" w:lineRule="auto"/>
        <w:rPr>
          <w:b/>
        </w:rPr>
      </w:pPr>
      <w:r w:rsidRPr="005B3352">
        <w:rPr>
          <w:b/>
        </w:rPr>
        <w:t>Procedure</w:t>
      </w:r>
    </w:p>
    <w:p w14:paraId="2D42AE25" w14:textId="1783D791" w:rsidR="007D1EE4" w:rsidRPr="002B12DB" w:rsidRDefault="007D1EE4" w:rsidP="007D1EE4">
      <w:pPr>
        <w:spacing w:line="480" w:lineRule="auto"/>
        <w:ind w:firstLine="720"/>
      </w:pPr>
      <w:r w:rsidRPr="002B12DB">
        <w:t>Participants will complete the demographics questionnaire,</w:t>
      </w:r>
      <w:r w:rsidR="00FA1B54">
        <w:t xml:space="preserve"> then </w:t>
      </w:r>
      <w:r w:rsidRPr="002B12DB">
        <w:t xml:space="preserve">the </w:t>
      </w:r>
      <w:r w:rsidR="00FF3FC0">
        <w:t>standard AMP</w:t>
      </w:r>
      <w:r w:rsidR="008D5589">
        <w:t xml:space="preserve">, and then the skip </w:t>
      </w:r>
      <w:commentRangeStart w:id="8"/>
      <w:commentRangeStart w:id="9"/>
      <w:r w:rsidR="008D5589">
        <w:t>AMP</w:t>
      </w:r>
      <w:commentRangeEnd w:id="8"/>
      <w:r w:rsidR="00C01C87">
        <w:rPr>
          <w:rStyle w:val="CommentReference"/>
        </w:rPr>
        <w:commentReference w:id="8"/>
      </w:r>
      <w:commentRangeEnd w:id="9"/>
      <w:r w:rsidR="00511A80">
        <w:rPr>
          <w:rStyle w:val="CommentReference"/>
        </w:rPr>
        <w:commentReference w:id="9"/>
      </w:r>
      <w:r w:rsidR="008D5589">
        <w:t>.</w:t>
      </w:r>
    </w:p>
    <w:p w14:paraId="721F9369" w14:textId="77777777" w:rsidR="007D1EE4" w:rsidRDefault="007D1EE4" w:rsidP="007D1EE4">
      <w:pPr>
        <w:spacing w:line="480" w:lineRule="auto"/>
        <w:rPr>
          <w:b/>
        </w:rPr>
      </w:pPr>
      <w:r>
        <w:rPr>
          <w:b/>
        </w:rPr>
        <w:t xml:space="preserve">Measures </w:t>
      </w:r>
    </w:p>
    <w:p w14:paraId="6C52C889" w14:textId="3EB8C50A" w:rsidR="00511A80" w:rsidRPr="00D71177" w:rsidRDefault="007D1EE4" w:rsidP="00511A80">
      <w:pPr>
        <w:spacing w:line="480" w:lineRule="auto"/>
        <w:ind w:firstLine="720"/>
      </w:pPr>
      <w:r w:rsidRPr="002B12DB">
        <w:t>A</w:t>
      </w:r>
      <w:r w:rsidR="00FD7618">
        <w:t xml:space="preserve"> standard </w:t>
      </w:r>
      <w:r w:rsidRPr="002B12DB">
        <w:t xml:space="preserve">Affect Misattribution Procedure (AMP; Payne et al., 2005) with the following </w:t>
      </w:r>
      <w:commentRangeStart w:id="10"/>
      <w:r w:rsidRPr="002B12DB">
        <w:t>pa</w:t>
      </w:r>
      <w:r>
        <w:t>rameters</w:t>
      </w:r>
      <w:commentRangeEnd w:id="10"/>
      <w:r w:rsidR="00C01C87">
        <w:rPr>
          <w:rStyle w:val="CommentReference"/>
        </w:rPr>
        <w:commentReference w:id="10"/>
      </w:r>
      <w:r>
        <w:t xml:space="preserve">: 10 practice trials, </w:t>
      </w:r>
      <w:r w:rsidR="00FD7618">
        <w:t>72</w:t>
      </w:r>
      <w:r w:rsidRPr="002B12DB">
        <w:t xml:space="preserve"> main trials, </w:t>
      </w:r>
      <w:r>
        <w:t xml:space="preserve">12 positive and 12 </w:t>
      </w:r>
      <w:r w:rsidRPr="002B12DB">
        <w:t>negative valence images</w:t>
      </w:r>
      <w:r>
        <w:t xml:space="preserve">, and </w:t>
      </w:r>
      <w:r w:rsidR="00FD7618">
        <w:t>72</w:t>
      </w:r>
      <w:r w:rsidRPr="002B12DB">
        <w:t xml:space="preserve"> Chinese characters. </w:t>
      </w:r>
      <w:r w:rsidR="00FD7618">
        <w:t xml:space="preserve">Participants must respond to each Chinese character as either pleasant or unpleasant using the E and I computer keys. The skip AMP </w:t>
      </w:r>
      <w:r w:rsidR="00C01C87">
        <w:t xml:space="preserve">is </w:t>
      </w:r>
      <w:r w:rsidR="00FD7618">
        <w:t>identical to the standard AMP, with the exception that participants can skip trials where they feel they will be influenced by the prime by pressing the spacebar, rather than the E or I key.</w:t>
      </w:r>
      <w:ins w:id="11" w:author="Jamie Cummins" w:date="2020-06-25T11:08:00Z">
        <w:r w:rsidR="00511A80">
          <w:t xml:space="preserve"> Notably, our AMPs are identical to those used by Payne et al., with two exceptions: (</w:t>
        </w:r>
        <w:proofErr w:type="spellStart"/>
        <w:r w:rsidR="00511A80">
          <w:t>i</w:t>
        </w:r>
        <w:proofErr w:type="spellEnd"/>
        <w:r w:rsidR="00511A80">
          <w:t>) we use 72, rather than 120, trials, and (ii) we do no</w:t>
        </w:r>
      </w:ins>
      <w:ins w:id="12" w:author="Jamie Cummins" w:date="2020-06-25T11:09:00Z">
        <w:r w:rsidR="00511A80">
          <w:t xml:space="preserve">t use neutral primes, as these are regularly unused in other AMP studies (e.g., Gawronski &amp; Ye, 2015). </w:t>
        </w:r>
      </w:ins>
    </w:p>
    <w:p w14:paraId="4E2031F6" w14:textId="77777777" w:rsidR="007D1EE4" w:rsidRPr="00E97295" w:rsidRDefault="007D1EE4" w:rsidP="007D1EE4">
      <w:pPr>
        <w:spacing w:line="480" w:lineRule="auto"/>
        <w:rPr>
          <w:b/>
        </w:rPr>
      </w:pPr>
      <w:r>
        <w:rPr>
          <w:b/>
        </w:rPr>
        <w:t>Hypotheses</w:t>
      </w:r>
    </w:p>
    <w:p w14:paraId="226B784B" w14:textId="7E3CA172" w:rsidR="007D1EE4" w:rsidRDefault="007D1EE4" w:rsidP="002A55BC">
      <w:pPr>
        <w:spacing w:line="480" w:lineRule="auto"/>
        <w:ind w:firstLine="720"/>
      </w:pPr>
      <w:r w:rsidRPr="00CE3895">
        <w:rPr>
          <w:b/>
        </w:rPr>
        <w:t>H1.</w:t>
      </w:r>
      <w:r w:rsidR="008D5589">
        <w:t xml:space="preserve"> The AMP effect</w:t>
      </w:r>
      <w:r w:rsidRPr="002B12DB">
        <w:t xml:space="preserve"> </w:t>
      </w:r>
      <w:r w:rsidR="002A55BC">
        <w:t xml:space="preserve">in the skip AMP will be smaller than in the standard AMP. </w:t>
      </w:r>
    </w:p>
    <w:p w14:paraId="770A9550" w14:textId="5D87ACC7" w:rsidR="008A2DEA" w:rsidRPr="008A2DEA" w:rsidRDefault="008A2DEA" w:rsidP="002A55BC">
      <w:pPr>
        <w:spacing w:line="480" w:lineRule="auto"/>
        <w:ind w:firstLine="720"/>
      </w:pPr>
      <w:r>
        <w:rPr>
          <w:b/>
          <w:bCs/>
        </w:rPr>
        <w:t xml:space="preserve">H2. </w:t>
      </w:r>
      <w:commentRangeStart w:id="13"/>
      <w:commentRangeStart w:id="14"/>
      <w:commentRangeStart w:id="15"/>
      <w:r>
        <w:t>The rate of skipping in the skip AMP will predict effect sizes in the standard AMP.</w:t>
      </w:r>
      <w:commentRangeEnd w:id="13"/>
      <w:r w:rsidR="00FD41C3">
        <w:rPr>
          <w:rStyle w:val="CommentReference"/>
        </w:rPr>
        <w:commentReference w:id="13"/>
      </w:r>
      <w:commentRangeEnd w:id="14"/>
      <w:r w:rsidR="00C01C87">
        <w:rPr>
          <w:rStyle w:val="CommentReference"/>
        </w:rPr>
        <w:commentReference w:id="14"/>
      </w:r>
      <w:commentRangeEnd w:id="15"/>
      <w:r w:rsidR="00511A80">
        <w:rPr>
          <w:rStyle w:val="CommentReference"/>
        </w:rPr>
        <w:commentReference w:id="15"/>
      </w:r>
    </w:p>
    <w:p w14:paraId="0FF2AC17" w14:textId="77777777" w:rsidR="007D1EE4" w:rsidRPr="00AE35B1" w:rsidRDefault="007D1EE4" w:rsidP="007D1EE4">
      <w:pPr>
        <w:spacing w:line="480" w:lineRule="auto"/>
        <w:jc w:val="center"/>
        <w:rPr>
          <w:b/>
        </w:rPr>
      </w:pPr>
      <w:r w:rsidRPr="00AE35B1">
        <w:rPr>
          <w:b/>
        </w:rPr>
        <w:t>Results</w:t>
      </w:r>
    </w:p>
    <w:p w14:paraId="6BC0B5D6" w14:textId="77777777" w:rsidR="007D1EE4" w:rsidRPr="00AE35B1" w:rsidRDefault="007D1EE4" w:rsidP="007D1EE4">
      <w:pPr>
        <w:spacing w:line="480" w:lineRule="auto"/>
        <w:rPr>
          <w:b/>
        </w:rPr>
      </w:pPr>
      <w:r w:rsidRPr="00AE35B1">
        <w:rPr>
          <w:b/>
        </w:rPr>
        <w:t>Analytic strategy</w:t>
      </w:r>
    </w:p>
    <w:p w14:paraId="3E8852C5" w14:textId="78698DBE" w:rsidR="007D1EE4" w:rsidRDefault="008F368D" w:rsidP="00FE2121">
      <w:pPr>
        <w:spacing w:line="480" w:lineRule="auto"/>
        <w:ind w:firstLine="720"/>
      </w:pPr>
      <w:r>
        <w:rPr>
          <w:b/>
        </w:rPr>
        <w:lastRenderedPageBreak/>
        <w:t xml:space="preserve">Hypothesis </w:t>
      </w:r>
      <w:r w:rsidR="007D1EE4" w:rsidRPr="004F71DA">
        <w:rPr>
          <w:b/>
        </w:rPr>
        <w:t>tests.</w:t>
      </w:r>
      <w:r w:rsidR="007D1EE4">
        <w:rPr>
          <w:b/>
        </w:rPr>
        <w:t xml:space="preserve"> </w:t>
      </w:r>
      <w:r>
        <w:t xml:space="preserve">We will compare AMP effects for both the standard AMP and the skip AMP using a </w:t>
      </w:r>
      <w:proofErr w:type="gramStart"/>
      <w:r w:rsidR="008A2DEA">
        <w:t>partially-overlapping</w:t>
      </w:r>
      <w:proofErr w:type="gramEnd"/>
      <w:r w:rsidR="008A2DEA">
        <w:t xml:space="preserve"> </w:t>
      </w:r>
      <w:r>
        <w:t>t-test</w:t>
      </w:r>
      <w:r w:rsidR="008A2DEA">
        <w:t xml:space="preserve"> (Derrick et al., 2017)</w:t>
      </w:r>
      <w:r>
        <w:t>.</w:t>
      </w:r>
      <w:r w:rsidR="008A2DEA">
        <w:t xml:space="preserve"> Specifically, the partially-overlapping t-test will be used due to the fact that participants who exhibit a very high degree of awareness in the skip-AMP (i.e., skip most or all trials) may not demonstrate an AMP effect at all, and their exclu</w:t>
      </w:r>
      <w:r w:rsidR="00C01C87">
        <w:t xml:space="preserve">sion </w:t>
      </w:r>
      <w:r w:rsidR="008A2DEA">
        <w:t xml:space="preserve">would distort our results (given that those participants who are most highly influence-aware may also be those who would demonstrate the largest AMP effects. </w:t>
      </w:r>
      <w:r>
        <w:t>We expect that</w:t>
      </w:r>
      <w:r w:rsidR="00F1202A">
        <w:t xml:space="preserve"> AMP effects should be larger in the standard AMP than in the skip AMP.</w:t>
      </w:r>
      <w:r w:rsidR="00FE2121">
        <w:rPr>
          <w:rFonts w:ascii="Monaco" w:hAnsi="Monaco"/>
          <w:sz w:val="20"/>
          <w:szCs w:val="20"/>
        </w:rPr>
        <w:t xml:space="preserve"> </w:t>
      </w:r>
    </w:p>
    <w:p w14:paraId="04BFD7B9" w14:textId="6998A433" w:rsidR="00956910" w:rsidRPr="00FE2121" w:rsidRDefault="00956910" w:rsidP="00FE2121">
      <w:pPr>
        <w:spacing w:line="480" w:lineRule="auto"/>
        <w:ind w:firstLine="720"/>
        <w:rPr>
          <w:rFonts w:ascii="Monaco" w:hAnsi="Monaco"/>
          <w:sz w:val="20"/>
          <w:szCs w:val="20"/>
        </w:rPr>
      </w:pPr>
      <w:r>
        <w:t>For our second hypothesis, we will conduct a linear regression analysis with rate of skipping in the skip AMP as an independent variable, and AMP effect in the standard AMP as a dependent variable. We expect that higher rates of skipping in the skip AMP should predict larger AMP effects in the standard AMP.</w:t>
      </w:r>
    </w:p>
    <w:p w14:paraId="3E233E59" w14:textId="77777777" w:rsidR="00663327" w:rsidRDefault="00663327"/>
    <w:sectPr w:rsidR="00663327">
      <w:headerReference w:type="even" r:id="rId12"/>
      <w:headerReference w:type="default" r:id="rId13"/>
      <w:headerReference w:type="first" r:id="rId14"/>
      <w:pgSz w:w="12240" w:h="15840"/>
      <w:pgMar w:top="1440"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ean hughes" w:date="2020-06-25T09:44:00Z" w:initials="sh">
    <w:p w14:paraId="37656E35" w14:textId="6D22CBFC" w:rsidR="00CA2B01" w:rsidRDefault="00CA2B01">
      <w:pPr>
        <w:pStyle w:val="CommentText"/>
      </w:pPr>
      <w:r>
        <w:rPr>
          <w:rStyle w:val="CommentReference"/>
        </w:rPr>
        <w:annotationRef/>
      </w:r>
      <w:r>
        <w:t xml:space="preserve">This general point is not massively convincing as currently phrased. Is the issue that they were not powered to answer the question they set out to address? If so, then why not come out and say this directly? At the moment the criticism equivocates and makes the reader think there was no real issue here.  </w:t>
      </w:r>
    </w:p>
  </w:comment>
  <w:comment w:id="1" w:author="Jamie Cummins" w:date="2020-06-25T11:05:00Z" w:initials="JC">
    <w:p w14:paraId="605F7086" w14:textId="7CBC3620" w:rsidR="00511A80" w:rsidRDefault="00511A80">
      <w:pPr>
        <w:pStyle w:val="CommentText"/>
      </w:pPr>
      <w:r>
        <w:rPr>
          <w:rStyle w:val="CommentReference"/>
        </w:rPr>
        <w:annotationRef/>
      </w:r>
      <w:r>
        <w:t xml:space="preserve">Added a sentence at the end of the paragraph to round off the point and try to be a bit more incisive. </w:t>
      </w:r>
    </w:p>
  </w:comment>
  <w:comment w:id="5" w:author="sean hughes" w:date="2020-06-25T10:00:00Z" w:initials="sh">
    <w:p w14:paraId="459B6038" w14:textId="53AA0BDD" w:rsidR="00C01C87" w:rsidRDefault="00C01C87">
      <w:pPr>
        <w:pStyle w:val="CommentText"/>
      </w:pPr>
      <w:r>
        <w:rPr>
          <w:rStyle w:val="CommentReference"/>
        </w:rPr>
        <w:annotationRef/>
      </w:r>
      <w:r>
        <w:t>It might be worth explicating what the original hypothesis was in Payne et al (2013) (i.e. no difference between standard and skip AMPs) and what we expect to find (difference between standard and skip AMPs)</w:t>
      </w:r>
    </w:p>
  </w:comment>
  <w:comment w:id="8" w:author="sean hughes" w:date="2020-06-25T09:56:00Z" w:initials="sh">
    <w:p w14:paraId="4CCE8B14" w14:textId="1847448F" w:rsidR="00C01C87" w:rsidRDefault="00C01C87">
      <w:pPr>
        <w:pStyle w:val="CommentText"/>
      </w:pPr>
      <w:r>
        <w:rPr>
          <w:rStyle w:val="CommentReference"/>
        </w:rPr>
        <w:annotationRef/>
      </w:r>
      <w:r>
        <w:t xml:space="preserve">I know we discussed this but </w:t>
      </w:r>
      <w:proofErr w:type="gramStart"/>
      <w:r>
        <w:t>clearly</w:t>
      </w:r>
      <w:proofErr w:type="gramEnd"/>
      <w:r>
        <w:t xml:space="preserve"> I’ve forgotten- so bear with me: what is the rationale again for not counterbalancing the order of the AMPs? Do we open ourselves up to criticism here (e.g., performance on the skip AMP will be influenced by performance on the standard AMP, we therefore don’t get an unbiased picture of skip </w:t>
      </w:r>
      <w:proofErr w:type="gramStart"/>
      <w:r>
        <w:t>AMP performance).</w:t>
      </w:r>
      <w:proofErr w:type="gramEnd"/>
      <w:r>
        <w:t xml:space="preserve">  </w:t>
      </w:r>
    </w:p>
  </w:comment>
  <w:comment w:id="9" w:author="Jamie Cummins" w:date="2020-06-25T11:09:00Z" w:initials="JC">
    <w:p w14:paraId="516BE201" w14:textId="6E51B10C" w:rsidR="00511A80" w:rsidRDefault="00511A80">
      <w:pPr>
        <w:pStyle w:val="CommentText"/>
      </w:pPr>
      <w:r>
        <w:rPr>
          <w:rStyle w:val="CommentReference"/>
        </w:rPr>
        <w:annotationRef/>
      </w:r>
      <w:r>
        <w:t>I think the rationale for this was that (</w:t>
      </w:r>
      <w:proofErr w:type="spellStart"/>
      <w:r>
        <w:t>i</w:t>
      </w:r>
      <w:proofErr w:type="spellEnd"/>
      <w:r>
        <w:t xml:space="preserve">) it is ordered identically to our other studies, which makes for a nice story, and (ii) in review neither reviewer seemed to have issue with the validity of IA-AMP effects when presenting the standard AMP before it. I guess we could always </w:t>
      </w:r>
      <w:proofErr w:type="gramStart"/>
      <w:r>
        <w:t>counter balance</w:t>
      </w:r>
      <w:proofErr w:type="gramEnd"/>
      <w:r>
        <w:t xml:space="preserve"> it – but then we need (</w:t>
      </w:r>
      <w:proofErr w:type="spellStart"/>
      <w:r>
        <w:t>i</w:t>
      </w:r>
      <w:proofErr w:type="spellEnd"/>
      <w:r>
        <w:t xml:space="preserve">) more </w:t>
      </w:r>
      <w:proofErr w:type="spellStart"/>
      <w:r>
        <w:t>pariticpants</w:t>
      </w:r>
      <w:proofErr w:type="spellEnd"/>
      <w:r>
        <w:t xml:space="preserve">, and (ii) potentially shooter-bias ourselves in the foot if we find order effects (i.e., it draws the interpretation of our other experiments into question). </w:t>
      </w:r>
    </w:p>
  </w:comment>
  <w:comment w:id="10" w:author="sean hughes" w:date="2020-06-25T09:58:00Z" w:initials="sh">
    <w:p w14:paraId="37250BDB" w14:textId="63E73EEC" w:rsidR="00C01C87" w:rsidRDefault="00C01C87">
      <w:pPr>
        <w:pStyle w:val="CommentText"/>
      </w:pPr>
      <w:r>
        <w:rPr>
          <w:rStyle w:val="CommentReference"/>
        </w:rPr>
        <w:annotationRef/>
      </w:r>
      <w:r>
        <w:t xml:space="preserve">It might be useful to explicitly state </w:t>
      </w:r>
      <w:proofErr w:type="gramStart"/>
      <w:r>
        <w:t>that  the</w:t>
      </w:r>
      <w:proofErr w:type="gramEnd"/>
      <w:r>
        <w:t xml:space="preserve"> AMPs we are using are identical to those used by Payne, and otherwise note in what way they are different. </w:t>
      </w:r>
    </w:p>
    <w:p w14:paraId="3965CA16" w14:textId="660A04DC" w:rsidR="00C01C87" w:rsidRDefault="00C01C87">
      <w:pPr>
        <w:pStyle w:val="CommentText"/>
      </w:pPr>
    </w:p>
    <w:p w14:paraId="29696216" w14:textId="4B9E2C95" w:rsidR="00C01C87" w:rsidRDefault="00C01C87">
      <w:pPr>
        <w:pStyle w:val="CommentText"/>
      </w:pPr>
      <w:r>
        <w:t xml:space="preserve">If we can say we get different effects with the exact same measures (only difference </w:t>
      </w:r>
      <w:proofErr w:type="gramStart"/>
      <w:r>
        <w:t>is</w:t>
      </w:r>
      <w:proofErr w:type="gramEnd"/>
      <w:r>
        <w:t xml:space="preserve"> we are powered &amp; have a within instead of between) then those differences are difficult to explain away. </w:t>
      </w:r>
    </w:p>
  </w:comment>
  <w:comment w:id="13" w:author="Jamie Cummins" w:date="2020-06-01T11:27:00Z" w:initials="JC">
    <w:p w14:paraId="6A0590CA" w14:textId="792A6AA1" w:rsidR="00FD41C3" w:rsidRDefault="00FD41C3">
      <w:pPr>
        <w:pStyle w:val="CommentText"/>
      </w:pPr>
      <w:r>
        <w:rPr>
          <w:rStyle w:val="CommentReference"/>
        </w:rPr>
        <w:annotationRef/>
      </w:r>
      <w:r>
        <w:t xml:space="preserve">Added this in. If we show this, it would strengthen our position even further that Payne’s AMP and the IA-AMP are essentially the same. </w:t>
      </w:r>
    </w:p>
  </w:comment>
  <w:comment w:id="14" w:author="sean hughes" w:date="2020-06-25T10:01:00Z" w:initials="sh">
    <w:p w14:paraId="2E1EF321" w14:textId="0D60E892" w:rsidR="00C01C87" w:rsidRDefault="00C01C87">
      <w:pPr>
        <w:pStyle w:val="CommentText"/>
      </w:pPr>
      <w:r>
        <w:rPr>
          <w:rStyle w:val="CommentReference"/>
        </w:rPr>
        <w:annotationRef/>
      </w:r>
      <w:r>
        <w:t>Any risk of shooter biasing ourselves in the foot here?</w:t>
      </w:r>
    </w:p>
  </w:comment>
  <w:comment w:id="15" w:author="Jamie Cummins" w:date="2020-06-25T11:07:00Z" w:initials="JC">
    <w:p w14:paraId="4AE838DA" w14:textId="341A45A9" w:rsidR="00511A80" w:rsidRDefault="00511A80">
      <w:pPr>
        <w:pStyle w:val="CommentText"/>
      </w:pPr>
      <w:r>
        <w:rPr>
          <w:rStyle w:val="CommentReference"/>
        </w:rPr>
        <w:annotationRef/>
      </w:r>
      <w:r>
        <w:t xml:space="preserve">It’s possible, but the pilot data suggest that we should see an effect comparable to our previous studies. Ian, </w:t>
      </w:r>
      <w:proofErr w:type="spellStart"/>
      <w:r>
        <w:t>whast</w:t>
      </w:r>
      <w:proofErr w:type="spellEnd"/>
      <w:r>
        <w:t xml:space="preserve"> do you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656E35" w15:done="0"/>
  <w15:commentEx w15:paraId="605F7086" w15:paraIdParent="37656E35" w15:done="0"/>
  <w15:commentEx w15:paraId="459B6038" w15:done="1"/>
  <w15:commentEx w15:paraId="4CCE8B14" w15:done="0"/>
  <w15:commentEx w15:paraId="516BE201" w15:paraIdParent="4CCE8B14" w15:done="0"/>
  <w15:commentEx w15:paraId="29696216" w15:done="1"/>
  <w15:commentEx w15:paraId="6A0590CA" w15:done="0"/>
  <w15:commentEx w15:paraId="2E1EF321" w15:paraIdParent="6A0590CA" w15:done="0"/>
  <w15:commentEx w15:paraId="4AE838DA" w15:paraIdParent="6A0590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F0395" w16cex:dateUtc="2020-06-25T09:05:00Z"/>
  <w16cex:commentExtensible w16cex:durableId="229F0470" w16cex:dateUtc="2020-06-25T09:09:00Z"/>
  <w16cex:commentExtensible w16cex:durableId="227F64BC" w16cex:dateUtc="2020-06-01T09:27:00Z"/>
  <w16cex:commentExtensible w16cex:durableId="229F03FA" w16cex:dateUtc="2020-06-25T0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656E35" w16cid:durableId="229F02ED"/>
  <w16cid:commentId w16cid:paraId="605F7086" w16cid:durableId="229F0395"/>
  <w16cid:commentId w16cid:paraId="459B6038" w16cid:durableId="229F02EE"/>
  <w16cid:commentId w16cid:paraId="4CCE8B14" w16cid:durableId="229F02EF"/>
  <w16cid:commentId w16cid:paraId="516BE201" w16cid:durableId="229F0470"/>
  <w16cid:commentId w16cid:paraId="29696216" w16cid:durableId="229F02F0"/>
  <w16cid:commentId w16cid:paraId="6A0590CA" w16cid:durableId="227F64BC"/>
  <w16cid:commentId w16cid:paraId="2E1EF321" w16cid:durableId="229F02F2"/>
  <w16cid:commentId w16cid:paraId="4AE838DA" w16cid:durableId="229F03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3CF54" w14:textId="77777777" w:rsidR="00162559" w:rsidRDefault="00162559">
      <w:r>
        <w:separator/>
      </w:r>
    </w:p>
  </w:endnote>
  <w:endnote w:type="continuationSeparator" w:id="0">
    <w:p w14:paraId="3F340C01" w14:textId="77777777" w:rsidR="00162559" w:rsidRDefault="00162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MU Serif Roman">
    <w:altName w:val="Cambria Math"/>
    <w:panose1 w:val="020B0604020202020204"/>
    <w:charset w:val="00"/>
    <w:family w:val="auto"/>
    <w:pitch w:val="variable"/>
    <w:sig w:usb0="E10002FF" w:usb1="5201E9EB" w:usb2="02020004"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59967" w14:textId="77777777" w:rsidR="00162559" w:rsidRDefault="00162559">
      <w:r>
        <w:separator/>
      </w:r>
    </w:p>
  </w:footnote>
  <w:footnote w:type="continuationSeparator" w:id="0">
    <w:p w14:paraId="6F625CDE" w14:textId="77777777" w:rsidR="00162559" w:rsidRDefault="00162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8C18A" w14:textId="77777777" w:rsidR="003A04CC" w:rsidRDefault="00D276FF" w:rsidP="00FB6F3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A594A3" w14:textId="77777777" w:rsidR="003A04CC" w:rsidRDefault="00162559" w:rsidP="00D51C4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FBD37" w14:textId="386AA58D" w:rsidR="003A04CC" w:rsidRDefault="00D276FF" w:rsidP="00FB6F3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1C87">
      <w:rPr>
        <w:rStyle w:val="PageNumber"/>
        <w:noProof/>
      </w:rPr>
      <w:t>6</w:t>
    </w:r>
    <w:r>
      <w:rPr>
        <w:rStyle w:val="PageNumber"/>
      </w:rPr>
      <w:fldChar w:fldCharType="end"/>
    </w:r>
  </w:p>
  <w:p w14:paraId="448AB043" w14:textId="77777777" w:rsidR="003A04CC" w:rsidRDefault="00D276FF" w:rsidP="00FB6F38">
    <w:pPr>
      <w:pStyle w:val="Header"/>
      <w:ind w:right="360"/>
    </w:pPr>
    <w:r>
      <w:t>INFLUENCE AND THE AMP EFFECT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591EB" w14:textId="0BA36DEC" w:rsidR="003A04CC" w:rsidRDefault="00D276FF" w:rsidP="00F42DE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1C87">
      <w:rPr>
        <w:rStyle w:val="PageNumber"/>
        <w:noProof/>
      </w:rPr>
      <w:t>1</w:t>
    </w:r>
    <w:r>
      <w:rPr>
        <w:rStyle w:val="PageNumber"/>
      </w:rPr>
      <w:fldChar w:fldCharType="end"/>
    </w:r>
  </w:p>
  <w:p w14:paraId="7FBBD2E3" w14:textId="77777777" w:rsidR="003A04CC" w:rsidRPr="001B11FE" w:rsidRDefault="00D276FF" w:rsidP="001B11FE">
    <w:pPr>
      <w:pStyle w:val="Header"/>
      <w:ind w:right="360"/>
      <w:rPr>
        <w:rFonts w:ascii="Times New Roman" w:hAnsi="Times New Roman" w:cs="Times New Roman"/>
      </w:rPr>
    </w:pPr>
    <w:r w:rsidRPr="001B11FE">
      <w:rPr>
        <w:rFonts w:ascii="Times New Roman" w:hAnsi="Times New Roman" w:cs="Times New Roman"/>
      </w:rPr>
      <w:t>Running head: INFLUENCE AND THE AMP EFFECT</w:t>
    </w:r>
    <w:r>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6733C6"/>
    <w:multiLevelType w:val="hybridMultilevel"/>
    <w:tmpl w:val="056A2C7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an hughes">
    <w15:presenceInfo w15:providerId="Windows Live" w15:userId="290af962c17f5454"/>
  </w15:person>
  <w15:person w15:author="Jamie Cummins">
    <w15:presenceInfo w15:providerId="AD" w15:userId="S::jamie.cummins@ugent.be::89a1fb1c-5dfd-44ce-b872-7c43e1fa3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EE4"/>
    <w:rsid w:val="00162559"/>
    <w:rsid w:val="00182BD8"/>
    <w:rsid w:val="001F25C1"/>
    <w:rsid w:val="002A55BC"/>
    <w:rsid w:val="00307948"/>
    <w:rsid w:val="00325CD7"/>
    <w:rsid w:val="00511A80"/>
    <w:rsid w:val="00547CF7"/>
    <w:rsid w:val="005C556C"/>
    <w:rsid w:val="00663327"/>
    <w:rsid w:val="006F2970"/>
    <w:rsid w:val="00712BD8"/>
    <w:rsid w:val="007D1EE4"/>
    <w:rsid w:val="00812593"/>
    <w:rsid w:val="00865ED0"/>
    <w:rsid w:val="008A2DEA"/>
    <w:rsid w:val="008D5589"/>
    <w:rsid w:val="008F368D"/>
    <w:rsid w:val="00910CA0"/>
    <w:rsid w:val="00956910"/>
    <w:rsid w:val="009C0D6D"/>
    <w:rsid w:val="00B21FA3"/>
    <w:rsid w:val="00B61EF2"/>
    <w:rsid w:val="00B97230"/>
    <w:rsid w:val="00C01C87"/>
    <w:rsid w:val="00CA2B01"/>
    <w:rsid w:val="00D151EC"/>
    <w:rsid w:val="00D276FF"/>
    <w:rsid w:val="00E64028"/>
    <w:rsid w:val="00EB2335"/>
    <w:rsid w:val="00F1202A"/>
    <w:rsid w:val="00FA1B54"/>
    <w:rsid w:val="00FD41C3"/>
    <w:rsid w:val="00FD7618"/>
    <w:rsid w:val="00FE2121"/>
    <w:rsid w:val="00FF3FC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5C2BD"/>
  <w15:chartTrackingRefBased/>
  <w15:docId w15:val="{849FE3DA-13B6-C74F-A1C8-39C84CB0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D1EE4"/>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EE4"/>
    <w:rPr>
      <w:sz w:val="18"/>
      <w:szCs w:val="18"/>
    </w:rPr>
  </w:style>
  <w:style w:type="character" w:customStyle="1" w:styleId="BalloonTextChar">
    <w:name w:val="Balloon Text Char"/>
    <w:basedOn w:val="DefaultParagraphFont"/>
    <w:link w:val="BalloonText"/>
    <w:uiPriority w:val="99"/>
    <w:semiHidden/>
    <w:rsid w:val="007D1EE4"/>
    <w:rPr>
      <w:rFonts w:ascii="Times New Roman" w:hAnsi="Times New Roman" w:cs="Times New Roman"/>
      <w:sz w:val="18"/>
      <w:szCs w:val="18"/>
      <w:lang w:val="en-GB"/>
    </w:rPr>
  </w:style>
  <w:style w:type="paragraph" w:styleId="Header">
    <w:name w:val="header"/>
    <w:link w:val="HeaderChar"/>
    <w:rsid w:val="007D1EE4"/>
    <w:pPr>
      <w:pBdr>
        <w:top w:val="nil"/>
        <w:left w:val="nil"/>
        <w:bottom w:val="nil"/>
        <w:right w:val="nil"/>
        <w:between w:val="nil"/>
        <w:bar w:val="nil"/>
      </w:pBdr>
    </w:pPr>
    <w:rPr>
      <w:rFonts w:ascii="CMU Serif Roman" w:eastAsia="CMU Serif Roman" w:hAnsi="CMU Serif Roman" w:cs="CMU Serif Roman"/>
      <w:color w:val="000000"/>
      <w:kern w:val="24"/>
      <w:u w:color="000000"/>
      <w:bdr w:val="nil"/>
      <w:lang w:val="en-US"/>
    </w:rPr>
  </w:style>
  <w:style w:type="character" w:customStyle="1" w:styleId="HeaderChar">
    <w:name w:val="Header Char"/>
    <w:basedOn w:val="DefaultParagraphFont"/>
    <w:link w:val="Header"/>
    <w:rsid w:val="007D1EE4"/>
    <w:rPr>
      <w:rFonts w:ascii="CMU Serif Roman" w:eastAsia="CMU Serif Roman" w:hAnsi="CMU Serif Roman" w:cs="CMU Serif Roman"/>
      <w:color w:val="000000"/>
      <w:kern w:val="24"/>
      <w:u w:color="000000"/>
      <w:bdr w:val="nil"/>
      <w:lang w:val="en-US"/>
    </w:rPr>
  </w:style>
  <w:style w:type="character" w:styleId="CommentReference">
    <w:name w:val="annotation reference"/>
    <w:basedOn w:val="DefaultParagraphFont"/>
    <w:uiPriority w:val="99"/>
    <w:semiHidden/>
    <w:unhideWhenUsed/>
    <w:rsid w:val="007D1EE4"/>
    <w:rPr>
      <w:sz w:val="18"/>
      <w:szCs w:val="18"/>
    </w:rPr>
  </w:style>
  <w:style w:type="character" w:styleId="PageNumber">
    <w:name w:val="page number"/>
    <w:basedOn w:val="DefaultParagraphFont"/>
    <w:uiPriority w:val="99"/>
    <w:semiHidden/>
    <w:unhideWhenUsed/>
    <w:rsid w:val="007D1EE4"/>
  </w:style>
  <w:style w:type="paragraph" w:styleId="ListParagraph">
    <w:name w:val="List Paragraph"/>
    <w:basedOn w:val="Normal"/>
    <w:uiPriority w:val="34"/>
    <w:qFormat/>
    <w:rsid w:val="007D1EE4"/>
    <w:pPr>
      <w:ind w:left="720"/>
      <w:contextualSpacing/>
    </w:pPr>
  </w:style>
  <w:style w:type="character" w:styleId="Hyperlink">
    <w:name w:val="Hyperlink"/>
    <w:basedOn w:val="DefaultParagraphFont"/>
    <w:uiPriority w:val="99"/>
    <w:unhideWhenUsed/>
    <w:rsid w:val="00B21FA3"/>
    <w:rPr>
      <w:color w:val="0563C1" w:themeColor="hyperlink"/>
      <w:u w:val="single"/>
    </w:rPr>
  </w:style>
  <w:style w:type="character" w:customStyle="1" w:styleId="UnresolvedMention1">
    <w:name w:val="Unresolved Mention1"/>
    <w:basedOn w:val="DefaultParagraphFont"/>
    <w:uiPriority w:val="99"/>
    <w:semiHidden/>
    <w:unhideWhenUsed/>
    <w:rsid w:val="00B21FA3"/>
    <w:rPr>
      <w:color w:val="605E5C"/>
      <w:shd w:val="clear" w:color="auto" w:fill="E1DFDD"/>
    </w:rPr>
  </w:style>
  <w:style w:type="paragraph" w:styleId="CommentText">
    <w:name w:val="annotation text"/>
    <w:basedOn w:val="Normal"/>
    <w:link w:val="CommentTextChar"/>
    <w:uiPriority w:val="99"/>
    <w:semiHidden/>
    <w:unhideWhenUsed/>
    <w:rsid w:val="00910CA0"/>
    <w:rPr>
      <w:sz w:val="20"/>
      <w:szCs w:val="20"/>
    </w:rPr>
  </w:style>
  <w:style w:type="character" w:customStyle="1" w:styleId="CommentTextChar">
    <w:name w:val="Comment Text Char"/>
    <w:basedOn w:val="DefaultParagraphFont"/>
    <w:link w:val="CommentText"/>
    <w:uiPriority w:val="99"/>
    <w:semiHidden/>
    <w:rsid w:val="00910CA0"/>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910CA0"/>
    <w:rPr>
      <w:b/>
      <w:bCs/>
    </w:rPr>
  </w:style>
  <w:style w:type="character" w:customStyle="1" w:styleId="CommentSubjectChar">
    <w:name w:val="Comment Subject Char"/>
    <w:basedOn w:val="CommentTextChar"/>
    <w:link w:val="CommentSubject"/>
    <w:uiPriority w:val="99"/>
    <w:semiHidden/>
    <w:rsid w:val="00910CA0"/>
    <w:rPr>
      <w:rFonts w:ascii="Times New Roman" w:eastAsia="Arial Unicode MS" w:hAnsi="Times New Roman" w:cs="Times New Roman"/>
      <w:b/>
      <w:bCs/>
      <w:sz w:val="20"/>
      <w:szCs w:val="2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E02BD-5F6F-43FA-BB3A-57AAE4BD7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2</cp:revision>
  <dcterms:created xsi:type="dcterms:W3CDTF">2020-06-25T09:11:00Z</dcterms:created>
  <dcterms:modified xsi:type="dcterms:W3CDTF">2020-06-25T09:11:00Z</dcterms:modified>
</cp:coreProperties>
</file>