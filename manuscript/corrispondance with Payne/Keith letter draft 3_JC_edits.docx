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5A90" w14:textId="26541598" w:rsidR="00663327" w:rsidRPr="005C1487" w:rsidRDefault="008B3288" w:rsidP="005C1487">
      <w:pPr>
        <w:spacing w:line="360" w:lineRule="auto"/>
        <w:rPr>
          <w:rFonts w:ascii="Times New Roman" w:hAnsi="Times New Roman" w:cs="Times New Roman"/>
        </w:rPr>
      </w:pPr>
      <w:r w:rsidRPr="005C1487">
        <w:rPr>
          <w:rFonts w:ascii="Times New Roman" w:hAnsi="Times New Roman" w:cs="Times New Roman"/>
        </w:rPr>
        <w:t>Dear</w:t>
      </w:r>
      <w:r w:rsidR="00ED42FC">
        <w:rPr>
          <w:rFonts w:ascii="Times New Roman" w:hAnsi="Times New Roman" w:cs="Times New Roman"/>
        </w:rPr>
        <w:t xml:space="preserve"> Keith</w:t>
      </w:r>
      <w:r w:rsidRPr="005C1487">
        <w:rPr>
          <w:rFonts w:ascii="Times New Roman" w:hAnsi="Times New Roman" w:cs="Times New Roman"/>
        </w:rPr>
        <w:t xml:space="preserve">, </w:t>
      </w:r>
    </w:p>
    <w:p w14:paraId="26A0A351" w14:textId="31D3886B" w:rsidR="00DE2DCF" w:rsidRDefault="00AD4EE7" w:rsidP="00AD4EE7">
      <w:pPr>
        <w:spacing w:line="360" w:lineRule="auto"/>
        <w:ind w:firstLine="720"/>
        <w:rPr>
          <w:rFonts w:ascii="Times New Roman" w:hAnsi="Times New Roman" w:cs="Times New Roman"/>
        </w:rPr>
      </w:pPr>
      <w:r>
        <w:rPr>
          <w:rFonts w:ascii="Times New Roman" w:hAnsi="Times New Roman" w:cs="Times New Roman"/>
        </w:rPr>
        <w:t>M</w:t>
      </w:r>
      <w:r w:rsidR="0026111A" w:rsidRPr="005C1487">
        <w:rPr>
          <w:rFonts w:ascii="Times New Roman" w:hAnsi="Times New Roman" w:cs="Times New Roman"/>
        </w:rPr>
        <w:t>any</w:t>
      </w:r>
      <w:r w:rsidR="00FA4427">
        <w:rPr>
          <w:rFonts w:ascii="Times New Roman" w:hAnsi="Times New Roman" w:cs="Times New Roman"/>
        </w:rPr>
        <w:t xml:space="preserve"> </w:t>
      </w:r>
      <w:r w:rsidR="0026111A" w:rsidRPr="005C1487">
        <w:rPr>
          <w:rFonts w:ascii="Times New Roman" w:hAnsi="Times New Roman" w:cs="Times New Roman"/>
        </w:rPr>
        <w:t xml:space="preserve">thanks for your recent review of our paper “The </w:t>
      </w:r>
      <w:proofErr w:type="spellStart"/>
      <w:r w:rsidR="0026111A" w:rsidRPr="005C1487">
        <w:rPr>
          <w:rFonts w:ascii="Times New Roman" w:hAnsi="Times New Roman" w:cs="Times New Roman"/>
        </w:rPr>
        <w:t>AMPeror’s</w:t>
      </w:r>
      <w:proofErr w:type="spellEnd"/>
      <w:r w:rsidR="0026111A" w:rsidRPr="005C1487">
        <w:rPr>
          <w:rFonts w:ascii="Times New Roman" w:hAnsi="Times New Roman" w:cs="Times New Roman"/>
        </w:rPr>
        <w:t xml:space="preserve"> New Clothes: Performance in the Affect Misattribution Procedure is Mainly Driven by Awareness of Influence of the Primes” </w:t>
      </w:r>
      <w:r w:rsidR="00FA4427">
        <w:rPr>
          <w:rFonts w:ascii="Times New Roman" w:hAnsi="Times New Roman" w:cs="Times New Roman"/>
        </w:rPr>
        <w:t>for</w:t>
      </w:r>
      <w:r w:rsidR="0026111A" w:rsidRPr="005C1487">
        <w:rPr>
          <w:rFonts w:ascii="Times New Roman" w:hAnsi="Times New Roman" w:cs="Times New Roman"/>
        </w:rPr>
        <w:t xml:space="preserve"> JPSP. We were extremely grateful for your extensive</w:t>
      </w:r>
      <w:r w:rsidR="00751BBE" w:rsidRPr="005C1487">
        <w:rPr>
          <w:rFonts w:ascii="Times New Roman" w:hAnsi="Times New Roman" w:cs="Times New Roman"/>
        </w:rPr>
        <w:t xml:space="preserve">, </w:t>
      </w:r>
      <w:r w:rsidR="0026111A" w:rsidRPr="005C1487">
        <w:rPr>
          <w:rFonts w:ascii="Times New Roman" w:hAnsi="Times New Roman" w:cs="Times New Roman"/>
        </w:rPr>
        <w:t>thoughtful</w:t>
      </w:r>
      <w:r w:rsidR="00751BBE" w:rsidRPr="005C1487">
        <w:rPr>
          <w:rFonts w:ascii="Times New Roman" w:hAnsi="Times New Roman" w:cs="Times New Roman"/>
        </w:rPr>
        <w:t xml:space="preserve">, and comprehensive </w:t>
      </w:r>
      <w:r w:rsidR="0026111A" w:rsidRPr="005C1487">
        <w:rPr>
          <w:rFonts w:ascii="Times New Roman" w:hAnsi="Times New Roman" w:cs="Times New Roman"/>
        </w:rPr>
        <w:t>comments</w:t>
      </w:r>
      <w:r w:rsidR="00751BBE" w:rsidRPr="005C1487">
        <w:rPr>
          <w:rFonts w:ascii="Times New Roman" w:hAnsi="Times New Roman" w:cs="Times New Roman"/>
        </w:rPr>
        <w:t xml:space="preserve">. </w:t>
      </w:r>
      <w:r>
        <w:rPr>
          <w:rFonts w:ascii="Times New Roman" w:hAnsi="Times New Roman" w:cs="Times New Roman"/>
        </w:rPr>
        <w:t>We</w:t>
      </w:r>
      <w:r w:rsidR="00DE2DCF">
        <w:rPr>
          <w:rFonts w:ascii="Times New Roman" w:hAnsi="Times New Roman" w:cs="Times New Roman"/>
        </w:rPr>
        <w:t xml:space="preserve"> a</w:t>
      </w:r>
      <w:r>
        <w:rPr>
          <w:rFonts w:ascii="Times New Roman" w:hAnsi="Times New Roman" w:cs="Times New Roman"/>
        </w:rPr>
        <w:t xml:space="preserve">re </w:t>
      </w:r>
      <w:r w:rsidR="00DE2DCF">
        <w:rPr>
          <w:rFonts w:ascii="Times New Roman" w:hAnsi="Times New Roman" w:cs="Times New Roman"/>
        </w:rPr>
        <w:t xml:space="preserve">currently </w:t>
      </w:r>
      <w:r w:rsidR="008F41EC">
        <w:rPr>
          <w:rFonts w:ascii="Times New Roman" w:hAnsi="Times New Roman" w:cs="Times New Roman"/>
        </w:rPr>
        <w:t xml:space="preserve">busy </w:t>
      </w:r>
      <w:r w:rsidR="00DE2DCF">
        <w:rPr>
          <w:rFonts w:ascii="Times New Roman" w:hAnsi="Times New Roman" w:cs="Times New Roman"/>
        </w:rPr>
        <w:t xml:space="preserve">designing </w:t>
      </w:r>
      <w:r>
        <w:rPr>
          <w:rFonts w:ascii="Times New Roman" w:hAnsi="Times New Roman" w:cs="Times New Roman"/>
        </w:rPr>
        <w:t xml:space="preserve">one or more studies to address </w:t>
      </w:r>
      <w:r w:rsidR="00DE2DCF">
        <w:rPr>
          <w:rFonts w:ascii="Times New Roman" w:hAnsi="Times New Roman" w:cs="Times New Roman"/>
        </w:rPr>
        <w:t xml:space="preserve">the </w:t>
      </w:r>
      <w:r w:rsidR="008F41EC">
        <w:rPr>
          <w:rFonts w:ascii="Times New Roman" w:hAnsi="Times New Roman" w:cs="Times New Roman"/>
        </w:rPr>
        <w:t xml:space="preserve">concerns </w:t>
      </w:r>
      <w:r>
        <w:rPr>
          <w:rFonts w:ascii="Times New Roman" w:hAnsi="Times New Roman" w:cs="Times New Roman"/>
        </w:rPr>
        <w:t xml:space="preserve">that you and the second reviewer </w:t>
      </w:r>
      <w:r w:rsidR="00DE2DCF">
        <w:rPr>
          <w:rFonts w:ascii="Times New Roman" w:hAnsi="Times New Roman" w:cs="Times New Roman"/>
        </w:rPr>
        <w:t>highlighted</w:t>
      </w:r>
      <w:r>
        <w:rPr>
          <w:rFonts w:ascii="Times New Roman" w:hAnsi="Times New Roman" w:cs="Times New Roman"/>
        </w:rPr>
        <w:t xml:space="preserve">. </w:t>
      </w:r>
    </w:p>
    <w:p w14:paraId="0BCD4E5B" w14:textId="0D04C859" w:rsidR="00AD4EE7" w:rsidRPr="005C1487" w:rsidRDefault="00DE2DCF" w:rsidP="005A0034">
      <w:pPr>
        <w:spacing w:line="360" w:lineRule="auto"/>
        <w:ind w:firstLine="720"/>
        <w:rPr>
          <w:rFonts w:ascii="Times New Roman" w:hAnsi="Times New Roman" w:cs="Times New Roman"/>
        </w:rPr>
      </w:pPr>
      <w:r>
        <w:rPr>
          <w:rFonts w:ascii="Times New Roman" w:hAnsi="Times New Roman" w:cs="Times New Roman"/>
        </w:rPr>
        <w:t>To ensure that these new studies are of maximum utility, w</w:t>
      </w:r>
      <w:r w:rsidR="00AD4EE7">
        <w:rPr>
          <w:rFonts w:ascii="Times New Roman" w:hAnsi="Times New Roman" w:cs="Times New Roman"/>
        </w:rPr>
        <w:t>e</w:t>
      </w:r>
      <w:r>
        <w:rPr>
          <w:rFonts w:ascii="Times New Roman" w:hAnsi="Times New Roman" w:cs="Times New Roman"/>
        </w:rPr>
        <w:t xml:space="preserve"> would</w:t>
      </w:r>
      <w:r w:rsidR="00AD4EE7">
        <w:rPr>
          <w:rFonts w:ascii="Times New Roman" w:hAnsi="Times New Roman" w:cs="Times New Roman"/>
        </w:rPr>
        <w:t xml:space="preserve"> like to involve you in the </w:t>
      </w:r>
      <w:r>
        <w:rPr>
          <w:rFonts w:ascii="Times New Roman" w:hAnsi="Times New Roman" w:cs="Times New Roman"/>
        </w:rPr>
        <w:t xml:space="preserve">design </w:t>
      </w:r>
      <w:r w:rsidR="00AD4EE7">
        <w:rPr>
          <w:rFonts w:ascii="Times New Roman" w:hAnsi="Times New Roman" w:cs="Times New Roman"/>
        </w:rPr>
        <w:t xml:space="preserve">process and </w:t>
      </w:r>
      <w:r w:rsidR="008F41EC">
        <w:rPr>
          <w:rFonts w:ascii="Times New Roman" w:hAnsi="Times New Roman" w:cs="Times New Roman"/>
        </w:rPr>
        <w:t xml:space="preserve">to </w:t>
      </w:r>
      <w:r w:rsidR="00AD4EE7">
        <w:rPr>
          <w:rFonts w:ascii="Times New Roman" w:hAnsi="Times New Roman" w:cs="Times New Roman"/>
        </w:rPr>
        <w:t xml:space="preserve">include our correspondence </w:t>
      </w:r>
      <w:r>
        <w:rPr>
          <w:rFonts w:ascii="Times New Roman" w:hAnsi="Times New Roman" w:cs="Times New Roman"/>
        </w:rPr>
        <w:t xml:space="preserve">when </w:t>
      </w:r>
      <w:r w:rsidR="00AD4EE7">
        <w:rPr>
          <w:rFonts w:ascii="Times New Roman" w:hAnsi="Times New Roman" w:cs="Times New Roman"/>
        </w:rPr>
        <w:t>preregist</w:t>
      </w:r>
      <w:r>
        <w:rPr>
          <w:rFonts w:ascii="Times New Roman" w:hAnsi="Times New Roman" w:cs="Times New Roman"/>
        </w:rPr>
        <w:t xml:space="preserve">ering </w:t>
      </w:r>
      <w:r w:rsidR="008F41EC">
        <w:rPr>
          <w:rFonts w:ascii="Times New Roman" w:hAnsi="Times New Roman" w:cs="Times New Roman"/>
        </w:rPr>
        <w:t xml:space="preserve">those </w:t>
      </w:r>
      <w:r>
        <w:rPr>
          <w:rFonts w:ascii="Times New Roman" w:hAnsi="Times New Roman" w:cs="Times New Roman"/>
        </w:rPr>
        <w:t>studies.</w:t>
      </w:r>
      <w:ins w:id="0" w:author="sean hughes" w:date="2019-09-06T12:26:00Z">
        <w:r>
          <w:rPr>
            <w:rFonts w:ascii="Times New Roman" w:hAnsi="Times New Roman" w:cs="Times New Roman"/>
          </w:rPr>
          <w:t xml:space="preserve"> </w:t>
        </w:r>
      </w:ins>
      <w:r>
        <w:rPr>
          <w:rFonts w:ascii="Times New Roman" w:hAnsi="Times New Roman" w:cs="Times New Roman"/>
        </w:rPr>
        <w:t xml:space="preserve">We only </w:t>
      </w:r>
      <w:r w:rsidR="008F41EC">
        <w:rPr>
          <w:rFonts w:ascii="Times New Roman" w:hAnsi="Times New Roman" w:cs="Times New Roman"/>
        </w:rPr>
        <w:t xml:space="preserve">want to </w:t>
      </w:r>
      <w:r w:rsidR="00AD4EE7">
        <w:rPr>
          <w:rFonts w:ascii="Times New Roman" w:hAnsi="Times New Roman" w:cs="Times New Roman"/>
        </w:rPr>
        <w:t xml:space="preserve">run studies that </w:t>
      </w:r>
      <w:r>
        <w:rPr>
          <w:rFonts w:ascii="Times New Roman" w:hAnsi="Times New Roman" w:cs="Times New Roman"/>
        </w:rPr>
        <w:t xml:space="preserve">directly speak to </w:t>
      </w:r>
      <w:r w:rsidR="00AD4EE7">
        <w:rPr>
          <w:rFonts w:ascii="Times New Roman" w:hAnsi="Times New Roman" w:cs="Times New Roman"/>
        </w:rPr>
        <w:t xml:space="preserve">your questions </w:t>
      </w:r>
      <w:r w:rsidR="002D1E27">
        <w:rPr>
          <w:rFonts w:ascii="Times New Roman" w:hAnsi="Times New Roman" w:cs="Times New Roman"/>
        </w:rPr>
        <w:t xml:space="preserve">and </w:t>
      </w:r>
      <w:r w:rsidR="00AD4EE7">
        <w:rPr>
          <w:rFonts w:ascii="Times New Roman" w:hAnsi="Times New Roman" w:cs="Times New Roman"/>
        </w:rPr>
        <w:t xml:space="preserve">would therefore appreciate your input </w:t>
      </w:r>
      <w:r w:rsidR="002D1E27">
        <w:rPr>
          <w:rFonts w:ascii="Times New Roman" w:hAnsi="Times New Roman" w:cs="Times New Roman"/>
        </w:rPr>
        <w:t xml:space="preserve">on </w:t>
      </w:r>
      <w:r w:rsidR="00AD4EE7">
        <w:rPr>
          <w:rFonts w:ascii="Times New Roman" w:hAnsi="Times New Roman" w:cs="Times New Roman"/>
        </w:rPr>
        <w:t xml:space="preserve">the logic of our arguments, our characterisation of the existing literature, and how </w:t>
      </w:r>
      <w:r w:rsidR="002D1E27">
        <w:rPr>
          <w:rFonts w:ascii="Times New Roman" w:hAnsi="Times New Roman" w:cs="Times New Roman"/>
        </w:rPr>
        <w:t xml:space="preserve">your concerns </w:t>
      </w:r>
      <w:r w:rsidR="00AD4EE7">
        <w:rPr>
          <w:rFonts w:ascii="Times New Roman" w:hAnsi="Times New Roman" w:cs="Times New Roman"/>
        </w:rPr>
        <w:t xml:space="preserve">can be </w:t>
      </w:r>
      <w:r w:rsidR="002D1E27">
        <w:rPr>
          <w:rFonts w:ascii="Times New Roman" w:hAnsi="Times New Roman" w:cs="Times New Roman"/>
        </w:rPr>
        <w:t xml:space="preserve">empirically </w:t>
      </w:r>
      <w:r w:rsidR="00AD4EE7">
        <w:rPr>
          <w:rFonts w:ascii="Times New Roman" w:hAnsi="Times New Roman" w:cs="Times New Roman"/>
        </w:rPr>
        <w:t xml:space="preserve">tested. </w:t>
      </w:r>
    </w:p>
    <w:p w14:paraId="0A2428DF" w14:textId="7B0C8E61" w:rsidR="00D569F5" w:rsidRPr="006719BD" w:rsidDel="00490F2D" w:rsidRDefault="008F41EC">
      <w:pPr>
        <w:spacing w:line="360" w:lineRule="auto"/>
        <w:rPr>
          <w:del w:id="1" w:author="Jamie Cummins" w:date="2019-09-09T11:26:00Z"/>
          <w:rFonts w:ascii="Times New Roman" w:hAnsi="Times New Roman" w:cs="Times New Roman"/>
          <w:color w:val="000000" w:themeColor="text1"/>
          <w:lang w:val="en-IE"/>
          <w:rPrChange w:id="2" w:author="Jamie Cummins" w:date="2019-09-09T11:44:00Z">
            <w:rPr>
              <w:del w:id="3" w:author="Jamie Cummins" w:date="2019-09-09T11:26:00Z"/>
              <w:rFonts w:ascii="Times New Roman" w:hAnsi="Times New Roman" w:cs="Times New Roman"/>
            </w:rPr>
          </w:rPrChange>
        </w:rPr>
        <w:pPrChange w:id="4" w:author="Jamie Cummins" w:date="2019-09-09T11:23:00Z">
          <w:pPr>
            <w:spacing w:line="360" w:lineRule="auto"/>
            <w:ind w:firstLine="720"/>
          </w:pPr>
        </w:pPrChange>
      </w:pPr>
      <w:r w:rsidRPr="00490F2D">
        <w:rPr>
          <w:rFonts w:ascii="Times New Roman" w:hAnsi="Times New Roman" w:cs="Times New Roman"/>
        </w:rPr>
        <w:tab/>
        <w:t xml:space="preserve">One of the main points in your review was that our various </w:t>
      </w:r>
      <w:r w:rsidR="003C762F" w:rsidRPr="00490F2D">
        <w:rPr>
          <w:rFonts w:ascii="Times New Roman" w:hAnsi="Times New Roman" w:cs="Times New Roman"/>
        </w:rPr>
        <w:t xml:space="preserve">experiments </w:t>
      </w:r>
      <w:r w:rsidRPr="00490F2D">
        <w:rPr>
          <w:rFonts w:ascii="Times New Roman" w:hAnsi="Times New Roman" w:cs="Times New Roman"/>
        </w:rPr>
        <w:t xml:space="preserve">(like </w:t>
      </w:r>
      <w:del w:id="5" w:author="Jamie Cummins" w:date="2019-09-09T11:18:00Z">
        <w:r w:rsidRPr="00490F2D" w:rsidDel="00490F2D">
          <w:rPr>
            <w:rFonts w:ascii="Times New Roman" w:hAnsi="Times New Roman" w:cs="Times New Roman"/>
          </w:rPr>
          <w:delText xml:space="preserve">all </w:delText>
        </w:r>
      </w:del>
      <w:ins w:id="6" w:author="Jamie Cummins" w:date="2019-09-09T11:18:00Z">
        <w:r w:rsidR="00490F2D" w:rsidRPr="00490F2D">
          <w:rPr>
            <w:rFonts w:ascii="Times New Roman" w:hAnsi="Times New Roman" w:cs="Times New Roman"/>
          </w:rPr>
          <w:t xml:space="preserve">most </w:t>
        </w:r>
      </w:ins>
      <w:r w:rsidRPr="00490F2D">
        <w:rPr>
          <w:rFonts w:ascii="Times New Roman" w:hAnsi="Times New Roman" w:cs="Times New Roman"/>
        </w:rPr>
        <w:t xml:space="preserve">other published studies on this topic) failed to eliminate </w:t>
      </w:r>
      <w:r w:rsidR="005E31DD" w:rsidRPr="00490F2D">
        <w:rPr>
          <w:rFonts w:ascii="Times New Roman" w:hAnsi="Times New Roman" w:cs="Times New Roman"/>
        </w:rPr>
        <w:t>post</w:t>
      </w:r>
      <w:r w:rsidRPr="00490F2D">
        <w:rPr>
          <w:rFonts w:ascii="Times New Roman" w:hAnsi="Times New Roman" w:cs="Times New Roman"/>
        </w:rPr>
        <w:t>-</w:t>
      </w:r>
      <w:r w:rsidR="005E31DD" w:rsidRPr="00490F2D">
        <w:rPr>
          <w:rFonts w:ascii="Times New Roman" w:hAnsi="Times New Roman" w:cs="Times New Roman"/>
        </w:rPr>
        <w:t xml:space="preserve">hoc confabulation </w:t>
      </w:r>
      <w:r w:rsidRPr="00490F2D">
        <w:rPr>
          <w:rFonts w:ascii="Times New Roman" w:hAnsi="Times New Roman" w:cs="Times New Roman"/>
        </w:rPr>
        <w:t xml:space="preserve">as a potential explanation for AMP effects that are moderated by influence awareness. In other words, by asking participants about </w:t>
      </w:r>
      <w:r w:rsidR="00AD4EE7" w:rsidRPr="00490F2D">
        <w:rPr>
          <w:rFonts w:ascii="Times New Roman" w:hAnsi="Times New Roman" w:cs="Times New Roman"/>
        </w:rPr>
        <w:t xml:space="preserve">the influence of the prime on </w:t>
      </w:r>
      <w:r w:rsidRPr="00490F2D">
        <w:rPr>
          <w:rFonts w:ascii="Times New Roman" w:hAnsi="Times New Roman" w:cs="Times New Roman"/>
        </w:rPr>
        <w:t xml:space="preserve">their </w:t>
      </w:r>
      <w:r w:rsidR="00AD4EE7" w:rsidRPr="00490F2D">
        <w:rPr>
          <w:rFonts w:ascii="Times New Roman" w:hAnsi="Times New Roman" w:cs="Times New Roman"/>
        </w:rPr>
        <w:t xml:space="preserve">target </w:t>
      </w:r>
      <w:r w:rsidR="005E31DD" w:rsidRPr="00490F2D">
        <w:rPr>
          <w:rFonts w:ascii="Times New Roman" w:hAnsi="Times New Roman" w:cs="Times New Roman"/>
        </w:rPr>
        <w:t xml:space="preserve">evaluations </w:t>
      </w:r>
      <w:r w:rsidR="005E31DD" w:rsidRPr="00490F2D">
        <w:rPr>
          <w:rFonts w:ascii="Times New Roman" w:hAnsi="Times New Roman" w:cs="Times New Roman"/>
          <w:i/>
          <w:rPrChange w:id="7" w:author="Jamie Cummins" w:date="2019-09-09T11:23:00Z">
            <w:rPr>
              <w:rFonts w:ascii="Times New Roman" w:hAnsi="Times New Roman" w:cs="Times New Roman"/>
            </w:rPr>
          </w:rPrChange>
        </w:rPr>
        <w:t xml:space="preserve">immediately </w:t>
      </w:r>
      <w:r w:rsidR="00AD4EE7" w:rsidRPr="00490F2D">
        <w:rPr>
          <w:rFonts w:ascii="Times New Roman" w:hAnsi="Times New Roman" w:cs="Times New Roman"/>
          <w:i/>
          <w:rPrChange w:id="8" w:author="Jamie Cummins" w:date="2019-09-09T11:23:00Z">
            <w:rPr>
              <w:rFonts w:ascii="Times New Roman" w:hAnsi="Times New Roman" w:cs="Times New Roman"/>
            </w:rPr>
          </w:rPrChange>
        </w:rPr>
        <w:t>after</w:t>
      </w:r>
      <w:r w:rsidR="003C762F" w:rsidRPr="00490F2D">
        <w:rPr>
          <w:rFonts w:ascii="Times New Roman" w:hAnsi="Times New Roman" w:cs="Times New Roman"/>
        </w:rPr>
        <w:t xml:space="preserve"> </w:t>
      </w:r>
      <w:r w:rsidRPr="00490F2D">
        <w:rPr>
          <w:rFonts w:ascii="Times New Roman" w:hAnsi="Times New Roman" w:cs="Times New Roman"/>
        </w:rPr>
        <w:t xml:space="preserve">they had </w:t>
      </w:r>
      <w:r w:rsidR="00AD4EE7" w:rsidRPr="00490F2D">
        <w:rPr>
          <w:rFonts w:ascii="Times New Roman" w:hAnsi="Times New Roman" w:cs="Times New Roman"/>
        </w:rPr>
        <w:t>emit</w:t>
      </w:r>
      <w:ins w:id="9" w:author="Jamie Cummins" w:date="2019-09-09T13:39:00Z">
        <w:r w:rsidR="0089022C">
          <w:rPr>
            <w:rFonts w:ascii="Times New Roman" w:hAnsi="Times New Roman" w:cs="Times New Roman"/>
          </w:rPr>
          <w:t>ted</w:t>
        </w:r>
      </w:ins>
      <w:r w:rsidR="00AD4EE7" w:rsidRPr="00490F2D">
        <w:rPr>
          <w:rFonts w:ascii="Times New Roman" w:hAnsi="Times New Roman" w:cs="Times New Roman"/>
        </w:rPr>
        <w:t xml:space="preserve"> </w:t>
      </w:r>
      <w:r w:rsidR="005E31DD" w:rsidRPr="00490F2D">
        <w:rPr>
          <w:rFonts w:ascii="Times New Roman" w:hAnsi="Times New Roman" w:cs="Times New Roman"/>
        </w:rPr>
        <w:t xml:space="preserve">those </w:t>
      </w:r>
      <w:r w:rsidR="00AD4EE7" w:rsidRPr="00490F2D">
        <w:rPr>
          <w:rFonts w:ascii="Times New Roman" w:hAnsi="Times New Roman" w:cs="Times New Roman"/>
        </w:rPr>
        <w:t xml:space="preserve">evaluations, </w:t>
      </w:r>
      <w:r w:rsidRPr="00490F2D">
        <w:rPr>
          <w:rFonts w:ascii="Times New Roman" w:hAnsi="Times New Roman" w:cs="Times New Roman"/>
        </w:rPr>
        <w:t xml:space="preserve">any response to this question </w:t>
      </w:r>
      <w:r w:rsidR="00AD4EE7" w:rsidRPr="00490F2D">
        <w:rPr>
          <w:rFonts w:ascii="Times New Roman" w:hAnsi="Times New Roman" w:cs="Times New Roman"/>
        </w:rPr>
        <w:t xml:space="preserve">may </w:t>
      </w:r>
      <w:r w:rsidR="005E31DD" w:rsidRPr="00490F2D">
        <w:rPr>
          <w:rFonts w:ascii="Times New Roman" w:hAnsi="Times New Roman" w:cs="Times New Roman"/>
        </w:rPr>
        <w:t xml:space="preserve">still represent a </w:t>
      </w:r>
      <w:r w:rsidR="00AD4EE7" w:rsidRPr="00490F2D">
        <w:rPr>
          <w:rFonts w:ascii="Times New Roman" w:hAnsi="Times New Roman" w:cs="Times New Roman"/>
        </w:rPr>
        <w:t>post hoc confabulation</w:t>
      </w:r>
      <w:r w:rsidR="005E31DD" w:rsidRPr="00490F2D">
        <w:rPr>
          <w:rFonts w:ascii="Times New Roman" w:hAnsi="Times New Roman" w:cs="Times New Roman"/>
        </w:rPr>
        <w:t xml:space="preserve"> on </w:t>
      </w:r>
      <w:r w:rsidRPr="00490F2D">
        <w:rPr>
          <w:rFonts w:ascii="Times New Roman" w:hAnsi="Times New Roman" w:cs="Times New Roman"/>
        </w:rPr>
        <w:t xml:space="preserve">their </w:t>
      </w:r>
      <w:r w:rsidR="005E31DD" w:rsidRPr="00490F2D">
        <w:rPr>
          <w:rFonts w:ascii="Times New Roman" w:hAnsi="Times New Roman" w:cs="Times New Roman"/>
        </w:rPr>
        <w:t>part</w:t>
      </w:r>
      <w:del w:id="10" w:author="Jamie Cummins" w:date="2019-09-09T13:39:00Z">
        <w:r w:rsidR="005E31DD" w:rsidRPr="006719BD" w:rsidDel="0089022C">
          <w:rPr>
            <w:rFonts w:ascii="Times New Roman" w:hAnsi="Times New Roman" w:cs="Times New Roman"/>
            <w:color w:val="000000" w:themeColor="text1"/>
            <w:rPrChange w:id="11" w:author="Jamie Cummins" w:date="2019-09-09T11:44:00Z">
              <w:rPr>
                <w:rFonts w:ascii="Times New Roman" w:hAnsi="Times New Roman" w:cs="Times New Roman"/>
              </w:rPr>
            </w:rPrChange>
          </w:rPr>
          <w:delText>)</w:delText>
        </w:r>
      </w:del>
      <w:r w:rsidR="00AD4EE7" w:rsidRPr="006719BD">
        <w:rPr>
          <w:rFonts w:ascii="Times New Roman" w:hAnsi="Times New Roman" w:cs="Times New Roman"/>
          <w:color w:val="000000" w:themeColor="text1"/>
          <w:rPrChange w:id="12" w:author="Jamie Cummins" w:date="2019-09-09T11:44:00Z">
            <w:rPr>
              <w:rFonts w:ascii="Times New Roman" w:hAnsi="Times New Roman" w:cs="Times New Roman"/>
            </w:rPr>
          </w:rPrChange>
        </w:rPr>
        <w:t xml:space="preserve">. You </w:t>
      </w:r>
      <w:r w:rsidR="005E31DD" w:rsidRPr="006719BD">
        <w:rPr>
          <w:rFonts w:ascii="Times New Roman" w:hAnsi="Times New Roman" w:cs="Times New Roman"/>
          <w:color w:val="000000" w:themeColor="text1"/>
          <w:rPrChange w:id="13" w:author="Jamie Cummins" w:date="2019-09-09T11:44:00Z">
            <w:rPr>
              <w:rFonts w:ascii="Times New Roman" w:hAnsi="Times New Roman" w:cs="Times New Roman"/>
            </w:rPr>
          </w:rPrChange>
        </w:rPr>
        <w:t xml:space="preserve">also </w:t>
      </w:r>
      <w:r w:rsidR="00AD4EE7" w:rsidRPr="006719BD">
        <w:rPr>
          <w:rFonts w:ascii="Times New Roman" w:hAnsi="Times New Roman" w:cs="Times New Roman"/>
          <w:color w:val="000000" w:themeColor="text1"/>
          <w:rPrChange w:id="14" w:author="Jamie Cummins" w:date="2019-09-09T11:44:00Z">
            <w:rPr>
              <w:rFonts w:ascii="Times New Roman" w:hAnsi="Times New Roman" w:cs="Times New Roman"/>
            </w:rPr>
          </w:rPrChange>
        </w:rPr>
        <w:t>argue</w:t>
      </w:r>
      <w:r w:rsidRPr="006719BD">
        <w:rPr>
          <w:rFonts w:ascii="Times New Roman" w:hAnsi="Times New Roman" w:cs="Times New Roman"/>
          <w:color w:val="000000" w:themeColor="text1"/>
          <w:rPrChange w:id="15" w:author="Jamie Cummins" w:date="2019-09-09T11:44:00Z">
            <w:rPr>
              <w:rFonts w:ascii="Times New Roman" w:hAnsi="Times New Roman" w:cs="Times New Roman"/>
            </w:rPr>
          </w:rPrChange>
        </w:rPr>
        <w:t>d</w:t>
      </w:r>
      <w:r w:rsidR="00AD4EE7" w:rsidRPr="006719BD">
        <w:rPr>
          <w:rFonts w:ascii="Times New Roman" w:hAnsi="Times New Roman" w:cs="Times New Roman"/>
          <w:color w:val="000000" w:themeColor="text1"/>
          <w:rPrChange w:id="16" w:author="Jamie Cummins" w:date="2019-09-09T11:44:00Z">
            <w:rPr>
              <w:rFonts w:ascii="Times New Roman" w:hAnsi="Times New Roman" w:cs="Times New Roman"/>
            </w:rPr>
          </w:rPrChange>
        </w:rPr>
        <w:t xml:space="preserve"> that, if so, </w:t>
      </w:r>
      <w:r w:rsidR="005E31DD" w:rsidRPr="006719BD">
        <w:rPr>
          <w:rFonts w:ascii="Times New Roman" w:hAnsi="Times New Roman" w:cs="Times New Roman"/>
          <w:color w:val="000000" w:themeColor="text1"/>
          <w:rPrChange w:id="17" w:author="Jamie Cummins" w:date="2019-09-09T11:44:00Z">
            <w:rPr>
              <w:rFonts w:ascii="Times New Roman" w:hAnsi="Times New Roman" w:cs="Times New Roman"/>
            </w:rPr>
          </w:rPrChange>
        </w:rPr>
        <w:t xml:space="preserve">then </w:t>
      </w:r>
      <w:r w:rsidR="00AD4EE7" w:rsidRPr="006719BD">
        <w:rPr>
          <w:rFonts w:ascii="Times New Roman" w:hAnsi="Times New Roman" w:cs="Times New Roman"/>
          <w:color w:val="000000" w:themeColor="text1"/>
          <w:rPrChange w:id="18" w:author="Jamie Cummins" w:date="2019-09-09T11:44:00Z">
            <w:rPr>
              <w:rFonts w:ascii="Times New Roman" w:hAnsi="Times New Roman" w:cs="Times New Roman"/>
            </w:rPr>
          </w:rPrChange>
        </w:rPr>
        <w:t>our results are consistent with the misattribution account</w:t>
      </w:r>
      <w:ins w:id="19" w:author="Jamie Cummins" w:date="2019-09-09T11:23:00Z">
        <w:r w:rsidR="00490F2D" w:rsidRPr="006719BD">
          <w:rPr>
            <w:rFonts w:ascii="Times New Roman" w:hAnsi="Times New Roman" w:cs="Times New Roman"/>
            <w:color w:val="000000" w:themeColor="text1"/>
            <w:rPrChange w:id="20" w:author="Jamie Cummins" w:date="2019-09-09T11:44:00Z">
              <w:rPr>
                <w:rFonts w:ascii="Times New Roman" w:hAnsi="Times New Roman" w:cs="Times New Roman"/>
              </w:rPr>
            </w:rPrChange>
          </w:rPr>
          <w:t>; i</w:t>
        </w:r>
      </w:ins>
      <w:del w:id="21" w:author="Jamie Cummins" w:date="2019-09-09T11:23:00Z">
        <w:r w:rsidR="00AD4EE7" w:rsidRPr="006719BD" w:rsidDel="00490F2D">
          <w:rPr>
            <w:rFonts w:ascii="Times New Roman" w:hAnsi="Times New Roman" w:cs="Times New Roman"/>
            <w:color w:val="000000" w:themeColor="text1"/>
            <w:rPrChange w:id="22" w:author="Jamie Cummins" w:date="2019-09-09T11:44:00Z">
              <w:rPr>
                <w:rFonts w:ascii="Times New Roman" w:hAnsi="Times New Roman" w:cs="Times New Roman"/>
              </w:rPr>
            </w:rPrChange>
          </w:rPr>
          <w:delText xml:space="preserve">. </w:delText>
        </w:r>
        <w:r w:rsidR="00D569F5" w:rsidRPr="006719BD" w:rsidDel="00490F2D">
          <w:rPr>
            <w:rFonts w:ascii="Times New Roman" w:hAnsi="Times New Roman" w:cs="Times New Roman"/>
            <w:color w:val="000000" w:themeColor="text1"/>
            <w:rPrChange w:id="23" w:author="Jamie Cummins" w:date="2019-09-09T11:44:00Z">
              <w:rPr>
                <w:rFonts w:ascii="Times New Roman" w:hAnsi="Times New Roman" w:cs="Times New Roman"/>
              </w:rPr>
            </w:rPrChange>
          </w:rPr>
          <w:delText>I</w:delText>
        </w:r>
      </w:del>
      <w:r w:rsidR="00D569F5" w:rsidRPr="006719BD">
        <w:rPr>
          <w:rFonts w:ascii="Times New Roman" w:hAnsi="Times New Roman" w:cs="Times New Roman"/>
          <w:color w:val="000000" w:themeColor="text1"/>
          <w:rPrChange w:id="24" w:author="Jamie Cummins" w:date="2019-09-09T11:44:00Z">
            <w:rPr>
              <w:rFonts w:ascii="Times New Roman" w:hAnsi="Times New Roman" w:cs="Times New Roman"/>
            </w:rPr>
          </w:rPrChange>
        </w:rPr>
        <w:t xml:space="preserve">.e., </w:t>
      </w:r>
      <w:ins w:id="25" w:author="Jamie Cummins" w:date="2019-09-09T11:23:00Z">
        <w:r w:rsidR="00490F2D" w:rsidRPr="006719BD">
          <w:rPr>
            <w:rFonts w:ascii="Times New Roman" w:hAnsi="Times New Roman" w:cs="Times New Roman"/>
            <w:color w:val="000000" w:themeColor="text1"/>
            <w:rPrChange w:id="26" w:author="Jamie Cummins" w:date="2019-09-09T11:44:00Z">
              <w:rPr>
                <w:rFonts w:ascii="Times New Roman" w:hAnsi="Times New Roman" w:cs="Times New Roman"/>
                <w:color w:val="0000FF"/>
              </w:rPr>
            </w:rPrChange>
          </w:rPr>
          <w:t>“</w:t>
        </w:r>
        <w:r w:rsidR="00490F2D" w:rsidRPr="006719BD">
          <w:rPr>
            <w:rFonts w:ascii="Times New Roman" w:hAnsi="Times New Roman" w:cs="Times New Roman"/>
            <w:color w:val="000000" w:themeColor="text1"/>
            <w:rPrChange w:id="27" w:author="Jamie Cummins" w:date="2019-09-09T11:44:00Z">
              <w:rPr>
                <w:rFonts w:ascii="Times New Roman" w:hAnsi="Times New Roman" w:cs="Times New Roman"/>
                <w:color w:val="FFFFFF"/>
              </w:rPr>
            </w:rPrChange>
          </w:rPr>
          <w:t>p</w:t>
        </w:r>
        <w:r w:rsidR="00490F2D" w:rsidRPr="006719BD">
          <w:rPr>
            <w:rFonts w:ascii="Times New Roman" w:hAnsi="Times New Roman" w:cs="Times New Roman"/>
            <w:color w:val="000000" w:themeColor="text1"/>
            <w:rPrChange w:id="28" w:author="Jamie Cummins" w:date="2019-09-09T11:44:00Z">
              <w:rPr>
                <w:rFonts w:ascii="Helvetica" w:hAnsi="Helvetica"/>
                <w:color w:val="FFFFFF"/>
                <w:sz w:val="18"/>
                <w:szCs w:val="18"/>
              </w:rPr>
            </w:rPrChange>
          </w:rPr>
          <w:t xml:space="preserve">articipants can observe their own </w:t>
        </w:r>
        <w:proofErr w:type="spellStart"/>
        <w:r w:rsidR="00490F2D" w:rsidRPr="006719BD">
          <w:rPr>
            <w:rFonts w:ascii="Times New Roman" w:hAnsi="Times New Roman" w:cs="Times New Roman"/>
            <w:color w:val="000000" w:themeColor="text1"/>
            <w:rPrChange w:id="29" w:author="Jamie Cummins" w:date="2019-09-09T11:44:00Z">
              <w:rPr>
                <w:rFonts w:ascii="Helvetica" w:hAnsi="Helvetica"/>
                <w:color w:val="FFFFFF"/>
                <w:sz w:val="18"/>
                <w:szCs w:val="18"/>
              </w:rPr>
            </w:rPrChange>
          </w:rPr>
          <w:t>behavior</w:t>
        </w:r>
        <w:proofErr w:type="spellEnd"/>
        <w:r w:rsidR="00490F2D" w:rsidRPr="006719BD">
          <w:rPr>
            <w:rFonts w:ascii="Times New Roman" w:hAnsi="Times New Roman" w:cs="Times New Roman"/>
            <w:color w:val="000000" w:themeColor="text1"/>
            <w:rPrChange w:id="30" w:author="Jamie Cummins" w:date="2019-09-09T11:44:00Z">
              <w:rPr>
                <w:rFonts w:ascii="Helvetica" w:hAnsi="Helvetica"/>
                <w:color w:val="FFFFFF"/>
                <w:sz w:val="18"/>
                <w:szCs w:val="18"/>
              </w:rPr>
            </w:rPrChange>
          </w:rPr>
          <w:t xml:space="preserve"> and notice if they are responding in prime-consistent ways. If so, they can report afterward that they were influenced by the prim</w:t>
        </w:r>
      </w:ins>
      <w:ins w:id="31" w:author="Jamie Cummins" w:date="2019-09-09T11:24:00Z">
        <w:r w:rsidR="00490F2D" w:rsidRPr="006719BD">
          <w:rPr>
            <w:rFonts w:ascii="Times New Roman" w:hAnsi="Times New Roman" w:cs="Times New Roman"/>
            <w:color w:val="000000" w:themeColor="text1"/>
            <w:rPrChange w:id="32" w:author="Jamie Cummins" w:date="2019-09-09T11:44:00Z">
              <w:rPr>
                <w:rFonts w:ascii="Times New Roman" w:hAnsi="Times New Roman" w:cs="Times New Roman"/>
                <w:color w:val="FFFFFF"/>
              </w:rPr>
            </w:rPrChange>
          </w:rPr>
          <w:t>e”.</w:t>
        </w:r>
      </w:ins>
      <w:del w:id="33" w:author="Jamie Cummins" w:date="2019-09-09T11:23:00Z">
        <w:r w:rsidR="00D569F5" w:rsidRPr="006719BD" w:rsidDel="00490F2D">
          <w:rPr>
            <w:rFonts w:ascii="Times New Roman" w:hAnsi="Times New Roman" w:cs="Times New Roman"/>
            <w:color w:val="000000" w:themeColor="text1"/>
            <w:rPrChange w:id="34" w:author="Jamie Cummins" w:date="2019-09-09T11:44:00Z">
              <w:rPr>
                <w:rFonts w:ascii="Times New Roman" w:hAnsi="Times New Roman" w:cs="Times New Roman"/>
                <w:color w:val="0000FF"/>
              </w:rPr>
            </w:rPrChange>
          </w:rPr>
          <w:delText xml:space="preserve">[insert his actual quotes </w:delText>
        </w:r>
        <w:commentRangeStart w:id="35"/>
        <w:r w:rsidR="00D569F5" w:rsidRPr="006719BD" w:rsidDel="00490F2D">
          <w:rPr>
            <w:rFonts w:ascii="Times New Roman" w:hAnsi="Times New Roman" w:cs="Times New Roman"/>
            <w:color w:val="000000" w:themeColor="text1"/>
            <w:rPrChange w:id="36" w:author="Jamie Cummins" w:date="2019-09-09T11:44:00Z">
              <w:rPr>
                <w:rFonts w:ascii="Times New Roman" w:hAnsi="Times New Roman" w:cs="Times New Roman"/>
                <w:color w:val="0000FF"/>
              </w:rPr>
            </w:rPrChange>
          </w:rPr>
          <w:delText>here</w:delText>
        </w:r>
        <w:commentRangeEnd w:id="35"/>
        <w:r w:rsidRPr="006719BD" w:rsidDel="00490F2D">
          <w:rPr>
            <w:rStyle w:val="CommentReference"/>
            <w:color w:val="000000" w:themeColor="text1"/>
            <w:rPrChange w:id="37" w:author="Jamie Cummins" w:date="2019-09-09T11:44:00Z">
              <w:rPr>
                <w:rStyle w:val="CommentReference"/>
              </w:rPr>
            </w:rPrChange>
          </w:rPr>
          <w:commentReference w:id="35"/>
        </w:r>
        <w:r w:rsidR="00D569F5" w:rsidRPr="006719BD" w:rsidDel="00490F2D">
          <w:rPr>
            <w:rFonts w:ascii="Times New Roman" w:hAnsi="Times New Roman" w:cs="Times New Roman"/>
            <w:color w:val="000000" w:themeColor="text1"/>
            <w:rPrChange w:id="38" w:author="Jamie Cummins" w:date="2019-09-09T11:44:00Z">
              <w:rPr>
                <w:rFonts w:ascii="Times New Roman" w:hAnsi="Times New Roman" w:cs="Times New Roman"/>
                <w:color w:val="0000FF"/>
              </w:rPr>
            </w:rPrChange>
          </w:rPr>
          <w:delText>].</w:delText>
        </w:r>
      </w:del>
    </w:p>
    <w:p w14:paraId="2AA72E91" w14:textId="5E7B094E" w:rsidR="005E31DD" w:rsidDel="00000A7E" w:rsidRDefault="005E31DD" w:rsidP="005A0034">
      <w:pPr>
        <w:spacing w:line="360" w:lineRule="auto"/>
        <w:ind w:firstLine="720"/>
        <w:rPr>
          <w:del w:id="39" w:author="Jamie Cummins" w:date="2019-09-09T14:29:00Z"/>
          <w:rFonts w:ascii="Times New Roman" w:hAnsi="Times New Roman" w:cs="Times New Roman"/>
          <w:color w:val="000000" w:themeColor="text1"/>
        </w:rPr>
      </w:pPr>
    </w:p>
    <w:p w14:paraId="3120DCBD" w14:textId="77777777" w:rsidR="00000A7E" w:rsidRPr="006719BD" w:rsidRDefault="00000A7E">
      <w:pPr>
        <w:spacing w:line="360" w:lineRule="auto"/>
        <w:rPr>
          <w:ins w:id="40" w:author="Jamie Cummins" w:date="2019-09-09T14:29:00Z"/>
          <w:rFonts w:ascii="Times New Roman" w:hAnsi="Times New Roman" w:cs="Times New Roman"/>
          <w:color w:val="000000" w:themeColor="text1"/>
          <w:rPrChange w:id="41" w:author="Jamie Cummins" w:date="2019-09-09T11:44:00Z">
            <w:rPr>
              <w:ins w:id="42" w:author="Jamie Cummins" w:date="2019-09-09T14:29:00Z"/>
              <w:rFonts w:ascii="Times New Roman" w:hAnsi="Times New Roman" w:cs="Times New Roman"/>
            </w:rPr>
          </w:rPrChange>
        </w:rPr>
        <w:pPrChange w:id="43" w:author="Jamie Cummins" w:date="2019-09-09T11:26:00Z">
          <w:pPr>
            <w:spacing w:line="360" w:lineRule="auto"/>
            <w:ind w:firstLine="720"/>
          </w:pPr>
        </w:pPrChange>
      </w:pPr>
    </w:p>
    <w:p w14:paraId="03B913A5" w14:textId="5D702304" w:rsidR="00D569F5" w:rsidDel="00000A7E" w:rsidRDefault="005E31DD" w:rsidP="00AD4EE7">
      <w:pPr>
        <w:spacing w:line="360" w:lineRule="auto"/>
        <w:ind w:firstLine="720"/>
        <w:rPr>
          <w:del w:id="44" w:author="Jamie Cummins" w:date="2019-09-09T14:29:00Z"/>
          <w:rFonts w:ascii="Times New Roman" w:hAnsi="Times New Roman" w:cs="Times New Roman"/>
        </w:rPr>
      </w:pPr>
      <w:del w:id="45" w:author="Jamie Cummins" w:date="2019-09-09T14:29:00Z">
        <w:r w:rsidRPr="006719BD" w:rsidDel="00000A7E">
          <w:rPr>
            <w:rFonts w:ascii="Times New Roman" w:hAnsi="Times New Roman" w:cs="Times New Roman"/>
            <w:color w:val="000000" w:themeColor="text1"/>
            <w:rPrChange w:id="46" w:author="Jamie Cummins" w:date="2019-09-09T11:44:00Z">
              <w:rPr>
                <w:rFonts w:ascii="Times New Roman" w:hAnsi="Times New Roman" w:cs="Times New Roman"/>
              </w:rPr>
            </w:rPrChange>
          </w:rPr>
          <w:delText xml:space="preserve">Before we can speak to </w:delText>
        </w:r>
        <w:r w:rsidR="00D569F5" w:rsidRPr="006719BD" w:rsidDel="00000A7E">
          <w:rPr>
            <w:rFonts w:ascii="Times New Roman" w:hAnsi="Times New Roman" w:cs="Times New Roman"/>
            <w:color w:val="000000" w:themeColor="text1"/>
            <w:rPrChange w:id="47" w:author="Jamie Cummins" w:date="2019-09-09T11:44:00Z">
              <w:rPr>
                <w:rFonts w:ascii="Times New Roman" w:hAnsi="Times New Roman" w:cs="Times New Roman"/>
              </w:rPr>
            </w:rPrChange>
          </w:rPr>
          <w:delText xml:space="preserve">whether influence-awareness </w:delText>
        </w:r>
        <w:r w:rsidR="00D569F5" w:rsidDel="00000A7E">
          <w:rPr>
            <w:rFonts w:ascii="Times New Roman" w:hAnsi="Times New Roman" w:cs="Times New Roman"/>
          </w:rPr>
          <w:delText>is post</w:delText>
        </w:r>
        <w:r w:rsidR="008F41EC" w:rsidDel="00000A7E">
          <w:rPr>
            <w:rFonts w:ascii="Times New Roman" w:hAnsi="Times New Roman" w:cs="Times New Roman"/>
          </w:rPr>
          <w:delText>-</w:delText>
        </w:r>
        <w:r w:rsidR="00D569F5" w:rsidDel="00000A7E">
          <w:rPr>
            <w:rFonts w:ascii="Times New Roman" w:hAnsi="Times New Roman" w:cs="Times New Roman"/>
          </w:rPr>
          <w:delText xml:space="preserve">hoc or not, </w:delText>
        </w:r>
        <w:r w:rsidR="00AD4EE7" w:rsidDel="00000A7E">
          <w:rPr>
            <w:rFonts w:ascii="Times New Roman" w:hAnsi="Times New Roman" w:cs="Times New Roman"/>
          </w:rPr>
          <w:delText xml:space="preserve">we </w:delText>
        </w:r>
        <w:r w:rsidR="008F41EC" w:rsidDel="00000A7E">
          <w:rPr>
            <w:rFonts w:ascii="Times New Roman" w:hAnsi="Times New Roman" w:cs="Times New Roman"/>
          </w:rPr>
          <w:delText xml:space="preserve">would first like to </w:delText>
        </w:r>
      </w:del>
      <w:del w:id="48" w:author="Jamie Cummins" w:date="2019-09-09T13:40:00Z">
        <w:r w:rsidR="008F41EC" w:rsidDel="0089022C">
          <w:rPr>
            <w:rFonts w:ascii="Times New Roman" w:hAnsi="Times New Roman" w:cs="Times New Roman"/>
          </w:rPr>
          <w:delText xml:space="preserve">have you </w:delText>
        </w:r>
      </w:del>
      <w:del w:id="49" w:author="Jamie Cummins" w:date="2019-09-09T14:29:00Z">
        <w:r w:rsidR="008F41EC" w:rsidDel="00000A7E">
          <w:rPr>
            <w:rFonts w:ascii="Times New Roman" w:hAnsi="Times New Roman" w:cs="Times New Roman"/>
          </w:rPr>
          <w:delText xml:space="preserve">clarify </w:delText>
        </w:r>
        <w:r w:rsidR="00D569F5" w:rsidDel="00000A7E">
          <w:rPr>
            <w:rFonts w:ascii="Times New Roman" w:hAnsi="Times New Roman" w:cs="Times New Roman"/>
          </w:rPr>
          <w:delText xml:space="preserve">what </w:delText>
        </w:r>
        <w:r w:rsidR="008F41EC" w:rsidDel="00000A7E">
          <w:rPr>
            <w:rFonts w:ascii="Times New Roman" w:hAnsi="Times New Roman" w:cs="Times New Roman"/>
          </w:rPr>
          <w:delText xml:space="preserve">you </w:delText>
        </w:r>
        <w:r w:rsidR="00D569F5" w:rsidDel="00000A7E">
          <w:rPr>
            <w:rFonts w:ascii="Times New Roman" w:hAnsi="Times New Roman" w:cs="Times New Roman"/>
          </w:rPr>
          <w:delText>mean by an “evaluation”</w:delText>
        </w:r>
        <w:r w:rsidR="00E845E9" w:rsidDel="00000A7E">
          <w:rPr>
            <w:rFonts w:ascii="Times New Roman" w:hAnsi="Times New Roman" w:cs="Times New Roman"/>
          </w:rPr>
          <w:delText xml:space="preserve"> and when </w:delText>
        </w:r>
        <w:r w:rsidDel="00000A7E">
          <w:rPr>
            <w:rFonts w:ascii="Times New Roman" w:hAnsi="Times New Roman" w:cs="Times New Roman"/>
          </w:rPr>
          <w:delText xml:space="preserve">that evaluation </w:delText>
        </w:r>
        <w:r w:rsidR="008F41EC" w:rsidDel="00000A7E">
          <w:rPr>
            <w:rFonts w:ascii="Times New Roman" w:hAnsi="Times New Roman" w:cs="Times New Roman"/>
          </w:rPr>
          <w:delText xml:space="preserve">is said to </w:delText>
        </w:r>
        <w:r w:rsidR="00E845E9" w:rsidDel="00000A7E">
          <w:rPr>
            <w:rFonts w:ascii="Times New Roman" w:hAnsi="Times New Roman" w:cs="Times New Roman"/>
          </w:rPr>
          <w:delText xml:space="preserve">occur. Simply put, we </w:delText>
        </w:r>
        <w:r w:rsidR="008F41EC" w:rsidDel="00000A7E">
          <w:rPr>
            <w:rFonts w:ascii="Times New Roman" w:hAnsi="Times New Roman" w:cs="Times New Roman"/>
          </w:rPr>
          <w:delText xml:space="preserve">need to be </w:delText>
        </w:r>
        <w:r w:rsidR="00E845E9" w:rsidDel="00000A7E">
          <w:rPr>
            <w:rFonts w:ascii="Times New Roman" w:hAnsi="Times New Roman" w:cs="Times New Roman"/>
          </w:rPr>
          <w:delText xml:space="preserve">clear about </w:delText>
        </w:r>
        <w:r w:rsidR="00E845E9" w:rsidRPr="00490F2D" w:rsidDel="00000A7E">
          <w:rPr>
            <w:rFonts w:ascii="Times New Roman" w:hAnsi="Times New Roman" w:cs="Times New Roman"/>
            <w:i/>
          </w:rPr>
          <w:delText>what</w:delText>
        </w:r>
        <w:r w:rsidR="00E845E9" w:rsidDel="00000A7E">
          <w:rPr>
            <w:rFonts w:ascii="Times New Roman" w:hAnsi="Times New Roman" w:cs="Times New Roman"/>
          </w:rPr>
          <w:delText xml:space="preserve"> an event is </w:delText>
        </w:r>
        <w:r w:rsidR="008F41EC" w:rsidDel="00000A7E">
          <w:rPr>
            <w:rFonts w:ascii="Times New Roman" w:hAnsi="Times New Roman" w:cs="Times New Roman"/>
          </w:rPr>
          <w:delText xml:space="preserve">before we can </w:delText>
        </w:r>
        <w:r w:rsidR="00E845E9" w:rsidDel="00000A7E">
          <w:rPr>
            <w:rFonts w:ascii="Times New Roman" w:hAnsi="Times New Roman" w:cs="Times New Roman"/>
          </w:rPr>
          <w:delText>determine whether other events can</w:delText>
        </w:r>
        <w:r w:rsidDel="00000A7E">
          <w:rPr>
            <w:rFonts w:ascii="Times New Roman" w:hAnsi="Times New Roman" w:cs="Times New Roman"/>
          </w:rPr>
          <w:delText>,</w:delText>
        </w:r>
        <w:r w:rsidR="00E845E9" w:rsidDel="00000A7E">
          <w:rPr>
            <w:rFonts w:ascii="Times New Roman" w:hAnsi="Times New Roman" w:cs="Times New Roman"/>
          </w:rPr>
          <w:delText xml:space="preserve"> or do</w:delText>
        </w:r>
        <w:r w:rsidDel="00000A7E">
          <w:rPr>
            <w:rFonts w:ascii="Times New Roman" w:hAnsi="Times New Roman" w:cs="Times New Roman"/>
          </w:rPr>
          <w:delText>,</w:delText>
        </w:r>
        <w:r w:rsidR="00E845E9" w:rsidDel="00000A7E">
          <w:rPr>
            <w:rFonts w:ascii="Times New Roman" w:hAnsi="Times New Roman" w:cs="Times New Roman"/>
          </w:rPr>
          <w:delText xml:space="preserve"> occur before or after </w:delText>
        </w:r>
        <w:r w:rsidR="008F41EC" w:rsidDel="00000A7E">
          <w:rPr>
            <w:rFonts w:ascii="Times New Roman" w:hAnsi="Times New Roman" w:cs="Times New Roman"/>
          </w:rPr>
          <w:delText>that event</w:delText>
        </w:r>
        <w:r w:rsidR="00D569F5" w:rsidDel="00000A7E">
          <w:rPr>
            <w:rFonts w:ascii="Times New Roman" w:hAnsi="Times New Roman" w:cs="Times New Roman"/>
          </w:rPr>
          <w:delText xml:space="preserve">. </w:delText>
        </w:r>
        <w:r w:rsidR="00E845E9" w:rsidDel="00000A7E">
          <w:rPr>
            <w:rFonts w:ascii="Times New Roman" w:hAnsi="Times New Roman" w:cs="Times New Roman"/>
          </w:rPr>
          <w:delText>We see two possibilities here.</w:delText>
        </w:r>
      </w:del>
    </w:p>
    <w:p w14:paraId="5BF5E7F6" w14:textId="1FB411D2" w:rsidR="00AD4EE7" w:rsidRDefault="00D569F5" w:rsidP="005A0034">
      <w:pPr>
        <w:spacing w:line="360" w:lineRule="auto"/>
        <w:ind w:firstLine="720"/>
        <w:rPr>
          <w:rFonts w:ascii="Times New Roman" w:hAnsi="Times New Roman" w:cs="Times New Roman"/>
        </w:rPr>
      </w:pPr>
      <w:del w:id="50" w:author="Jamie Cummins" w:date="2019-09-09T14:29:00Z">
        <w:r w:rsidDel="00000A7E">
          <w:rPr>
            <w:rFonts w:ascii="Times New Roman" w:hAnsi="Times New Roman" w:cs="Times New Roman"/>
          </w:rPr>
          <w:delText xml:space="preserve">First, </w:delText>
        </w:r>
        <w:r w:rsidR="008F41EC" w:rsidDel="00000A7E">
          <w:rPr>
            <w:rFonts w:ascii="Times New Roman" w:hAnsi="Times New Roman" w:cs="Times New Roman"/>
          </w:rPr>
          <w:delText xml:space="preserve">one can define a </w:delText>
        </w:r>
        <w:r w:rsidR="00E845E9" w:rsidDel="00000A7E">
          <w:rPr>
            <w:rFonts w:ascii="Times New Roman" w:hAnsi="Times New Roman" w:cs="Times New Roman"/>
          </w:rPr>
          <w:delText>“</w:delText>
        </w:r>
        <w:r w:rsidR="005E31DD" w:rsidDel="00000A7E">
          <w:rPr>
            <w:rFonts w:ascii="Times New Roman" w:hAnsi="Times New Roman" w:cs="Times New Roman"/>
          </w:rPr>
          <w:delText xml:space="preserve">target </w:delText>
        </w:r>
        <w:r w:rsidR="00E845E9" w:rsidDel="00000A7E">
          <w:rPr>
            <w:rFonts w:ascii="Times New Roman" w:hAnsi="Times New Roman" w:cs="Times New Roman"/>
          </w:rPr>
          <w:delText xml:space="preserve">evaluation” </w:delText>
        </w:r>
        <w:r w:rsidR="008F41EC" w:rsidDel="00000A7E">
          <w:rPr>
            <w:rFonts w:ascii="Times New Roman" w:hAnsi="Times New Roman" w:cs="Times New Roman"/>
          </w:rPr>
          <w:delText xml:space="preserve">as </w:delText>
        </w:r>
        <w:r w:rsidDel="00000A7E">
          <w:rPr>
            <w:rFonts w:ascii="Times New Roman" w:hAnsi="Times New Roman" w:cs="Times New Roman"/>
          </w:rPr>
          <w:delText xml:space="preserve">the </w:delText>
        </w:r>
        <w:r w:rsidRPr="00E845E9" w:rsidDel="00000A7E">
          <w:rPr>
            <w:rFonts w:ascii="Times New Roman" w:hAnsi="Times New Roman" w:cs="Times New Roman"/>
            <w:b/>
          </w:rPr>
          <w:delText>overt</w:delText>
        </w:r>
        <w:r w:rsidDel="00000A7E">
          <w:rPr>
            <w:rFonts w:ascii="Times New Roman" w:hAnsi="Times New Roman" w:cs="Times New Roman"/>
          </w:rPr>
          <w:delText xml:space="preserve"> </w:delText>
        </w:r>
        <w:r w:rsidRPr="00E845E9" w:rsidDel="00000A7E">
          <w:rPr>
            <w:rFonts w:ascii="Times New Roman" w:hAnsi="Times New Roman" w:cs="Times New Roman"/>
            <w:b/>
          </w:rPr>
          <w:delText xml:space="preserve">response </w:delText>
        </w:r>
        <w:r w:rsidR="005E31DD" w:rsidRPr="00490F2D" w:rsidDel="00000A7E">
          <w:rPr>
            <w:rFonts w:ascii="Times New Roman" w:hAnsi="Times New Roman" w:cs="Times New Roman"/>
          </w:rPr>
          <w:delText>that people make</w:delText>
        </w:r>
        <w:r w:rsidR="008F41EC" w:rsidDel="00000A7E">
          <w:rPr>
            <w:rFonts w:ascii="Times New Roman" w:hAnsi="Times New Roman" w:cs="Times New Roman"/>
          </w:rPr>
          <w:delText xml:space="preserve"> towards the target stimulus</w:delText>
        </w:r>
        <w:r w:rsidR="005E31DD" w:rsidDel="00000A7E">
          <w:rPr>
            <w:rFonts w:ascii="Times New Roman" w:hAnsi="Times New Roman" w:cs="Times New Roman"/>
            <w:b/>
          </w:rPr>
          <w:delText xml:space="preserve"> </w:delText>
        </w:r>
        <w:r w:rsidDel="00000A7E">
          <w:rPr>
            <w:rFonts w:ascii="Times New Roman" w:hAnsi="Times New Roman" w:cs="Times New Roman"/>
          </w:rPr>
          <w:delText xml:space="preserve">(i.e., </w:delText>
        </w:r>
        <w:r w:rsidR="008F41EC" w:rsidDel="00000A7E">
          <w:rPr>
            <w:rFonts w:ascii="Times New Roman" w:hAnsi="Times New Roman" w:cs="Times New Roman"/>
          </w:rPr>
          <w:delText xml:space="preserve">the </w:delText>
        </w:r>
        <w:r w:rsidR="005E31DD" w:rsidDel="00000A7E">
          <w:rPr>
            <w:rFonts w:ascii="Times New Roman" w:hAnsi="Times New Roman" w:cs="Times New Roman"/>
          </w:rPr>
          <w:delText>behavior of</w:delText>
        </w:r>
        <w:r w:rsidDel="00000A7E">
          <w:rPr>
            <w:rFonts w:ascii="Times New Roman" w:hAnsi="Times New Roman" w:cs="Times New Roman"/>
          </w:rPr>
          <w:delText xml:space="preserve"> rating </w:delText>
        </w:r>
        <w:r w:rsidR="005E31DD" w:rsidDel="00000A7E">
          <w:rPr>
            <w:rFonts w:ascii="Times New Roman" w:hAnsi="Times New Roman" w:cs="Times New Roman"/>
          </w:rPr>
          <w:delText xml:space="preserve">the target </w:delText>
        </w:r>
        <w:r w:rsidDel="00000A7E">
          <w:rPr>
            <w:rFonts w:ascii="Times New Roman" w:hAnsi="Times New Roman" w:cs="Times New Roman"/>
          </w:rPr>
          <w:delText xml:space="preserve">as positive or negative </w:delText>
        </w:r>
        <w:r w:rsidR="005E31DD" w:rsidDel="00000A7E">
          <w:rPr>
            <w:rFonts w:ascii="Times New Roman" w:hAnsi="Times New Roman" w:cs="Times New Roman"/>
          </w:rPr>
          <w:delText xml:space="preserve">using </w:delText>
        </w:r>
        <w:r w:rsidDel="00000A7E">
          <w:rPr>
            <w:rFonts w:ascii="Times New Roman" w:hAnsi="Times New Roman" w:cs="Times New Roman"/>
          </w:rPr>
          <w:delText>the E and I keys)</w:delText>
        </w:r>
        <w:r w:rsidR="008F41EC" w:rsidDel="00000A7E">
          <w:rPr>
            <w:rFonts w:ascii="Times New Roman" w:hAnsi="Times New Roman" w:cs="Times New Roman"/>
          </w:rPr>
          <w:delText>.</w:delText>
        </w:r>
        <w:r w:rsidDel="00000A7E">
          <w:rPr>
            <w:rFonts w:ascii="Times New Roman" w:hAnsi="Times New Roman" w:cs="Times New Roman"/>
          </w:rPr>
          <w:delText xml:space="preserve"> </w:delText>
        </w:r>
        <w:r w:rsidR="008F41EC" w:rsidDel="00000A7E">
          <w:rPr>
            <w:rFonts w:ascii="Times New Roman" w:hAnsi="Times New Roman" w:cs="Times New Roman"/>
          </w:rPr>
          <w:delText>If you define target evaluation in this way then we</w:delText>
        </w:r>
      </w:del>
      <w:ins w:id="51" w:author="Jamie Cummins" w:date="2019-09-09T14:29:00Z">
        <w:r w:rsidR="00000A7E">
          <w:rPr>
            <w:rFonts w:ascii="Times New Roman" w:hAnsi="Times New Roman" w:cs="Times New Roman"/>
            <w:color w:val="000000" w:themeColor="text1"/>
          </w:rPr>
          <w:t>We</w:t>
        </w:r>
      </w:ins>
      <w:r w:rsidR="008F41EC">
        <w:rPr>
          <w:rFonts w:ascii="Times New Roman" w:hAnsi="Times New Roman" w:cs="Times New Roman"/>
        </w:rPr>
        <w:t xml:space="preserve"> think a </w:t>
      </w:r>
      <w:r>
        <w:rPr>
          <w:rFonts w:ascii="Times New Roman" w:hAnsi="Times New Roman" w:cs="Times New Roman"/>
        </w:rPr>
        <w:t xml:space="preserve">relatively simple </w:t>
      </w:r>
      <w:r w:rsidR="008F41EC">
        <w:rPr>
          <w:rFonts w:ascii="Times New Roman" w:hAnsi="Times New Roman" w:cs="Times New Roman"/>
        </w:rPr>
        <w:t xml:space="preserve">modification </w:t>
      </w:r>
      <w:r>
        <w:rPr>
          <w:rFonts w:ascii="Times New Roman" w:hAnsi="Times New Roman" w:cs="Times New Roman"/>
        </w:rPr>
        <w:t xml:space="preserve">to our </w:t>
      </w:r>
      <w:r w:rsidR="008F41EC">
        <w:rPr>
          <w:rFonts w:ascii="Times New Roman" w:hAnsi="Times New Roman" w:cs="Times New Roman"/>
        </w:rPr>
        <w:t xml:space="preserve">existing </w:t>
      </w:r>
      <w:r>
        <w:rPr>
          <w:rFonts w:ascii="Times New Roman" w:hAnsi="Times New Roman" w:cs="Times New Roman"/>
        </w:rPr>
        <w:t xml:space="preserve">paradigm would </w:t>
      </w:r>
      <w:r w:rsidR="008F41EC">
        <w:rPr>
          <w:rFonts w:ascii="Times New Roman" w:hAnsi="Times New Roman" w:cs="Times New Roman"/>
        </w:rPr>
        <w:t xml:space="preserve">allow us to </w:t>
      </w:r>
      <w:del w:id="52" w:author="Jamie Cummins" w:date="2019-09-09T13:41:00Z">
        <w:r w:rsidR="008F41EC" w:rsidDel="0089022C">
          <w:rPr>
            <w:rFonts w:ascii="Times New Roman" w:hAnsi="Times New Roman" w:cs="Times New Roman"/>
          </w:rPr>
          <w:delText xml:space="preserve">control for </w:delText>
        </w:r>
        <w:r w:rsidR="005E31DD" w:rsidDel="0089022C">
          <w:rPr>
            <w:rFonts w:ascii="Times New Roman" w:hAnsi="Times New Roman" w:cs="Times New Roman"/>
          </w:rPr>
          <w:delText>the post-hoc confabulation argument</w:delText>
        </w:r>
        <w:r w:rsidR="00C27D42" w:rsidDel="0089022C">
          <w:rPr>
            <w:rFonts w:ascii="Times New Roman" w:hAnsi="Times New Roman" w:cs="Times New Roman"/>
          </w:rPr>
          <w:delText xml:space="preserve"> you raised</w:delText>
        </w:r>
        <w:r w:rsidDel="0089022C">
          <w:rPr>
            <w:rFonts w:ascii="Times New Roman" w:hAnsi="Times New Roman" w:cs="Times New Roman"/>
          </w:rPr>
          <w:delText>.</w:delText>
        </w:r>
        <w:r w:rsidR="00C27D42" w:rsidDel="0089022C">
          <w:rPr>
            <w:rFonts w:ascii="Times New Roman" w:hAnsi="Times New Roman" w:cs="Times New Roman"/>
          </w:rPr>
          <w:delText xml:space="preserve"> </w:delText>
        </w:r>
      </w:del>
      <w:ins w:id="53" w:author="Jamie Cummins" w:date="2019-09-09T13:41:00Z">
        <w:r w:rsidR="0089022C">
          <w:rPr>
            <w:rFonts w:ascii="Times New Roman" w:hAnsi="Times New Roman" w:cs="Times New Roman"/>
          </w:rPr>
          <w:t xml:space="preserve">avoid the issue of post-hoc confabulation. </w:t>
        </w:r>
      </w:ins>
      <w:r>
        <w:rPr>
          <w:rFonts w:ascii="Times New Roman" w:hAnsi="Times New Roman" w:cs="Times New Roman"/>
        </w:rPr>
        <w:t xml:space="preserve">Specifically, in our </w:t>
      </w:r>
      <w:r w:rsidR="00C27D42">
        <w:rPr>
          <w:rFonts w:ascii="Times New Roman" w:hAnsi="Times New Roman" w:cs="Times New Roman"/>
        </w:rPr>
        <w:t xml:space="preserve">previous </w:t>
      </w:r>
      <w:r w:rsidR="005E31DD">
        <w:rPr>
          <w:rFonts w:ascii="Times New Roman" w:hAnsi="Times New Roman" w:cs="Times New Roman"/>
        </w:rPr>
        <w:t xml:space="preserve">AMP </w:t>
      </w:r>
      <w:r>
        <w:rPr>
          <w:rFonts w:ascii="Times New Roman" w:hAnsi="Times New Roman" w:cs="Times New Roman"/>
        </w:rPr>
        <w:t xml:space="preserve">experiments, participants </w:t>
      </w:r>
      <w:r w:rsidR="00C27D42">
        <w:rPr>
          <w:rFonts w:ascii="Times New Roman" w:hAnsi="Times New Roman" w:cs="Times New Roman"/>
        </w:rPr>
        <w:t xml:space="preserve">were </w:t>
      </w:r>
      <w:r>
        <w:rPr>
          <w:rFonts w:ascii="Times New Roman" w:hAnsi="Times New Roman" w:cs="Times New Roman"/>
        </w:rPr>
        <w:t xml:space="preserve">presented with </w:t>
      </w:r>
      <w:r w:rsidR="005E31DD">
        <w:rPr>
          <w:rFonts w:ascii="Times New Roman" w:hAnsi="Times New Roman" w:cs="Times New Roman"/>
        </w:rPr>
        <w:t xml:space="preserve">a </w:t>
      </w:r>
      <w:r>
        <w:rPr>
          <w:rFonts w:ascii="Times New Roman" w:hAnsi="Times New Roman" w:cs="Times New Roman"/>
        </w:rPr>
        <w:t>prime</w:t>
      </w:r>
      <w:r w:rsidR="00C27D42">
        <w:rPr>
          <w:rFonts w:ascii="Times New Roman" w:hAnsi="Times New Roman" w:cs="Times New Roman"/>
        </w:rPr>
        <w:t xml:space="preserve"> </w:t>
      </w:r>
      <w:r w:rsidR="00C27D42" w:rsidRPr="00C27D42">
        <w:rPr>
          <w:rFonts w:ascii="Times New Roman" w:hAnsi="Times New Roman" w:cs="Times New Roman"/>
        </w:rPr>
        <w:sym w:font="Wingdings" w:char="F0E0"/>
      </w:r>
      <w:r>
        <w:rPr>
          <w:rFonts w:ascii="Times New Roman" w:hAnsi="Times New Roman" w:cs="Times New Roman"/>
        </w:rPr>
        <w:t xml:space="preserve"> </w:t>
      </w:r>
      <w:r w:rsidR="00043ABB">
        <w:rPr>
          <w:rFonts w:ascii="Times New Roman" w:hAnsi="Times New Roman" w:cs="Times New Roman"/>
        </w:rPr>
        <w:t>blank screen</w:t>
      </w:r>
      <w:r w:rsidR="00C27D42">
        <w:rPr>
          <w:rFonts w:ascii="Times New Roman" w:hAnsi="Times New Roman" w:cs="Times New Roman"/>
        </w:rPr>
        <w:t xml:space="preserve"> </w:t>
      </w:r>
      <w:r w:rsidR="00C27D42" w:rsidRPr="00C27D42">
        <w:rPr>
          <w:rFonts w:ascii="Times New Roman" w:hAnsi="Times New Roman" w:cs="Times New Roman"/>
        </w:rPr>
        <w:sym w:font="Wingdings" w:char="F0E0"/>
      </w:r>
      <w:r w:rsidR="00C27D42">
        <w:rPr>
          <w:rFonts w:ascii="Times New Roman" w:hAnsi="Times New Roman" w:cs="Times New Roman"/>
        </w:rPr>
        <w:t xml:space="preserve"> </w:t>
      </w:r>
      <w:r>
        <w:rPr>
          <w:rFonts w:ascii="Times New Roman" w:hAnsi="Times New Roman" w:cs="Times New Roman"/>
        </w:rPr>
        <w:t>target</w:t>
      </w:r>
      <w:r w:rsidR="00C27D42">
        <w:rPr>
          <w:rFonts w:ascii="Times New Roman" w:hAnsi="Times New Roman" w:cs="Times New Roman"/>
        </w:rPr>
        <w:t xml:space="preserve"> </w:t>
      </w:r>
      <w:r w:rsidR="00C27D42" w:rsidRPr="00C27D42">
        <w:rPr>
          <w:rFonts w:ascii="Times New Roman" w:hAnsi="Times New Roman" w:cs="Times New Roman"/>
        </w:rPr>
        <w:sym w:font="Wingdings" w:char="F0E0"/>
      </w:r>
      <w:r w:rsidR="00C27D42">
        <w:rPr>
          <w:rFonts w:ascii="Times New Roman" w:hAnsi="Times New Roman" w:cs="Times New Roman"/>
        </w:rPr>
        <w:t xml:space="preserve"> </w:t>
      </w:r>
      <w:r w:rsidR="00043ABB">
        <w:rPr>
          <w:rFonts w:ascii="Times New Roman" w:hAnsi="Times New Roman" w:cs="Times New Roman"/>
        </w:rPr>
        <w:t>mask</w:t>
      </w:r>
      <w:del w:id="54" w:author="Jamie Cummins" w:date="2019-09-09T11:29:00Z">
        <w:r w:rsidR="00043ABB" w:rsidDel="00606CF3">
          <w:rPr>
            <w:rFonts w:ascii="Times New Roman" w:hAnsi="Times New Roman" w:cs="Times New Roman"/>
          </w:rPr>
          <w:delText xml:space="preserve"> </w:delText>
        </w:r>
        <w:r w:rsidR="00C27D42" w:rsidRPr="00C27D42" w:rsidDel="00606CF3">
          <w:rPr>
            <w:rFonts w:ascii="Times New Roman" w:hAnsi="Times New Roman" w:cs="Times New Roman"/>
          </w:rPr>
          <w:sym w:font="Wingdings" w:char="F0E0"/>
        </w:r>
      </w:del>
      <w:r w:rsidR="00C27D42">
        <w:rPr>
          <w:rFonts w:ascii="Times New Roman" w:hAnsi="Times New Roman" w:cs="Times New Roman"/>
        </w:rPr>
        <w:t xml:space="preserve"> </w:t>
      </w:r>
      <w:ins w:id="55" w:author="Jamie Cummins" w:date="2019-09-09T11:29:00Z">
        <w:r w:rsidR="00606CF3">
          <w:rPr>
            <w:rFonts w:ascii="Times New Roman" w:hAnsi="Times New Roman" w:cs="Times New Roman"/>
          </w:rPr>
          <w:t xml:space="preserve">(until </w:t>
        </w:r>
      </w:ins>
      <w:del w:id="56" w:author="Jamie Cummins" w:date="2019-09-09T11:29:00Z">
        <w:r w:rsidR="00043ABB" w:rsidDel="00606CF3">
          <w:rPr>
            <w:rFonts w:ascii="Times New Roman" w:hAnsi="Times New Roman" w:cs="Times New Roman"/>
          </w:rPr>
          <w:delText xml:space="preserve">opportunity to </w:delText>
        </w:r>
        <w:r w:rsidDel="00606CF3">
          <w:rPr>
            <w:rFonts w:ascii="Times New Roman" w:hAnsi="Times New Roman" w:cs="Times New Roman"/>
          </w:rPr>
          <w:delText xml:space="preserve">emit </w:delText>
        </w:r>
      </w:del>
      <w:r>
        <w:rPr>
          <w:rFonts w:ascii="Times New Roman" w:hAnsi="Times New Roman" w:cs="Times New Roman"/>
        </w:rPr>
        <w:t>an evaluative response</w:t>
      </w:r>
      <w:ins w:id="57" w:author="Jamie Cummins" w:date="2019-09-09T11:29:00Z">
        <w:r w:rsidR="00606CF3">
          <w:rPr>
            <w:rFonts w:ascii="Times New Roman" w:hAnsi="Times New Roman" w:cs="Times New Roman"/>
          </w:rPr>
          <w:t xml:space="preserve"> was emitted)</w:t>
        </w:r>
      </w:ins>
      <w:r w:rsidR="00043ABB">
        <w:rPr>
          <w:rFonts w:ascii="Times New Roman" w:hAnsi="Times New Roman" w:cs="Times New Roman"/>
        </w:rPr>
        <w:t>.</w:t>
      </w:r>
      <w:r>
        <w:rPr>
          <w:rFonts w:ascii="Times New Roman" w:hAnsi="Times New Roman" w:cs="Times New Roman"/>
        </w:rPr>
        <w:t xml:space="preserve"> </w:t>
      </w:r>
      <w:r w:rsidR="00C27D42">
        <w:rPr>
          <w:rFonts w:ascii="Times New Roman" w:hAnsi="Times New Roman" w:cs="Times New Roman"/>
        </w:rPr>
        <w:t>Only</w:t>
      </w:r>
      <w:ins w:id="58" w:author="Jamie Cummins" w:date="2019-09-09T11:29:00Z">
        <w:r w:rsidR="00606CF3">
          <w:rPr>
            <w:rFonts w:ascii="Times New Roman" w:hAnsi="Times New Roman" w:cs="Times New Roman"/>
          </w:rPr>
          <w:t xml:space="preserve"> after this overt evaluative response</w:t>
        </w:r>
      </w:ins>
      <w:del w:id="59" w:author="Jamie Cummins" w:date="2019-09-09T11:29:00Z">
        <w:r w:rsidR="00C27D42" w:rsidDel="00606CF3">
          <w:rPr>
            <w:rFonts w:ascii="Times New Roman" w:hAnsi="Times New Roman" w:cs="Times New Roman"/>
          </w:rPr>
          <w:delText xml:space="preserve"> then</w:delText>
        </w:r>
      </w:del>
      <w:r w:rsidR="00C27D42">
        <w:rPr>
          <w:rFonts w:ascii="Times New Roman" w:hAnsi="Times New Roman" w:cs="Times New Roman"/>
        </w:rPr>
        <w:t xml:space="preserve"> were they </w:t>
      </w:r>
      <w:r>
        <w:rPr>
          <w:rFonts w:ascii="Times New Roman" w:hAnsi="Times New Roman" w:cs="Times New Roman"/>
        </w:rPr>
        <w:t>given the opportunity to emit an influence-awareness response</w:t>
      </w:r>
      <w:r w:rsidR="00043ABB">
        <w:rPr>
          <w:rFonts w:ascii="Times New Roman" w:hAnsi="Times New Roman" w:cs="Times New Roman"/>
        </w:rPr>
        <w:t xml:space="preserve"> (i.e., indicate if the prime influenced their target evaluation)</w:t>
      </w:r>
      <w:r>
        <w:rPr>
          <w:rFonts w:ascii="Times New Roman" w:hAnsi="Times New Roman" w:cs="Times New Roman"/>
        </w:rPr>
        <w:t xml:space="preserve">. </w:t>
      </w:r>
      <w:del w:id="60" w:author="Jamie Cummins" w:date="2019-09-09T14:30:00Z">
        <w:r w:rsidDel="00000A7E">
          <w:rPr>
            <w:rFonts w:ascii="Times New Roman" w:hAnsi="Times New Roman" w:cs="Times New Roman"/>
          </w:rPr>
          <w:delText xml:space="preserve">If your position is that </w:delText>
        </w:r>
        <w:r w:rsidR="00C27D42" w:rsidDel="00000A7E">
          <w:rPr>
            <w:rFonts w:ascii="Times New Roman" w:hAnsi="Times New Roman" w:cs="Times New Roman"/>
          </w:rPr>
          <w:delText xml:space="preserve">the target evaluation is the </w:delText>
        </w:r>
        <w:r w:rsidRPr="00606CF3" w:rsidDel="00000A7E">
          <w:rPr>
            <w:rFonts w:ascii="Times New Roman" w:hAnsi="Times New Roman" w:cs="Times New Roman"/>
            <w:b/>
          </w:rPr>
          <w:delText>overt evaluative response</w:delText>
        </w:r>
        <w:r w:rsidDel="00000A7E">
          <w:rPr>
            <w:rFonts w:ascii="Times New Roman" w:hAnsi="Times New Roman" w:cs="Times New Roman"/>
          </w:rPr>
          <w:delText xml:space="preserve"> then the</w:delText>
        </w:r>
      </w:del>
      <w:ins w:id="61" w:author="Jamie Cummins" w:date="2019-09-09T14:30:00Z">
        <w:r w:rsidR="00000A7E">
          <w:rPr>
            <w:rFonts w:ascii="Times New Roman" w:hAnsi="Times New Roman" w:cs="Times New Roman"/>
          </w:rPr>
          <w:t>However, the</w:t>
        </w:r>
      </w:ins>
      <w:r>
        <w:rPr>
          <w:rFonts w:ascii="Times New Roman" w:hAnsi="Times New Roman" w:cs="Times New Roman"/>
        </w:rPr>
        <w:t xml:space="preserve"> </w:t>
      </w:r>
      <w:r w:rsidR="00C27D42">
        <w:rPr>
          <w:rFonts w:ascii="Times New Roman" w:hAnsi="Times New Roman" w:cs="Times New Roman"/>
        </w:rPr>
        <w:t xml:space="preserve">trial sequence </w:t>
      </w:r>
      <w:r>
        <w:rPr>
          <w:rFonts w:ascii="Times New Roman" w:hAnsi="Times New Roman" w:cs="Times New Roman"/>
        </w:rPr>
        <w:t xml:space="preserve">can be altered </w:t>
      </w:r>
      <w:r w:rsidR="00043ABB">
        <w:rPr>
          <w:rFonts w:ascii="Times New Roman" w:hAnsi="Times New Roman" w:cs="Times New Roman"/>
        </w:rPr>
        <w:t xml:space="preserve">to </w:t>
      </w:r>
      <w:del w:id="62" w:author="Jamie Cummins" w:date="2019-09-09T13:41:00Z">
        <w:r w:rsidR="00043ABB" w:rsidDel="0089022C">
          <w:rPr>
            <w:rFonts w:ascii="Times New Roman" w:hAnsi="Times New Roman" w:cs="Times New Roman"/>
          </w:rPr>
          <w:delText>eliminate a post-hoc confabulation account</w:delText>
        </w:r>
      </w:del>
      <w:ins w:id="63" w:author="Jamie Cummins" w:date="2019-09-09T13:41:00Z">
        <w:r w:rsidR="0089022C">
          <w:rPr>
            <w:rFonts w:ascii="Times New Roman" w:hAnsi="Times New Roman" w:cs="Times New Roman"/>
          </w:rPr>
          <w:t>eliminate the possibility of post-hoc con</w:t>
        </w:r>
      </w:ins>
      <w:ins w:id="64" w:author="Jamie Cummins" w:date="2019-09-09T13:42:00Z">
        <w:r w:rsidR="0089022C">
          <w:rPr>
            <w:rFonts w:ascii="Times New Roman" w:hAnsi="Times New Roman" w:cs="Times New Roman"/>
          </w:rPr>
          <w:t>fabulation</w:t>
        </w:r>
      </w:ins>
      <w:r w:rsidR="00043ABB">
        <w:rPr>
          <w:rFonts w:ascii="Times New Roman" w:hAnsi="Times New Roman" w:cs="Times New Roman"/>
        </w:rPr>
        <w:t xml:space="preserve">. That is, participants can be presented with </w:t>
      </w:r>
      <w:r>
        <w:rPr>
          <w:rFonts w:ascii="Times New Roman" w:hAnsi="Times New Roman" w:cs="Times New Roman"/>
        </w:rPr>
        <w:t>the target</w:t>
      </w:r>
      <w:r w:rsidR="00043ABB">
        <w:rPr>
          <w:rFonts w:ascii="Times New Roman" w:hAnsi="Times New Roman" w:cs="Times New Roman"/>
        </w:rPr>
        <w:t xml:space="preserve"> </w:t>
      </w:r>
      <w:r w:rsidR="00043ABB" w:rsidRPr="00043ABB">
        <w:rPr>
          <w:rFonts w:ascii="Times New Roman" w:hAnsi="Times New Roman" w:cs="Times New Roman"/>
        </w:rPr>
        <w:sym w:font="Wingdings" w:char="F0E0"/>
      </w:r>
      <w:r>
        <w:rPr>
          <w:rFonts w:ascii="Times New Roman" w:hAnsi="Times New Roman" w:cs="Times New Roman"/>
        </w:rPr>
        <w:t xml:space="preserve"> </w:t>
      </w:r>
      <w:r w:rsidR="00043ABB">
        <w:rPr>
          <w:rFonts w:ascii="Times New Roman" w:hAnsi="Times New Roman" w:cs="Times New Roman"/>
        </w:rPr>
        <w:t xml:space="preserve">blank screen </w:t>
      </w:r>
      <w:r w:rsidR="00043ABB" w:rsidRPr="00043ABB">
        <w:rPr>
          <w:rFonts w:ascii="Times New Roman" w:hAnsi="Times New Roman" w:cs="Times New Roman"/>
        </w:rPr>
        <w:sym w:font="Wingdings" w:char="F0E0"/>
      </w:r>
      <w:ins w:id="65" w:author="Jamie Cummins" w:date="2019-09-09T13:42:00Z">
        <w:r w:rsidR="0089022C">
          <w:rPr>
            <w:rFonts w:ascii="Times New Roman" w:hAnsi="Times New Roman" w:cs="Times New Roman"/>
          </w:rPr>
          <w:t xml:space="preserve"> </w:t>
        </w:r>
      </w:ins>
      <w:r w:rsidR="00043ABB">
        <w:rPr>
          <w:rFonts w:ascii="Times New Roman" w:hAnsi="Times New Roman" w:cs="Times New Roman"/>
        </w:rPr>
        <w:t xml:space="preserve">target </w:t>
      </w:r>
      <w:r w:rsidR="00043ABB" w:rsidRPr="00043ABB">
        <w:rPr>
          <w:rFonts w:ascii="Times New Roman" w:hAnsi="Times New Roman" w:cs="Times New Roman"/>
        </w:rPr>
        <w:sym w:font="Wingdings" w:char="F0E0"/>
      </w:r>
      <w:r w:rsidR="00043ABB">
        <w:rPr>
          <w:rFonts w:ascii="Times New Roman" w:hAnsi="Times New Roman" w:cs="Times New Roman"/>
        </w:rPr>
        <w:t xml:space="preserve"> </w:t>
      </w:r>
      <w:r>
        <w:rPr>
          <w:rFonts w:ascii="Times New Roman" w:hAnsi="Times New Roman" w:cs="Times New Roman"/>
        </w:rPr>
        <w:t>giving an opportunity to emit an influence-awareness response</w:t>
      </w:r>
      <w:r w:rsidR="00043ABB">
        <w:rPr>
          <w:rFonts w:ascii="Times New Roman" w:hAnsi="Times New Roman" w:cs="Times New Roman"/>
        </w:rPr>
        <w:t xml:space="preserve"> </w:t>
      </w:r>
      <w:r w:rsidR="00043ABB" w:rsidRPr="00043ABB">
        <w:rPr>
          <w:rFonts w:ascii="Times New Roman" w:hAnsi="Times New Roman" w:cs="Times New Roman"/>
        </w:rPr>
        <w:sym w:font="Wingdings" w:char="F0E0"/>
      </w:r>
      <w:r>
        <w:rPr>
          <w:rFonts w:ascii="Times New Roman" w:hAnsi="Times New Roman" w:cs="Times New Roman"/>
        </w:rPr>
        <w:t xml:space="preserve"> and </w:t>
      </w:r>
      <w:r w:rsidR="00043ABB">
        <w:rPr>
          <w:rFonts w:ascii="Times New Roman" w:hAnsi="Times New Roman" w:cs="Times New Roman"/>
        </w:rPr>
        <w:t xml:space="preserve">only </w:t>
      </w:r>
      <w:r>
        <w:rPr>
          <w:rFonts w:ascii="Times New Roman" w:hAnsi="Times New Roman" w:cs="Times New Roman"/>
        </w:rPr>
        <w:t xml:space="preserve">then </w:t>
      </w:r>
      <w:r w:rsidR="00043ABB">
        <w:rPr>
          <w:rFonts w:ascii="Times New Roman" w:hAnsi="Times New Roman" w:cs="Times New Roman"/>
        </w:rPr>
        <w:t xml:space="preserve">the opportunity to </w:t>
      </w:r>
      <w:r>
        <w:rPr>
          <w:rFonts w:ascii="Times New Roman" w:hAnsi="Times New Roman" w:cs="Times New Roman"/>
        </w:rPr>
        <w:t>emit an evaluative response. In this way, the</w:t>
      </w:r>
      <w:ins w:id="66" w:author="Jamie Cummins" w:date="2019-09-09T13:42:00Z">
        <w:r w:rsidR="0089022C">
          <w:rPr>
            <w:rFonts w:ascii="Times New Roman" w:hAnsi="Times New Roman" w:cs="Times New Roman"/>
          </w:rPr>
          <w:t xml:space="preserve"> response to the</w:t>
        </w:r>
      </w:ins>
      <w:r>
        <w:rPr>
          <w:rFonts w:ascii="Times New Roman" w:hAnsi="Times New Roman" w:cs="Times New Roman"/>
        </w:rPr>
        <w:t xml:space="preserve"> influence-awareness </w:t>
      </w:r>
      <w:ins w:id="67" w:author="Jamie Cummins" w:date="2019-09-09T13:42:00Z">
        <w:r w:rsidR="0089022C">
          <w:rPr>
            <w:rFonts w:ascii="Times New Roman" w:hAnsi="Times New Roman" w:cs="Times New Roman"/>
          </w:rPr>
          <w:t>question c</w:t>
        </w:r>
      </w:ins>
      <w:del w:id="68" w:author="Jamie Cummins" w:date="2019-09-09T13:42:00Z">
        <w:r w:rsidDel="0089022C">
          <w:rPr>
            <w:rFonts w:ascii="Times New Roman" w:hAnsi="Times New Roman" w:cs="Times New Roman"/>
          </w:rPr>
          <w:delText>w</w:delText>
        </w:r>
      </w:del>
      <w:r>
        <w:rPr>
          <w:rFonts w:ascii="Times New Roman" w:hAnsi="Times New Roman" w:cs="Times New Roman"/>
        </w:rPr>
        <w:t xml:space="preserve">ould not be confabulated </w:t>
      </w:r>
      <w:del w:id="69" w:author="Jamie Cummins" w:date="2019-09-09T13:42:00Z">
        <w:r w:rsidDel="0089022C">
          <w:rPr>
            <w:rFonts w:ascii="Times New Roman" w:hAnsi="Times New Roman" w:cs="Times New Roman"/>
          </w:rPr>
          <w:delText xml:space="preserve">after </w:delText>
        </w:r>
      </w:del>
      <w:ins w:id="70" w:author="Jamie Cummins" w:date="2019-09-09T13:42:00Z">
        <w:r w:rsidR="0089022C">
          <w:rPr>
            <w:rFonts w:ascii="Times New Roman" w:hAnsi="Times New Roman" w:cs="Times New Roman"/>
          </w:rPr>
          <w:t>with the overt</w:t>
        </w:r>
      </w:ins>
      <w:del w:id="71" w:author="Jamie Cummins" w:date="2019-09-09T13:42:00Z">
        <w:r w:rsidDel="0089022C">
          <w:rPr>
            <w:rFonts w:ascii="Times New Roman" w:hAnsi="Times New Roman" w:cs="Times New Roman"/>
          </w:rPr>
          <w:delText>the</w:delText>
        </w:r>
      </w:del>
      <w:r>
        <w:rPr>
          <w:rFonts w:ascii="Times New Roman" w:hAnsi="Times New Roman" w:cs="Times New Roman"/>
        </w:rPr>
        <w:t xml:space="preserve"> </w:t>
      </w:r>
      <w:r w:rsidR="00043ABB">
        <w:rPr>
          <w:rFonts w:ascii="Times New Roman" w:hAnsi="Times New Roman" w:cs="Times New Roman"/>
        </w:rPr>
        <w:t>target evaluation</w:t>
      </w:r>
      <w:ins w:id="72" w:author="Jamie Cummins" w:date="2019-09-09T13:42:00Z">
        <w:r w:rsidR="0089022C">
          <w:rPr>
            <w:rFonts w:ascii="Times New Roman" w:hAnsi="Times New Roman" w:cs="Times New Roman"/>
          </w:rPr>
          <w:t xml:space="preserve">, because the </w:t>
        </w:r>
      </w:ins>
      <w:ins w:id="73" w:author="Jamie Cummins" w:date="2019-09-09T13:43:00Z">
        <w:r w:rsidR="0089022C">
          <w:rPr>
            <w:rFonts w:ascii="Times New Roman" w:hAnsi="Times New Roman" w:cs="Times New Roman"/>
          </w:rPr>
          <w:t>influence-awareness judgement is made</w:t>
        </w:r>
      </w:ins>
      <w:del w:id="74" w:author="Jamie Cummins" w:date="2019-09-09T13:42:00Z">
        <w:r w:rsidR="00043ABB" w:rsidDel="0089022C">
          <w:rPr>
            <w:rFonts w:ascii="Times New Roman" w:hAnsi="Times New Roman" w:cs="Times New Roman"/>
          </w:rPr>
          <w:delText xml:space="preserve"> is made given that it is </w:delText>
        </w:r>
        <w:r w:rsidDel="0089022C">
          <w:rPr>
            <w:rFonts w:ascii="Times New Roman" w:hAnsi="Times New Roman" w:cs="Times New Roman"/>
          </w:rPr>
          <w:delText>provided</w:delText>
        </w:r>
      </w:del>
      <w:r>
        <w:rPr>
          <w:rFonts w:ascii="Times New Roman" w:hAnsi="Times New Roman" w:cs="Times New Roman"/>
        </w:rPr>
        <w:t xml:space="preserve"> before the evaluation itself. If you agree, </w:t>
      </w:r>
      <w:r w:rsidR="00C27D42">
        <w:rPr>
          <w:rFonts w:ascii="Times New Roman" w:hAnsi="Times New Roman" w:cs="Times New Roman"/>
        </w:rPr>
        <w:t xml:space="preserve">then </w:t>
      </w:r>
      <w:r>
        <w:rPr>
          <w:rFonts w:ascii="Times New Roman" w:hAnsi="Times New Roman" w:cs="Times New Roman"/>
        </w:rPr>
        <w:t>we propose to run an experiment that is very similar to Experiment 2 in our manuscript but uses an IA-AMP that is modified as described above</w:t>
      </w:r>
      <w:r w:rsidR="00C27D42">
        <w:rPr>
          <w:rFonts w:ascii="Times New Roman" w:hAnsi="Times New Roman" w:cs="Times New Roman"/>
        </w:rPr>
        <w:t xml:space="preserve"> (see Figure 1)</w:t>
      </w:r>
      <w:r>
        <w:rPr>
          <w:rFonts w:ascii="Times New Roman" w:hAnsi="Times New Roman" w:cs="Times New Roman"/>
        </w:rPr>
        <w:t xml:space="preserve">. As in Experiment 2, </w:t>
      </w:r>
      <w:r>
        <w:rPr>
          <w:rFonts w:ascii="Times New Roman" w:hAnsi="Times New Roman" w:cs="Times New Roman"/>
        </w:rPr>
        <w:lastRenderedPageBreak/>
        <w:t xml:space="preserve">this would examine whether the influence-awareness rate in the IA-AMP is </w:t>
      </w:r>
      <w:r w:rsidRPr="00606CF3">
        <w:rPr>
          <w:rFonts w:ascii="Times New Roman" w:hAnsi="Times New Roman" w:cs="Times New Roman"/>
          <w:i/>
        </w:rPr>
        <w:t>postdictive</w:t>
      </w:r>
      <w:r>
        <w:rPr>
          <w:rFonts w:ascii="Times New Roman" w:hAnsi="Times New Roman" w:cs="Times New Roman"/>
        </w:rPr>
        <w:t xml:space="preserve"> of the absolute magnitude of the AMP effect on a previously completed standard AMP. </w:t>
      </w:r>
    </w:p>
    <w:p w14:paraId="6C0E1D41" w14:textId="4847E7BA" w:rsidR="005662BB" w:rsidRPr="00606CF3" w:rsidRDefault="00BD7342" w:rsidP="00606CF3">
      <w:pPr>
        <w:spacing w:line="360" w:lineRule="auto"/>
        <w:ind w:left="4320" w:firstLine="720"/>
        <w:rPr>
          <w:rFonts w:ascii="Times New Roman" w:hAnsi="Times New Roman" w:cs="Times New Roman"/>
          <w:i/>
          <w:sz w:val="20"/>
        </w:rPr>
      </w:pPr>
      <w:r>
        <w:rPr>
          <w:rFonts w:ascii="Times New Roman" w:hAnsi="Times New Roman" w:cs="Times New Roman"/>
          <w:noProof/>
          <w:lang w:val="nl-BE" w:eastAsia="nl-BE"/>
        </w:rPr>
        <mc:AlternateContent>
          <mc:Choice Requires="wps">
            <w:drawing>
              <wp:anchor distT="0" distB="0" distL="114300" distR="114300" simplePos="0" relativeHeight="251770368" behindDoc="0" locked="0" layoutInCell="1" allowOverlap="1" wp14:anchorId="2FDABE3E" wp14:editId="28399018">
                <wp:simplePos x="0" y="0"/>
                <wp:positionH relativeFrom="column">
                  <wp:posOffset>4946147</wp:posOffset>
                </wp:positionH>
                <wp:positionV relativeFrom="paragraph">
                  <wp:posOffset>4445</wp:posOffset>
                </wp:positionV>
                <wp:extent cx="1241946" cy="38896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41946" cy="388961"/>
                        </a:xfrm>
                        <a:prstGeom prst="rect">
                          <a:avLst/>
                        </a:prstGeom>
                        <a:noFill/>
                        <a:ln w="6350">
                          <a:noFill/>
                        </a:ln>
                      </wps:spPr>
                      <wps:txbx>
                        <w:txbxContent>
                          <w:p w14:paraId="1050C557" w14:textId="41A69740" w:rsidR="00463303" w:rsidRPr="00606CF3" w:rsidRDefault="00BD7342" w:rsidP="00606CF3">
                            <w:pPr>
                              <w:jc w:val="center"/>
                              <w:rPr>
                                <w:lang w:val="en-US"/>
                              </w:rPr>
                            </w:pPr>
                            <w:r>
                              <w:rPr>
                                <w:rFonts w:ascii="Times New Roman" w:hAnsi="Times New Roman" w:cs="Times New Roman"/>
                                <w:i/>
                                <w:sz w:val="20"/>
                                <w:lang w:val="en-US"/>
                              </w:rPr>
                              <w:t xml:space="preserve">Mask &amp; </w:t>
                            </w:r>
                            <w:r w:rsidR="00463303">
                              <w:rPr>
                                <w:rFonts w:ascii="Times New Roman" w:hAnsi="Times New Roman" w:cs="Times New Roman"/>
                                <w:i/>
                                <w:sz w:val="20"/>
                                <w:lang w:val="en-US"/>
                              </w:rPr>
                              <w:t>Evaluative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ABE3E" id="_x0000_t202" coordsize="21600,21600" o:spt="202" path="m,l,21600r21600,l21600,xe">
                <v:stroke joinstyle="miter"/>
                <v:path gradientshapeok="t" o:connecttype="rect"/>
              </v:shapetype>
              <v:shape id="Text Box 18" o:spid="_x0000_s1026" type="#_x0000_t202" style="position:absolute;left:0;text-align:left;margin-left:389.45pt;margin-top:.35pt;width:97.8pt;height:30.6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" filled="f" stroked="f" strokeweight=".5pt">
                <v:textbox>
                  <w:txbxContent>
                    <w:p w14:paraId="1050C557" w14:textId="41A69740" w:rsidR="00463303" w:rsidRPr="00606CF3" w:rsidRDefault="00BD7342" w:rsidP="00606CF3">
                      <w:pPr>
                        <w:jc w:val="center"/>
                        <w:rPr>
                          <w:lang w:val="en-US"/>
                        </w:rPr>
                      </w:pPr>
                      <w:r>
                        <w:rPr>
                          <w:rFonts w:ascii="Times New Roman" w:hAnsi="Times New Roman" w:cs="Times New Roman"/>
                          <w:i/>
                          <w:sz w:val="20"/>
                          <w:lang w:val="en-US"/>
                        </w:rPr>
                        <w:t xml:space="preserve">Mask &amp; </w:t>
                      </w:r>
                      <w:r w:rsidR="00463303">
                        <w:rPr>
                          <w:rFonts w:ascii="Times New Roman" w:hAnsi="Times New Roman" w:cs="Times New Roman"/>
                          <w:i/>
                          <w:sz w:val="20"/>
                          <w:lang w:val="en-US"/>
                        </w:rPr>
                        <w:t>Evaluative Response</w:t>
                      </w:r>
                    </w:p>
                  </w:txbxContent>
                </v:textbox>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431424" behindDoc="0" locked="0" layoutInCell="1" allowOverlap="1" wp14:anchorId="27B9ADA1" wp14:editId="4359ABB4">
                <wp:simplePos x="0" y="0"/>
                <wp:positionH relativeFrom="column">
                  <wp:posOffset>354965</wp:posOffset>
                </wp:positionH>
                <wp:positionV relativeFrom="paragraph">
                  <wp:posOffset>854075</wp:posOffset>
                </wp:positionV>
                <wp:extent cx="313690" cy="0"/>
                <wp:effectExtent l="0" t="76200" r="10160" b="95250"/>
                <wp:wrapNone/>
                <wp:docPr id="2" name="Straight Arrow Connector 2"/>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7DBD8" id="_x0000_t32" coordsize="21600,21600" o:spt="32" o:oned="t" path="m,l21600,21600e" filled="f">
                <v:path arrowok="t" fillok="f" o:connecttype="none"/>
                <o:lock v:ext="edit" shapetype="t"/>
              </v:shapetype>
              <v:shape id="Straight Arrow Connector 2" o:spid="_x0000_s1026" type="#_x0000_t32" style="position:absolute;margin-left:27.95pt;margin-top:67.25pt;width:24.7pt;height:0;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501056" behindDoc="0" locked="0" layoutInCell="1" allowOverlap="1" wp14:anchorId="5CE94258" wp14:editId="621D0110">
                <wp:simplePos x="0" y="0"/>
                <wp:positionH relativeFrom="column">
                  <wp:posOffset>1647190</wp:posOffset>
                </wp:positionH>
                <wp:positionV relativeFrom="paragraph">
                  <wp:posOffset>828675</wp:posOffset>
                </wp:positionV>
                <wp:extent cx="313690" cy="0"/>
                <wp:effectExtent l="0" t="76200" r="10160" b="95250"/>
                <wp:wrapNone/>
                <wp:docPr id="4" name="Straight Arrow Connector 4"/>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72951" id="Straight Arrow Connector 4" o:spid="_x0000_s1026" type="#_x0000_t32" style="position:absolute;margin-left:129.7pt;margin-top:65.25pt;width:24.7pt;height:0;z-index:25150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" strokecolor="#4472c4 [3204]" strokeweight=".5pt">
                <v:stroke endarrow="block" joinstyle="miter"/>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725312" behindDoc="0" locked="0" layoutInCell="1" allowOverlap="1" wp14:anchorId="5759921E" wp14:editId="33A21EB7">
                <wp:simplePos x="0" y="0"/>
                <wp:positionH relativeFrom="column">
                  <wp:posOffset>-401320</wp:posOffset>
                </wp:positionH>
                <wp:positionV relativeFrom="paragraph">
                  <wp:posOffset>145415</wp:posOffset>
                </wp:positionV>
                <wp:extent cx="504825" cy="23177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04825" cy="231775"/>
                        </a:xfrm>
                        <a:prstGeom prst="rect">
                          <a:avLst/>
                        </a:prstGeom>
                        <a:solidFill>
                          <a:schemeClr val="lt1"/>
                        </a:solidFill>
                        <a:ln w="6350">
                          <a:noFill/>
                        </a:ln>
                      </wps:spPr>
                      <wps:txbx>
                        <w:txbxContent>
                          <w:p w14:paraId="4A5F9D75" w14:textId="01361928" w:rsidR="006A04B4" w:rsidRPr="00606CF3" w:rsidRDefault="006A04B4">
                            <w:pPr>
                              <w:rPr>
                                <w:lang w:val="en-US"/>
                              </w:rPr>
                            </w:pPr>
                            <w:ins w:id="75" w:author="sean hughes" w:date="2019-09-06T09:55:00Z">
                              <w:r w:rsidRPr="001162D9">
                                <w:rPr>
                                  <w:rFonts w:ascii="Times New Roman" w:hAnsi="Times New Roman" w:cs="Times New Roman"/>
                                  <w:i/>
                                  <w:sz w:val="20"/>
                                </w:rPr>
                                <w:t>Prime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59921E" id="Text Box 13" o:spid="_x0000_s1027" type="#_x0000_t202" style="position:absolute;left:0;text-align:left;margin-left:-31.6pt;margin-top:11.45pt;width:39.75pt;height:18.25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" fillcolor="white [3201]" stroked="f" strokeweight=".5pt">
                <v:textbox>
                  <w:txbxContent>
                    <w:p w14:paraId="4A5F9D75" w14:textId="01361928" w:rsidR="006A04B4" w:rsidRPr="00606CF3" w:rsidRDefault="006A04B4">
                      <w:pPr>
                        <w:rPr>
                          <w:lang w:val="en-US"/>
                        </w:rPr>
                      </w:pPr>
                      <w:ins w:id="27" w:author="sean hughes" w:date="2019-09-06T09:55:00Z">
                        <w:r w:rsidRPr="001162D9">
                          <w:rPr>
                            <w:rFonts w:ascii="Times New Roman" w:hAnsi="Times New Roman" w:cs="Times New Roman"/>
                            <w:i/>
                            <w:sz w:val="20"/>
                          </w:rPr>
                          <w:t>Prime</w:t>
                        </w:r>
                      </w:ins>
                    </w:p>
                  </w:txbxContent>
                </v:textbox>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752960" behindDoc="0" locked="0" layoutInCell="1" allowOverlap="1" wp14:anchorId="2BC5238C" wp14:editId="55A316E6">
                <wp:simplePos x="0" y="0"/>
                <wp:positionH relativeFrom="column">
                  <wp:posOffset>746125</wp:posOffset>
                </wp:positionH>
                <wp:positionV relativeFrom="paragraph">
                  <wp:posOffset>139065</wp:posOffset>
                </wp:positionV>
                <wp:extent cx="900430" cy="2317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00430" cy="231775"/>
                        </a:xfrm>
                        <a:prstGeom prst="rect">
                          <a:avLst/>
                        </a:prstGeom>
                        <a:solidFill>
                          <a:schemeClr val="lt1"/>
                        </a:solidFill>
                        <a:ln w="6350">
                          <a:noFill/>
                        </a:ln>
                      </wps:spPr>
                      <wps:txbx>
                        <w:txbxContent>
                          <w:p w14:paraId="47F4EF2A" w14:textId="35587E09" w:rsidR="006A04B4" w:rsidRPr="00606CF3" w:rsidRDefault="006A04B4" w:rsidP="006A04B4">
                            <w:pPr>
                              <w:rPr>
                                <w:lang w:val="en-US"/>
                              </w:rPr>
                            </w:pPr>
                            <w:ins w:id="76" w:author="sean hughes" w:date="2019-09-06T09:56:00Z">
                              <w:r w:rsidRPr="001162D9">
                                <w:rPr>
                                  <w:rFonts w:ascii="Times New Roman" w:hAnsi="Times New Roman" w:cs="Times New Roman"/>
                                  <w:i/>
                                  <w:sz w:val="20"/>
                                </w:rPr>
                                <w:t>Blank Screen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5238C" id="Text Box 14" o:spid="_x0000_s1028" type="#_x0000_t202" style="position:absolute;left:0;text-align:left;margin-left:58.75pt;margin-top:10.95pt;width:70.9pt;height:18.25pt;z-index:25175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" fillcolor="white [3201]" stroked="f" strokeweight=".5pt">
                <v:textbox>
                  <w:txbxContent>
                    <w:p w14:paraId="47F4EF2A" w14:textId="35587E09" w:rsidR="006A04B4" w:rsidRPr="00606CF3" w:rsidRDefault="006A04B4" w:rsidP="006A04B4">
                      <w:pPr>
                        <w:rPr>
                          <w:lang w:val="en-US"/>
                        </w:rPr>
                      </w:pPr>
                      <w:ins w:id="29" w:author="sean hughes" w:date="2019-09-06T09:56:00Z">
                        <w:r w:rsidRPr="001162D9">
                          <w:rPr>
                            <w:rFonts w:ascii="Times New Roman" w:hAnsi="Times New Roman" w:cs="Times New Roman"/>
                            <w:i/>
                            <w:sz w:val="20"/>
                          </w:rPr>
                          <w:t>Blank Screen</w:t>
                        </w:r>
                      </w:ins>
                    </w:p>
                  </w:txbxContent>
                </v:textbox>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648512" behindDoc="0" locked="0" layoutInCell="1" allowOverlap="1" wp14:anchorId="4B32E756" wp14:editId="6CB260ED">
                <wp:simplePos x="0" y="0"/>
                <wp:positionH relativeFrom="column">
                  <wp:posOffset>2008666</wp:posOffset>
                </wp:positionH>
                <wp:positionV relativeFrom="paragraph">
                  <wp:posOffset>125095</wp:posOffset>
                </wp:positionV>
                <wp:extent cx="900430" cy="2590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900430" cy="259080"/>
                        </a:xfrm>
                        <a:prstGeom prst="rect">
                          <a:avLst/>
                        </a:prstGeom>
                        <a:solidFill>
                          <a:schemeClr val="lt1"/>
                        </a:solidFill>
                        <a:ln w="6350">
                          <a:noFill/>
                        </a:ln>
                      </wps:spPr>
                      <wps:txbx>
                        <w:txbxContent>
                          <w:p w14:paraId="7AC5F3B7" w14:textId="6D744CAC" w:rsidR="006A04B4" w:rsidRPr="00606CF3" w:rsidRDefault="00CE4A36" w:rsidP="00606CF3">
                            <w:pPr>
                              <w:jc w:val="center"/>
                              <w:rPr>
                                <w:lang w:val="en-US"/>
                              </w:rPr>
                            </w:pPr>
                            <w:r>
                              <w:rPr>
                                <w:rFonts w:ascii="Times New Roman" w:hAnsi="Times New Roman" w:cs="Times New Roman"/>
                                <w:i/>
                                <w:sz w:val="20"/>
                                <w:lang w:val="en-US"/>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2E756" id="Text Box 15" o:spid="_x0000_s1029" type="#_x0000_t202" style="position:absolute;left:0;text-align:left;margin-left:158.15pt;margin-top:9.85pt;width:70.9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" fillcolor="white [3201]" stroked="f" strokeweight=".5pt">
                <v:textbox>
                  <w:txbxContent>
                    <w:p w14:paraId="7AC5F3B7" w14:textId="6D744CAC" w:rsidR="006A04B4" w:rsidRPr="00606CF3" w:rsidRDefault="00CE4A36" w:rsidP="00606CF3">
                      <w:pPr>
                        <w:jc w:val="center"/>
                        <w:rPr>
                          <w:lang w:val="en-US"/>
                        </w:rPr>
                      </w:pPr>
                      <w:r>
                        <w:rPr>
                          <w:rFonts w:ascii="Times New Roman" w:hAnsi="Times New Roman" w:cs="Times New Roman"/>
                          <w:i/>
                          <w:sz w:val="20"/>
                          <w:lang w:val="en-US"/>
                        </w:rPr>
                        <w:t>Target</w:t>
                      </w:r>
                    </w:p>
                  </w:txbxContent>
                </v:textbox>
              </v:shape>
            </w:pict>
          </mc:Fallback>
        </mc:AlternateContent>
      </w:r>
      <w:r w:rsidR="00B03EC1">
        <w:rPr>
          <w:rFonts w:ascii="Times New Roman" w:hAnsi="Times New Roman" w:cs="Times New Roman"/>
          <w:noProof/>
          <w:lang w:val="nl-BE" w:eastAsia="nl-BE"/>
        </w:rPr>
        <mc:AlternateContent>
          <mc:Choice Requires="wps">
            <w:drawing>
              <wp:anchor distT="0" distB="0" distL="114300" distR="114300" simplePos="0" relativeHeight="251762176" behindDoc="0" locked="0" layoutInCell="1" allowOverlap="1" wp14:anchorId="55C74362" wp14:editId="123D491B">
                <wp:simplePos x="0" y="0"/>
                <wp:positionH relativeFrom="column">
                  <wp:posOffset>3432355</wp:posOffset>
                </wp:positionH>
                <wp:positionV relativeFrom="paragraph">
                  <wp:posOffset>3175</wp:posOffset>
                </wp:positionV>
                <wp:extent cx="1439839"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9839" cy="457200"/>
                        </a:xfrm>
                        <a:prstGeom prst="rect">
                          <a:avLst/>
                        </a:prstGeom>
                        <a:noFill/>
                        <a:ln w="6350">
                          <a:noFill/>
                        </a:ln>
                      </wps:spPr>
                      <wps:txbx>
                        <w:txbxContent>
                          <w:p w14:paraId="798144CD" w14:textId="498A40BB" w:rsidR="00B03EC1" w:rsidRPr="00606CF3" w:rsidRDefault="00B03EC1" w:rsidP="00606CF3">
                            <w:pPr>
                              <w:jc w:val="center"/>
                              <w:rPr>
                                <w:lang w:val="en-US"/>
                              </w:rPr>
                            </w:pPr>
                            <w:r>
                              <w:rPr>
                                <w:rFonts w:ascii="Times New Roman" w:hAnsi="Times New Roman" w:cs="Times New Roman"/>
                                <w:i/>
                                <w:sz w:val="20"/>
                                <w:lang w:val="en-US"/>
                              </w:rPr>
                              <w:t>Prime Influence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4362" id="Text Box 16" o:spid="_x0000_s1030" type="#_x0000_t202" style="position:absolute;left:0;text-align:left;margin-left:270.25pt;margin-top:.25pt;width:113.35pt;height:36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" filled="f" stroked="f" strokeweight=".5pt">
                <v:textbox>
                  <w:txbxContent>
                    <w:p w14:paraId="798144CD" w14:textId="498A40BB" w:rsidR="00B03EC1" w:rsidRPr="00606CF3" w:rsidRDefault="00B03EC1" w:rsidP="00606CF3">
                      <w:pPr>
                        <w:jc w:val="center"/>
                        <w:rPr>
                          <w:lang w:val="en-US"/>
                        </w:rPr>
                      </w:pPr>
                      <w:r>
                        <w:rPr>
                          <w:rFonts w:ascii="Times New Roman" w:hAnsi="Times New Roman" w:cs="Times New Roman"/>
                          <w:i/>
                          <w:sz w:val="20"/>
                          <w:lang w:val="en-US"/>
                        </w:rPr>
                        <w:t>Prime Influence Question</w:t>
                      </w:r>
                    </w:p>
                  </w:txbxContent>
                </v:textbox>
              </v:shape>
            </w:pict>
          </mc:Fallback>
        </mc:AlternateContent>
      </w:r>
      <w:r w:rsidR="005662BB" w:rsidRPr="00606CF3">
        <w:rPr>
          <w:rFonts w:ascii="Times New Roman" w:hAnsi="Times New Roman" w:cs="Times New Roman"/>
          <w:i/>
          <w:sz w:val="20"/>
        </w:rPr>
        <w:t xml:space="preserve">           </w:t>
      </w:r>
    </w:p>
    <w:p w14:paraId="27BF779C" w14:textId="0B25123E" w:rsidR="00043ABB" w:rsidRDefault="00BD7342" w:rsidP="00BD7342">
      <w:pPr>
        <w:spacing w:line="360" w:lineRule="auto"/>
        <w:ind w:firstLine="720"/>
        <w:rPr>
          <w:rFonts w:ascii="Times New Roman" w:hAnsi="Times New Roman" w:cs="Times New Roman"/>
        </w:rPr>
      </w:pPr>
      <w:r w:rsidRPr="00BD7342">
        <w:rPr>
          <w:rFonts w:ascii="Times New Roman" w:hAnsi="Times New Roman" w:cs="Times New Roman"/>
          <w:noProof/>
        </w:rPr>
        <mc:AlternateContent>
          <mc:Choice Requires="wps">
            <w:drawing>
              <wp:anchor distT="0" distB="0" distL="114300" distR="114300" simplePos="0" relativeHeight="251617792" behindDoc="0" locked="0" layoutInCell="1" allowOverlap="1" wp14:anchorId="37799BE9" wp14:editId="0FC2B3B3">
                <wp:simplePos x="0" y="0"/>
                <wp:positionH relativeFrom="column">
                  <wp:posOffset>5594985</wp:posOffset>
                </wp:positionH>
                <wp:positionV relativeFrom="paragraph">
                  <wp:posOffset>200660</wp:posOffset>
                </wp:positionV>
                <wp:extent cx="681355" cy="2317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0D3E5F24" w14:textId="77777777" w:rsidR="00BD7342" w:rsidRPr="00606CF3" w:rsidRDefault="00BD7342" w:rsidP="00606CF3">
                            <w:pPr>
                              <w:jc w:val="center"/>
                              <w:rPr>
                                <w:b/>
                                <w:color w:val="70AD47" w:themeColor="accent6"/>
                                <w:sz w:val="20"/>
                                <w:lang w:val="en-US"/>
                              </w:rPr>
                            </w:pPr>
                            <w:ins w:id="77"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99BE9" id="Text Box 37" o:spid="_x0000_s1031" type="#_x0000_t202" style="position:absolute;left:0;text-align:left;margin-left:440.55pt;margin-top:15.8pt;width:53.65pt;height:18.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" filled="f" stroked="f" strokeweight=".5pt">
                <v:textbox>
                  <w:txbxContent>
                    <w:p w14:paraId="0D3E5F24" w14:textId="77777777" w:rsidR="00BD7342" w:rsidRPr="00606CF3" w:rsidRDefault="00BD7342" w:rsidP="00606CF3">
                      <w:pPr>
                        <w:jc w:val="center"/>
                        <w:rPr>
                          <w:b/>
                          <w:color w:val="70AD47" w:themeColor="accent6"/>
                          <w:sz w:val="20"/>
                          <w:lang w:val="en-US"/>
                        </w:rPr>
                      </w:pPr>
                      <w:ins w:id="31"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616768" behindDoc="0" locked="0" layoutInCell="1" allowOverlap="1" wp14:anchorId="00590A99" wp14:editId="3B74A063">
                <wp:simplePos x="0" y="0"/>
                <wp:positionH relativeFrom="column">
                  <wp:posOffset>5042535</wp:posOffset>
                </wp:positionH>
                <wp:positionV relativeFrom="paragraph">
                  <wp:posOffset>199390</wp:posOffset>
                </wp:positionV>
                <wp:extent cx="565785" cy="2317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3D374AD3" w14:textId="77777777" w:rsidR="00BD7342" w:rsidRPr="00606CF3" w:rsidRDefault="00BD7342" w:rsidP="00606CF3">
                            <w:pPr>
                              <w:jc w:val="center"/>
                              <w:rPr>
                                <w:b/>
                                <w:color w:val="70AD47" w:themeColor="accent6"/>
                                <w:sz w:val="20"/>
                                <w:lang w:val="en-US"/>
                              </w:rPr>
                            </w:pPr>
                            <w:ins w:id="78"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90A99" id="Text Box 36" o:spid="_x0000_s1032" type="#_x0000_t202" style="position:absolute;left:0;text-align:left;margin-left:397.05pt;margin-top:15.7pt;width:44.55pt;height:18.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" filled="f" stroked="f" strokeweight=".5pt">
                <v:textbox>
                  <w:txbxContent>
                    <w:p w14:paraId="3D374AD3" w14:textId="77777777" w:rsidR="00BD7342" w:rsidRPr="00606CF3" w:rsidRDefault="00BD7342" w:rsidP="00606CF3">
                      <w:pPr>
                        <w:jc w:val="center"/>
                        <w:rPr>
                          <w:b/>
                          <w:color w:val="70AD47" w:themeColor="accent6"/>
                          <w:sz w:val="20"/>
                          <w:lang w:val="en-US"/>
                        </w:rPr>
                      </w:pPr>
                      <w:ins w:id="33"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615744" behindDoc="0" locked="0" layoutInCell="1" allowOverlap="1" wp14:anchorId="73A84506" wp14:editId="0439BEF3">
                <wp:simplePos x="0" y="0"/>
                <wp:positionH relativeFrom="column">
                  <wp:posOffset>5104443</wp:posOffset>
                </wp:positionH>
                <wp:positionV relativeFrom="paragraph">
                  <wp:posOffset>176786</wp:posOffset>
                </wp:positionV>
                <wp:extent cx="1125855" cy="914400"/>
                <wp:effectExtent l="0" t="0" r="17145" b="19050"/>
                <wp:wrapNone/>
                <wp:docPr id="35" name="Rectangle 35"/>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E44FCE" id="Rectangle 35" o:spid="_x0000_s1026" style="position:absolute;margin-left:401.9pt;margin-top:13.9pt;width:88.65pt;height:1in;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" fillcolor="black [3213]" strokecolor="#1f3763 [1604]" strokeweight="1pt"/>
            </w:pict>
          </mc:Fallback>
        </mc:AlternateContent>
      </w:r>
      <w:r w:rsidRPr="00BD7342">
        <w:rPr>
          <w:rFonts w:ascii="Times New Roman" w:hAnsi="Times New Roman" w:cs="Times New Roman"/>
          <w:noProof/>
        </w:rPr>
        <mc:AlternateContent>
          <mc:Choice Requires="wps">
            <w:drawing>
              <wp:anchor distT="0" distB="0" distL="114300" distR="114300" simplePos="0" relativeHeight="251940352" behindDoc="0" locked="0" layoutInCell="1" allowOverlap="1" wp14:anchorId="56711C79" wp14:editId="36421EC5">
                <wp:simplePos x="0" y="0"/>
                <wp:positionH relativeFrom="column">
                  <wp:posOffset>4121216</wp:posOffset>
                </wp:positionH>
                <wp:positionV relativeFrom="paragraph">
                  <wp:posOffset>193202</wp:posOffset>
                </wp:positionV>
                <wp:extent cx="681355" cy="2317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535538DF" w14:textId="77777777" w:rsidR="00BD7342" w:rsidRPr="00606CF3" w:rsidRDefault="00BD7342" w:rsidP="00606CF3">
                            <w:pPr>
                              <w:jc w:val="center"/>
                              <w:rPr>
                                <w:b/>
                                <w:color w:val="70AD47" w:themeColor="accent6"/>
                                <w:sz w:val="20"/>
                                <w:lang w:val="en-US"/>
                              </w:rPr>
                            </w:pPr>
                            <w:ins w:id="79"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1C79" id="Text Box 34" o:spid="_x0000_s1033" type="#_x0000_t202" style="position:absolute;left:0;text-align:left;margin-left:324.5pt;margin-top:15.2pt;width:53.65pt;height:18.25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" filled="f" stroked="f" strokeweight=".5pt">
                <v:textbox>
                  <w:txbxContent>
                    <w:p w14:paraId="535538DF" w14:textId="77777777" w:rsidR="00BD7342" w:rsidRPr="00606CF3" w:rsidRDefault="00BD7342" w:rsidP="00606CF3">
                      <w:pPr>
                        <w:jc w:val="center"/>
                        <w:rPr>
                          <w:b/>
                          <w:color w:val="70AD47" w:themeColor="accent6"/>
                          <w:sz w:val="20"/>
                          <w:lang w:val="en-US"/>
                        </w:rPr>
                      </w:pPr>
                      <w:ins w:id="35"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932160" behindDoc="0" locked="0" layoutInCell="1" allowOverlap="1" wp14:anchorId="70AD08F5" wp14:editId="622F3FC8">
                <wp:simplePos x="0" y="0"/>
                <wp:positionH relativeFrom="column">
                  <wp:posOffset>3364173</wp:posOffset>
                </wp:positionH>
                <wp:positionV relativeFrom="paragraph">
                  <wp:posOffset>174663</wp:posOffset>
                </wp:positionV>
                <wp:extent cx="1453487" cy="914400"/>
                <wp:effectExtent l="0" t="0" r="13970" b="19050"/>
                <wp:wrapNone/>
                <wp:docPr id="32" name="Rectangle 32"/>
                <wp:cNvGraphicFramePr/>
                <a:graphic xmlns:a="http://schemas.openxmlformats.org/drawingml/2006/main">
                  <a:graphicData uri="http://schemas.microsoft.com/office/word/2010/wordprocessingShape">
                    <wps:wsp>
                      <wps:cNvSpPr/>
                      <wps:spPr>
                        <a:xfrm>
                          <a:off x="0" y="0"/>
                          <a:ext cx="1453487"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E702CE" id="Rectangle 32" o:spid="_x0000_s1026" style="position:absolute;margin-left:264.9pt;margin-top:13.75pt;width:114.45pt;height:1in;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" fillcolor="black [3213]" strokecolor="#1f3763 [1604]" strokeweight="1pt"/>
            </w:pict>
          </mc:Fallback>
        </mc:AlternateContent>
      </w:r>
      <w:r w:rsidRPr="00BD7342">
        <w:rPr>
          <w:rFonts w:ascii="Times New Roman" w:hAnsi="Times New Roman" w:cs="Times New Roman"/>
          <w:noProof/>
        </w:rPr>
        <mc:AlternateContent>
          <mc:Choice Requires="wps">
            <w:drawing>
              <wp:anchor distT="0" distB="0" distL="114300" distR="114300" simplePos="0" relativeHeight="251936256" behindDoc="0" locked="0" layoutInCell="1" allowOverlap="1" wp14:anchorId="07CD3726" wp14:editId="36CD4EC1">
                <wp:simplePos x="0" y="0"/>
                <wp:positionH relativeFrom="column">
                  <wp:posOffset>3302635</wp:posOffset>
                </wp:positionH>
                <wp:positionV relativeFrom="paragraph">
                  <wp:posOffset>198755</wp:posOffset>
                </wp:positionV>
                <wp:extent cx="565785" cy="2317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1C0D2855" w14:textId="77777777" w:rsidR="00BD7342" w:rsidRPr="00606CF3" w:rsidRDefault="00BD7342" w:rsidP="00606CF3">
                            <w:pPr>
                              <w:jc w:val="center"/>
                              <w:rPr>
                                <w:b/>
                                <w:color w:val="70AD47" w:themeColor="accent6"/>
                                <w:sz w:val="20"/>
                                <w:lang w:val="en-US"/>
                              </w:rPr>
                            </w:pPr>
                            <w:ins w:id="80"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D3726" id="Text Box 33" o:spid="_x0000_s1034" type="#_x0000_t202" style="position:absolute;left:0;text-align:left;margin-left:260.05pt;margin-top:15.65pt;width:44.55pt;height:18.25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" filled="f" stroked="f" strokeweight=".5pt">
                <v:textbox>
                  <w:txbxContent>
                    <w:p w14:paraId="1C0D2855" w14:textId="77777777" w:rsidR="00BD7342" w:rsidRPr="00606CF3" w:rsidRDefault="00BD7342" w:rsidP="00606CF3">
                      <w:pPr>
                        <w:jc w:val="center"/>
                        <w:rPr>
                          <w:b/>
                          <w:color w:val="70AD47" w:themeColor="accent6"/>
                          <w:sz w:val="20"/>
                          <w:lang w:val="en-US"/>
                        </w:rPr>
                      </w:pPr>
                      <w:ins w:id="37"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878912" behindDoc="0" locked="0" layoutInCell="1" allowOverlap="1" wp14:anchorId="422A4A7B" wp14:editId="65A6219C">
                <wp:simplePos x="0" y="0"/>
                <wp:positionH relativeFrom="column">
                  <wp:posOffset>1924050</wp:posOffset>
                </wp:positionH>
                <wp:positionV relativeFrom="paragraph">
                  <wp:posOffset>239395</wp:posOffset>
                </wp:positionV>
                <wp:extent cx="565785" cy="2317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7A480C0C" w14:textId="77777777" w:rsidR="00BD7342" w:rsidRPr="00606CF3" w:rsidRDefault="00BD7342" w:rsidP="00606CF3">
                            <w:pPr>
                              <w:jc w:val="center"/>
                              <w:rPr>
                                <w:b/>
                                <w:color w:val="70AD47" w:themeColor="accent6"/>
                                <w:sz w:val="20"/>
                                <w:lang w:val="en-US"/>
                              </w:rPr>
                            </w:pPr>
                            <w:ins w:id="81"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4A7B" id="Text Box 29" o:spid="_x0000_s1035" type="#_x0000_t202" style="position:absolute;left:0;text-align:left;margin-left:151.5pt;margin-top:18.85pt;width:44.55pt;height:18.2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" filled="f" stroked="f" strokeweight=".5pt">
                <v:textbox>
                  <w:txbxContent>
                    <w:p w14:paraId="7A480C0C" w14:textId="77777777" w:rsidR="00BD7342" w:rsidRPr="00606CF3" w:rsidRDefault="00BD7342" w:rsidP="00606CF3">
                      <w:pPr>
                        <w:jc w:val="center"/>
                        <w:rPr>
                          <w:b/>
                          <w:color w:val="70AD47" w:themeColor="accent6"/>
                          <w:sz w:val="20"/>
                          <w:lang w:val="en-US"/>
                        </w:rPr>
                      </w:pPr>
                      <w:ins w:id="39"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888128" behindDoc="0" locked="0" layoutInCell="1" allowOverlap="1" wp14:anchorId="7E264FC7" wp14:editId="3164521D">
                <wp:simplePos x="0" y="0"/>
                <wp:positionH relativeFrom="column">
                  <wp:posOffset>2476500</wp:posOffset>
                </wp:positionH>
                <wp:positionV relativeFrom="paragraph">
                  <wp:posOffset>240665</wp:posOffset>
                </wp:positionV>
                <wp:extent cx="681355" cy="2317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49E4664D" w14:textId="77777777" w:rsidR="00BD7342" w:rsidRPr="00606CF3" w:rsidRDefault="00BD7342" w:rsidP="00606CF3">
                            <w:pPr>
                              <w:jc w:val="center"/>
                              <w:rPr>
                                <w:b/>
                                <w:color w:val="70AD47" w:themeColor="accent6"/>
                                <w:sz w:val="20"/>
                                <w:lang w:val="en-US"/>
                              </w:rPr>
                            </w:pPr>
                            <w:ins w:id="82"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64FC7" id="Text Box 30" o:spid="_x0000_s1036" type="#_x0000_t202" style="position:absolute;left:0;text-align:left;margin-left:195pt;margin-top:18.95pt;width:53.65pt;height:18.2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" filled="f" stroked="f" strokeweight=".5pt">
                <v:textbox>
                  <w:txbxContent>
                    <w:p w14:paraId="49E4664D" w14:textId="77777777" w:rsidR="00BD7342" w:rsidRPr="00606CF3" w:rsidRDefault="00BD7342" w:rsidP="00606CF3">
                      <w:pPr>
                        <w:jc w:val="center"/>
                        <w:rPr>
                          <w:b/>
                          <w:color w:val="70AD47" w:themeColor="accent6"/>
                          <w:sz w:val="20"/>
                          <w:lang w:val="en-US"/>
                        </w:rPr>
                      </w:pPr>
                      <w:ins w:id="41"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867648" behindDoc="0" locked="0" layoutInCell="1" allowOverlap="1" wp14:anchorId="5C39269A" wp14:editId="70AEE059">
                <wp:simplePos x="0" y="0"/>
                <wp:positionH relativeFrom="column">
                  <wp:posOffset>1985806</wp:posOffset>
                </wp:positionH>
                <wp:positionV relativeFrom="paragraph">
                  <wp:posOffset>216535</wp:posOffset>
                </wp:positionV>
                <wp:extent cx="1125855" cy="914400"/>
                <wp:effectExtent l="0" t="0" r="17145" b="19050"/>
                <wp:wrapNone/>
                <wp:docPr id="28" name="Rectangle 28"/>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0E7DC" id="Rectangle 28" o:spid="_x0000_s1026" style="position:absolute;margin-left:156.35pt;margin-top:17.05pt;width:88.65pt;height:1in;z-index:25186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" fillcolor="black [3213]" strokecolor="#1f3763 [1604]" strokeweight="1pt"/>
            </w:pict>
          </mc:Fallback>
        </mc:AlternateContent>
      </w:r>
      <w:r w:rsidRPr="00BD7342">
        <w:rPr>
          <w:rFonts w:ascii="Times New Roman" w:hAnsi="Times New Roman" w:cs="Times New Roman"/>
          <w:i/>
          <w:noProof/>
          <w:sz w:val="20"/>
        </w:rPr>
        <mc:AlternateContent>
          <mc:Choice Requires="wps">
            <w:drawing>
              <wp:anchor distT="0" distB="0" distL="114300" distR="114300" simplePos="0" relativeHeight="251834880" behindDoc="0" locked="0" layoutInCell="1" allowOverlap="1" wp14:anchorId="7AA934B4" wp14:editId="7FE1B0E9">
                <wp:simplePos x="0" y="0"/>
                <wp:positionH relativeFrom="column">
                  <wp:posOffset>607060</wp:posOffset>
                </wp:positionH>
                <wp:positionV relativeFrom="paragraph">
                  <wp:posOffset>237490</wp:posOffset>
                </wp:positionV>
                <wp:extent cx="565785" cy="2317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5AA8787D" w14:textId="77777777" w:rsidR="00BD7342" w:rsidRPr="00606CF3" w:rsidRDefault="00BD7342" w:rsidP="00606CF3">
                            <w:pPr>
                              <w:jc w:val="center"/>
                              <w:rPr>
                                <w:b/>
                                <w:color w:val="70AD47" w:themeColor="accent6"/>
                                <w:sz w:val="20"/>
                                <w:lang w:val="en-US"/>
                              </w:rPr>
                            </w:pPr>
                            <w:ins w:id="83"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934B4" id="Text Box 25" o:spid="_x0000_s1037" type="#_x0000_t202" style="position:absolute;left:0;text-align:left;margin-left:47.8pt;margin-top:18.7pt;width:44.55pt;height:18.2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" filled="f" stroked="f" strokeweight=".5pt">
                <v:textbox>
                  <w:txbxContent>
                    <w:p w14:paraId="5AA8787D" w14:textId="77777777" w:rsidR="00BD7342" w:rsidRPr="00606CF3" w:rsidRDefault="00BD7342" w:rsidP="00606CF3">
                      <w:pPr>
                        <w:jc w:val="center"/>
                        <w:rPr>
                          <w:b/>
                          <w:color w:val="70AD47" w:themeColor="accent6"/>
                          <w:sz w:val="20"/>
                          <w:lang w:val="en-US"/>
                        </w:rPr>
                      </w:pPr>
                      <w:ins w:id="43"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BD7342">
        <w:rPr>
          <w:rFonts w:ascii="Times New Roman" w:hAnsi="Times New Roman" w:cs="Times New Roman"/>
          <w:i/>
          <w:noProof/>
          <w:sz w:val="20"/>
        </w:rPr>
        <mc:AlternateContent>
          <mc:Choice Requires="wps">
            <w:drawing>
              <wp:anchor distT="0" distB="0" distL="114300" distR="114300" simplePos="0" relativeHeight="251819520" behindDoc="0" locked="0" layoutInCell="1" allowOverlap="1" wp14:anchorId="43CF057E" wp14:editId="104CE125">
                <wp:simplePos x="0" y="0"/>
                <wp:positionH relativeFrom="column">
                  <wp:posOffset>668655</wp:posOffset>
                </wp:positionH>
                <wp:positionV relativeFrom="paragraph">
                  <wp:posOffset>214630</wp:posOffset>
                </wp:positionV>
                <wp:extent cx="1125855" cy="91440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64388" id="Rectangle 24" o:spid="_x0000_s1026" style="position:absolute;margin-left:52.65pt;margin-top:16.9pt;width:88.65pt;height:1in;z-index:25181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" fillcolor="black [3213]" strokecolor="#1f3763 [1604]" strokeweight="1pt"/>
            </w:pict>
          </mc:Fallback>
        </mc:AlternateContent>
      </w:r>
      <w:r w:rsidRPr="00BD7342">
        <w:rPr>
          <w:rFonts w:ascii="Times New Roman" w:hAnsi="Times New Roman" w:cs="Times New Roman"/>
          <w:i/>
          <w:noProof/>
          <w:sz w:val="20"/>
        </w:rPr>
        <mc:AlternateContent>
          <mc:Choice Requires="wps">
            <w:drawing>
              <wp:anchor distT="0" distB="0" distL="114300" distR="114300" simplePos="0" relativeHeight="251850240" behindDoc="0" locked="0" layoutInCell="1" allowOverlap="1" wp14:anchorId="6DD1627B" wp14:editId="7065FDB6">
                <wp:simplePos x="0" y="0"/>
                <wp:positionH relativeFrom="column">
                  <wp:posOffset>1159510</wp:posOffset>
                </wp:positionH>
                <wp:positionV relativeFrom="paragraph">
                  <wp:posOffset>239234</wp:posOffset>
                </wp:positionV>
                <wp:extent cx="681355" cy="2317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4093B37F" w14:textId="77777777" w:rsidR="00BD7342" w:rsidRPr="00606CF3" w:rsidRDefault="00BD7342" w:rsidP="00606CF3">
                            <w:pPr>
                              <w:jc w:val="center"/>
                              <w:rPr>
                                <w:b/>
                                <w:color w:val="70AD47" w:themeColor="accent6"/>
                                <w:sz w:val="20"/>
                                <w:lang w:val="en-US"/>
                              </w:rPr>
                            </w:pPr>
                            <w:r w:rsidRPr="00606CF3">
                              <w:rPr>
                                <w:rFonts w:ascii="Times New Roman" w:hAnsi="Times New Roman" w:cs="Times New Roman"/>
                                <w:b/>
                                <w:i/>
                                <w:color w:val="70AD47" w:themeColor="accent6"/>
                                <w:sz w:val="16"/>
                                <w:lang w:val="en-US"/>
                              </w:rPr>
                              <w:t>Unpleasant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1627B" id="Text Box 26" o:spid="_x0000_s1038" type="#_x0000_t202" style="position:absolute;left:0;text-align:left;margin-left:91.3pt;margin-top:18.85pt;width:53.65pt;height:18.2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" filled="f" stroked="f" strokeweight=".5pt">
                <v:textbox>
                  <w:txbxContent>
                    <w:p w14:paraId="4093B37F" w14:textId="77777777" w:rsidR="00BD7342" w:rsidRPr="00606CF3" w:rsidRDefault="00BD7342" w:rsidP="00606CF3">
                      <w:pPr>
                        <w:jc w:val="center"/>
                        <w:rPr>
                          <w:b/>
                          <w:color w:val="70AD47" w:themeColor="accent6"/>
                          <w:sz w:val="20"/>
                          <w:lang w:val="en-US"/>
                        </w:rPr>
                      </w:pPr>
                      <w:r w:rsidRPr="00606CF3">
                        <w:rPr>
                          <w:rFonts w:ascii="Times New Roman" w:hAnsi="Times New Roman" w:cs="Times New Roman"/>
                          <w:b/>
                          <w:i/>
                          <w:color w:val="70AD47" w:themeColor="accent6"/>
                          <w:sz w:val="16"/>
                          <w:lang w:val="en-US"/>
                        </w:rPr>
                        <w:t>Unpleasant</w:t>
                      </w:r>
                    </w:p>
                  </w:txbxContent>
                </v:textbox>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397632" behindDoc="0" locked="0" layoutInCell="1" allowOverlap="1" wp14:anchorId="269F56BA" wp14:editId="13C334F1">
                <wp:simplePos x="0" y="0"/>
                <wp:positionH relativeFrom="column">
                  <wp:posOffset>-689212</wp:posOffset>
                </wp:positionH>
                <wp:positionV relativeFrom="paragraph">
                  <wp:posOffset>208782</wp:posOffset>
                </wp:positionV>
                <wp:extent cx="1125940" cy="914400"/>
                <wp:effectExtent l="0" t="0" r="17145" b="19050"/>
                <wp:wrapNone/>
                <wp:docPr id="1" name="Rectangle 1"/>
                <wp:cNvGraphicFramePr/>
                <a:graphic xmlns:a="http://schemas.openxmlformats.org/drawingml/2006/main">
                  <a:graphicData uri="http://schemas.microsoft.com/office/word/2010/wordprocessingShape">
                    <wps:wsp>
                      <wps:cNvSpPr/>
                      <wps:spPr>
                        <a:xfrm>
                          <a:off x="0" y="0"/>
                          <a:ext cx="1125940"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BDA85" id="Rectangle 1" o:spid="_x0000_s1026" style="position:absolute;margin-left:-54.25pt;margin-top:16.45pt;width:88.65pt;height:1in;z-index:25139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" fillcolor="black [3213]" strokecolor="#1f3763 [1604]" strokeweight="1pt"/>
            </w:pict>
          </mc:Fallback>
        </mc:AlternateContent>
      </w:r>
      <w:r w:rsidRPr="00BD7342">
        <w:rPr>
          <w:rFonts w:ascii="Times New Roman" w:hAnsi="Times New Roman" w:cs="Times New Roman"/>
          <w:noProof/>
        </w:rPr>
        <mc:AlternateContent>
          <mc:Choice Requires="wps">
            <w:drawing>
              <wp:anchor distT="0" distB="0" distL="114300" distR="114300" simplePos="0" relativeHeight="251806208" behindDoc="0" locked="0" layoutInCell="1" allowOverlap="1" wp14:anchorId="60AF6ACF" wp14:editId="42D2C4E9">
                <wp:simplePos x="0" y="0"/>
                <wp:positionH relativeFrom="column">
                  <wp:posOffset>-198120</wp:posOffset>
                </wp:positionH>
                <wp:positionV relativeFrom="paragraph">
                  <wp:posOffset>232410</wp:posOffset>
                </wp:positionV>
                <wp:extent cx="681355" cy="2317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15242E0C" w14:textId="77777777" w:rsidR="00BD7342" w:rsidRPr="00606CF3" w:rsidRDefault="00BD7342" w:rsidP="00606CF3">
                            <w:pPr>
                              <w:jc w:val="center"/>
                              <w:rPr>
                                <w:b/>
                                <w:color w:val="70AD47" w:themeColor="accent6"/>
                                <w:sz w:val="20"/>
                                <w:lang w:val="en-US"/>
                              </w:rPr>
                            </w:pPr>
                            <w:ins w:id="84"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F6ACF" id="Text Box 23" o:spid="_x0000_s1039" type="#_x0000_t202" style="position:absolute;left:0;text-align:left;margin-left:-15.6pt;margin-top:18.3pt;width:53.65pt;height:18.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" filled="f" stroked="f" strokeweight=".5pt">
                <v:textbox>
                  <w:txbxContent>
                    <w:p w14:paraId="15242E0C" w14:textId="77777777" w:rsidR="00BD7342" w:rsidRPr="00606CF3" w:rsidRDefault="00BD7342" w:rsidP="00606CF3">
                      <w:pPr>
                        <w:jc w:val="center"/>
                        <w:rPr>
                          <w:b/>
                          <w:color w:val="70AD47" w:themeColor="accent6"/>
                          <w:sz w:val="20"/>
                          <w:lang w:val="en-US"/>
                        </w:rPr>
                      </w:pPr>
                      <w:ins w:id="45"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799040" behindDoc="0" locked="0" layoutInCell="1" allowOverlap="1" wp14:anchorId="6C179546" wp14:editId="2AD903CD">
                <wp:simplePos x="0" y="0"/>
                <wp:positionH relativeFrom="column">
                  <wp:posOffset>-750627</wp:posOffset>
                </wp:positionH>
                <wp:positionV relativeFrom="paragraph">
                  <wp:posOffset>231140</wp:posOffset>
                </wp:positionV>
                <wp:extent cx="566382" cy="23201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66382" cy="232012"/>
                        </a:xfrm>
                        <a:prstGeom prst="rect">
                          <a:avLst/>
                        </a:prstGeom>
                        <a:noFill/>
                        <a:ln w="6350">
                          <a:noFill/>
                        </a:ln>
                      </wps:spPr>
                      <wps:txbx>
                        <w:txbxContent>
                          <w:p w14:paraId="308530C9" w14:textId="77777777" w:rsidR="00BD7342" w:rsidRPr="00606CF3" w:rsidRDefault="00BD7342" w:rsidP="00606CF3">
                            <w:pPr>
                              <w:jc w:val="center"/>
                              <w:rPr>
                                <w:b/>
                                <w:color w:val="70AD47" w:themeColor="accent6"/>
                                <w:sz w:val="20"/>
                                <w:lang w:val="en-US"/>
                              </w:rPr>
                            </w:pPr>
                            <w:ins w:id="85"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9546" id="Text Box 22" o:spid="_x0000_s1040" type="#_x0000_t202" style="position:absolute;left:0;text-align:left;margin-left:-59.1pt;margin-top:18.2pt;width:44.6pt;height:18.2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" filled="f" stroked="f" strokeweight=".5pt">
                <v:textbox>
                  <w:txbxContent>
                    <w:p w14:paraId="308530C9" w14:textId="77777777" w:rsidR="00BD7342" w:rsidRPr="00606CF3" w:rsidRDefault="00BD7342" w:rsidP="00606CF3">
                      <w:pPr>
                        <w:jc w:val="center"/>
                        <w:rPr>
                          <w:b/>
                          <w:color w:val="70AD47" w:themeColor="accent6"/>
                          <w:sz w:val="20"/>
                          <w:lang w:val="en-US"/>
                        </w:rPr>
                      </w:pPr>
                      <w:ins w:id="47"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p>
    <w:p w14:paraId="2EC4CEE7" w14:textId="45E4DFA2" w:rsidR="00043ABB" w:rsidRDefault="00BD7342" w:rsidP="00BD7342">
      <w:pPr>
        <w:spacing w:line="360" w:lineRule="auto"/>
        <w:ind w:firstLine="720"/>
        <w:rPr>
          <w:rFonts w:ascii="Times New Roman" w:hAnsi="Times New Roman" w:cs="Times New Roman"/>
        </w:rPr>
      </w:pPr>
      <w:r>
        <w:rPr>
          <w:rFonts w:ascii="Times New Roman" w:hAnsi="Times New Roman" w:cs="Times New Roman"/>
          <w:noProof/>
          <w:lang w:val="nl-BE" w:eastAsia="nl-BE"/>
        </w:rPr>
        <mc:AlternateContent>
          <mc:Choice Requires="wps">
            <w:drawing>
              <wp:anchor distT="0" distB="0" distL="114300" distR="114300" simplePos="0" relativeHeight="251954688" behindDoc="0" locked="0" layoutInCell="1" allowOverlap="1" wp14:anchorId="1B0E99F9" wp14:editId="13A34A0C">
                <wp:simplePos x="0" y="0"/>
                <wp:positionH relativeFrom="column">
                  <wp:posOffset>3323230</wp:posOffset>
                </wp:positionH>
                <wp:positionV relativeFrom="paragraph">
                  <wp:posOffset>164020</wp:posOffset>
                </wp:positionV>
                <wp:extent cx="1467134" cy="641141"/>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1467134" cy="641141"/>
                        </a:xfrm>
                        <a:prstGeom prst="rect">
                          <a:avLst/>
                        </a:prstGeom>
                        <a:noFill/>
                        <a:ln w="6350">
                          <a:noFill/>
                        </a:ln>
                      </wps:spPr>
                      <wps:txbx>
                        <w:txbxContent>
                          <w:p w14:paraId="0BF98EB1" w14:textId="550CE405" w:rsidR="00BD7342" w:rsidRPr="00606CF3" w:rsidRDefault="00BD7342" w:rsidP="00606CF3">
                            <w:pPr>
                              <w:jc w:val="center"/>
                              <w:rPr>
                                <w:color w:val="FFFFFF" w:themeColor="background1"/>
                                <w:sz w:val="22"/>
                                <w:lang w:val="en-US"/>
                              </w:rPr>
                            </w:pPr>
                            <w:ins w:id="86" w:author="sean hughes" w:date="2019-09-06T12:19:00Z">
                              <w:r w:rsidRPr="00606CF3">
                                <w:rPr>
                                  <w:rFonts w:ascii="Times New Roman" w:hAnsi="Times New Roman" w:cs="Times New Roman"/>
                                  <w:i/>
                                  <w:color w:val="FFFFFF" w:themeColor="background1"/>
                                  <w:sz w:val="18"/>
                                  <w:lang w:val="en-US"/>
                                </w:rPr>
                                <w:t>Press spacebar if the picture will influence your response to the Chinese symbol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9F9" id="Text Box 19" o:spid="_x0000_s1041" type="#_x0000_t202" style="position:absolute;left:0;text-align:left;margin-left:261.65pt;margin-top:12.9pt;width:115.5pt;height:50.5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" filled="f" stroked="f" strokeweight=".5pt">
                <v:textbox>
                  <w:txbxContent>
                    <w:p w14:paraId="0BF98EB1" w14:textId="550CE405" w:rsidR="00BD7342" w:rsidRPr="00606CF3" w:rsidRDefault="00BD7342" w:rsidP="00606CF3">
                      <w:pPr>
                        <w:jc w:val="center"/>
                        <w:rPr>
                          <w:color w:val="FFFFFF" w:themeColor="background1"/>
                          <w:sz w:val="22"/>
                          <w:lang w:val="en-US"/>
                        </w:rPr>
                      </w:pPr>
                      <w:ins w:id="49" w:author="sean hughes" w:date="2019-09-06T12:19:00Z">
                        <w:r w:rsidRPr="00606CF3">
                          <w:rPr>
                            <w:rFonts w:ascii="Times New Roman" w:hAnsi="Times New Roman" w:cs="Times New Roman"/>
                            <w:i/>
                            <w:color w:val="FFFFFF" w:themeColor="background1"/>
                            <w:sz w:val="18"/>
                            <w:lang w:val="en-US"/>
                          </w:rPr>
                          <w:t>Press spacebar if the picture will influence your response to the Chinese symbol</w:t>
                        </w:r>
                      </w:ins>
                    </w:p>
                  </w:txbxContent>
                </v:textbox>
              </v:shape>
            </w:pict>
          </mc:Fallback>
        </mc:AlternateContent>
      </w:r>
      <w:r>
        <w:rPr>
          <w:noProof/>
          <w:lang w:val="nl-BE" w:eastAsia="nl-BE"/>
        </w:rPr>
        <w:drawing>
          <wp:anchor distT="0" distB="0" distL="114300" distR="114300" simplePos="0" relativeHeight="251683328" behindDoc="0" locked="0" layoutInCell="1" allowOverlap="1" wp14:anchorId="14E2C84C" wp14:editId="25A2B0A4">
            <wp:simplePos x="0" y="0"/>
            <wp:positionH relativeFrom="column">
              <wp:posOffset>-422436</wp:posOffset>
            </wp:positionH>
            <wp:positionV relativeFrom="paragraph">
              <wp:posOffset>265885</wp:posOffset>
            </wp:positionV>
            <wp:extent cx="571274" cy="429478"/>
            <wp:effectExtent l="0" t="0" r="635" b="8890"/>
            <wp:wrapNone/>
            <wp:docPr id="10" name="Picture 10" descr="Image result for p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p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74" cy="4294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294F3" w14:textId="0991A636" w:rsidR="00006719" w:rsidRDefault="00DE2DCF" w:rsidP="005A0034">
      <w:pPr>
        <w:spacing w:line="360" w:lineRule="auto"/>
        <w:ind w:firstLine="720"/>
        <w:rPr>
          <w:rFonts w:ascii="Times New Roman" w:hAnsi="Times New Roman" w:cs="Times New Roman"/>
        </w:rPr>
      </w:pPr>
      <w:r w:rsidRPr="00006719">
        <w:rPr>
          <w:rFonts w:ascii="Times New Roman" w:hAnsi="Times New Roman" w:cs="Times New Roman"/>
          <w:noProof/>
        </w:rPr>
        <mc:AlternateContent>
          <mc:Choice Requires="wps">
            <w:drawing>
              <wp:anchor distT="0" distB="0" distL="114300" distR="114300" simplePos="0" relativeHeight="251531776" behindDoc="0" locked="0" layoutInCell="1" allowOverlap="1" wp14:anchorId="27B9745C" wp14:editId="7FC73D74">
                <wp:simplePos x="0" y="0"/>
                <wp:positionH relativeFrom="column">
                  <wp:posOffset>3003389</wp:posOffset>
                </wp:positionH>
                <wp:positionV relativeFrom="paragraph">
                  <wp:posOffset>126365</wp:posOffset>
                </wp:positionV>
                <wp:extent cx="313690" cy="0"/>
                <wp:effectExtent l="0" t="76200" r="10160" b="95250"/>
                <wp:wrapNone/>
                <wp:docPr id="6" name="Straight Arrow Connector 6"/>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5F3F2" id="Straight Arrow Connector 6" o:spid="_x0000_s1026" type="#_x0000_t32" style="position:absolute;margin-left:236.5pt;margin-top:9.95pt;width:24.7pt;height:0;z-index:25153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" strokecolor="#4472c4 [3204]" strokeweight=".5pt">
                <v:stroke endarrow="block" joinstyle="miter"/>
              </v:shape>
            </w:pict>
          </mc:Fallback>
        </mc:AlternateContent>
      </w:r>
      <w:r w:rsidRPr="00006719">
        <w:rPr>
          <w:rFonts w:ascii="Times New Roman" w:hAnsi="Times New Roman" w:cs="Times New Roman"/>
          <w:noProof/>
        </w:rPr>
        <mc:AlternateContent>
          <mc:Choice Requires="wps">
            <w:drawing>
              <wp:anchor distT="0" distB="0" distL="114300" distR="114300" simplePos="0" relativeHeight="251598336" behindDoc="0" locked="0" layoutInCell="1" allowOverlap="1" wp14:anchorId="23B6DDBA" wp14:editId="0C2914BB">
                <wp:simplePos x="0" y="0"/>
                <wp:positionH relativeFrom="column">
                  <wp:posOffset>4728049</wp:posOffset>
                </wp:positionH>
                <wp:positionV relativeFrom="paragraph">
                  <wp:posOffset>105410</wp:posOffset>
                </wp:positionV>
                <wp:extent cx="313690" cy="0"/>
                <wp:effectExtent l="0" t="76200" r="10160" b="95250"/>
                <wp:wrapNone/>
                <wp:docPr id="8" name="Straight Arrow Connector 8"/>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7D954" id="Straight Arrow Connector 8" o:spid="_x0000_s1026" type="#_x0000_t32" style="position:absolute;margin-left:372.3pt;margin-top:8.3pt;width:24.7pt;height:0;z-index:25159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" strokecolor="#4472c4 [3204]" strokeweight=".5pt">
                <v:stroke endarrow="block" joinstyle="miter"/>
              </v:shape>
            </w:pict>
          </mc:Fallback>
        </mc:AlternateContent>
      </w:r>
      <w:r w:rsidR="00BD7342">
        <w:rPr>
          <w:noProof/>
          <w:lang w:val="nl-BE" w:eastAsia="nl-BE"/>
        </w:rPr>
        <w:drawing>
          <wp:anchor distT="0" distB="0" distL="114300" distR="114300" simplePos="0" relativeHeight="251696640" behindDoc="0" locked="0" layoutInCell="1" allowOverlap="1" wp14:anchorId="036680B7" wp14:editId="01023DC3">
            <wp:simplePos x="0" y="0"/>
            <wp:positionH relativeFrom="column">
              <wp:posOffset>5356708</wp:posOffset>
            </wp:positionH>
            <wp:positionV relativeFrom="paragraph">
              <wp:posOffset>3810</wp:posOffset>
            </wp:positionV>
            <wp:extent cx="647577" cy="398084"/>
            <wp:effectExtent l="0" t="0" r="635" b="2540"/>
            <wp:wrapNone/>
            <wp:docPr id="12" name="Picture 12" descr="Image result for whit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ite noi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47577" cy="398084"/>
                    </a:xfrm>
                    <a:prstGeom prst="rect">
                      <a:avLst/>
                    </a:prstGeom>
                    <a:noFill/>
                    <a:ln>
                      <a:noFill/>
                    </a:ln>
                  </pic:spPr>
                </pic:pic>
              </a:graphicData>
            </a:graphic>
            <wp14:sizeRelH relativeFrom="page">
              <wp14:pctWidth>0</wp14:pctWidth>
            </wp14:sizeRelH>
            <wp14:sizeRelV relativeFrom="page">
              <wp14:pctHeight>0</wp14:pctHeight>
            </wp14:sizeRelV>
          </wp:anchor>
        </w:drawing>
      </w:r>
      <w:r w:rsidR="00BD7342">
        <w:rPr>
          <w:noProof/>
          <w:lang w:val="nl-BE" w:eastAsia="nl-BE"/>
        </w:rPr>
        <w:drawing>
          <wp:anchor distT="0" distB="0" distL="114300" distR="114300" simplePos="0" relativeHeight="251928064" behindDoc="0" locked="0" layoutInCell="1" allowOverlap="1" wp14:anchorId="322534C8" wp14:editId="66F92C3D">
            <wp:simplePos x="0" y="0"/>
            <wp:positionH relativeFrom="column">
              <wp:posOffset>2296795</wp:posOffset>
            </wp:positionH>
            <wp:positionV relativeFrom="paragraph">
              <wp:posOffset>16984</wp:posOffset>
            </wp:positionV>
            <wp:extent cx="482221" cy="409433"/>
            <wp:effectExtent l="0" t="0" r="0" b="0"/>
            <wp:wrapNone/>
            <wp:docPr id="11" name="Picture 11" descr="Image result for chinese ide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inese ide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21" cy="409433"/>
                    </a:xfrm>
                    <a:prstGeom prst="rect">
                      <a:avLst/>
                    </a:prstGeom>
                    <a:noFill/>
                    <a:ln>
                      <a:noFill/>
                    </a:ln>
                  </pic:spPr>
                </pic:pic>
              </a:graphicData>
            </a:graphic>
            <wp14:sizeRelH relativeFrom="page">
              <wp14:pctWidth>0</wp14:pctWidth>
            </wp14:sizeRelH>
            <wp14:sizeRelV relativeFrom="page">
              <wp14:pctHeight>0</wp14:pctHeight>
            </wp14:sizeRelV>
          </wp:anchor>
        </w:drawing>
      </w:r>
      <w:r w:rsidR="00BD7342">
        <w:rPr>
          <w:rFonts w:ascii="Times New Roman" w:hAnsi="Times New Roman" w:cs="Times New Roman"/>
          <w:noProof/>
          <w:lang w:val="nl-BE" w:eastAsia="nl-BE"/>
        </w:rPr>
        <mc:AlternateContent>
          <mc:Choice Requires="wps">
            <w:drawing>
              <wp:anchor distT="0" distB="0" distL="114300" distR="114300" simplePos="0" relativeHeight="251892224" behindDoc="0" locked="0" layoutInCell="1" allowOverlap="1" wp14:anchorId="6172BAD2" wp14:editId="4E71D073">
                <wp:simplePos x="0" y="0"/>
                <wp:positionH relativeFrom="column">
                  <wp:posOffset>2267348</wp:posOffset>
                </wp:positionH>
                <wp:positionV relativeFrom="paragraph">
                  <wp:posOffset>6085</wp:posOffset>
                </wp:positionV>
                <wp:extent cx="525439" cy="443552"/>
                <wp:effectExtent l="0" t="0" r="27305" b="13970"/>
                <wp:wrapNone/>
                <wp:docPr id="31" name="Rectangle 31"/>
                <wp:cNvGraphicFramePr/>
                <a:graphic xmlns:a="http://schemas.openxmlformats.org/drawingml/2006/main">
                  <a:graphicData uri="http://schemas.microsoft.com/office/word/2010/wordprocessingShape">
                    <wps:wsp>
                      <wps:cNvSpPr/>
                      <wps:spPr>
                        <a:xfrm>
                          <a:off x="0" y="0"/>
                          <a:ext cx="525439" cy="4435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F9C3C" id="Rectangle 31" o:spid="_x0000_s1026" style="position:absolute;margin-left:178.55pt;margin-top:.5pt;width:41.35pt;height:34.95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" fillcolor="white [3212]" strokecolor="white [3212]" strokeweight="1pt"/>
            </w:pict>
          </mc:Fallback>
        </mc:AlternateContent>
      </w:r>
      <w:r w:rsidR="00BD7342">
        <w:rPr>
          <w:rFonts w:ascii="Times New Roman" w:hAnsi="Times New Roman" w:cs="Times New Roman"/>
          <w:noProof/>
          <w:lang w:val="nl-BE" w:eastAsia="nl-BE"/>
        </w:rPr>
        <mc:AlternateContent>
          <mc:Choice Requires="wps">
            <w:drawing>
              <wp:anchor distT="0" distB="0" distL="114300" distR="114300" simplePos="0" relativeHeight="251858432" behindDoc="0" locked="0" layoutInCell="1" allowOverlap="1" wp14:anchorId="7D280182" wp14:editId="745A28EB">
                <wp:simplePos x="0" y="0"/>
                <wp:positionH relativeFrom="column">
                  <wp:posOffset>974895</wp:posOffset>
                </wp:positionH>
                <wp:positionV relativeFrom="paragraph">
                  <wp:posOffset>3175</wp:posOffset>
                </wp:positionV>
                <wp:extent cx="525439" cy="443552"/>
                <wp:effectExtent l="0" t="0" r="27305" b="13970"/>
                <wp:wrapNone/>
                <wp:docPr id="27" name="Rectangle 27"/>
                <wp:cNvGraphicFramePr/>
                <a:graphic xmlns:a="http://schemas.openxmlformats.org/drawingml/2006/main">
                  <a:graphicData uri="http://schemas.microsoft.com/office/word/2010/wordprocessingShape">
                    <wps:wsp>
                      <wps:cNvSpPr/>
                      <wps:spPr>
                        <a:xfrm>
                          <a:off x="0" y="0"/>
                          <a:ext cx="525439" cy="4435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9E1E" id="Rectangle 27" o:spid="_x0000_s1026" style="position:absolute;margin-left:76.75pt;margin-top:.25pt;width:41.35pt;height:34.9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" fillcolor="white [3212]" strokecolor="white [3212]" strokeweight="1pt"/>
            </w:pict>
          </mc:Fallback>
        </mc:AlternateContent>
      </w:r>
    </w:p>
    <w:p w14:paraId="38EAAD47" w14:textId="1003C40C" w:rsidR="00006719" w:rsidRDefault="00006719">
      <w:pPr>
        <w:spacing w:line="360" w:lineRule="auto"/>
        <w:ind w:firstLine="720"/>
        <w:rPr>
          <w:rFonts w:ascii="Times New Roman" w:hAnsi="Times New Roman" w:cs="Times New Roman"/>
        </w:rPr>
      </w:pPr>
    </w:p>
    <w:p w14:paraId="70CC7DD6" w14:textId="63BE5567" w:rsidR="00006719" w:rsidRDefault="00006719">
      <w:pPr>
        <w:spacing w:line="360" w:lineRule="auto"/>
        <w:ind w:firstLine="720"/>
        <w:rPr>
          <w:rFonts w:ascii="Times New Roman" w:hAnsi="Times New Roman" w:cs="Times New Roman"/>
        </w:rPr>
      </w:pPr>
    </w:p>
    <w:p w14:paraId="5A877804" w14:textId="3753AEE1" w:rsidR="00006719" w:rsidRDefault="00006719" w:rsidP="00606CF3">
      <w:pPr>
        <w:spacing w:line="360" w:lineRule="auto"/>
        <w:rPr>
          <w:rFonts w:ascii="Times New Roman" w:hAnsi="Times New Roman" w:cs="Times New Roman"/>
        </w:rPr>
      </w:pPr>
      <w:r w:rsidRPr="00606CF3">
        <w:rPr>
          <w:rFonts w:ascii="Times New Roman" w:hAnsi="Times New Roman" w:cs="Times New Roman"/>
          <w:i/>
        </w:rPr>
        <w:t>Figure 1</w:t>
      </w:r>
      <w:r>
        <w:rPr>
          <w:rFonts w:ascii="Times New Roman" w:hAnsi="Times New Roman" w:cs="Times New Roman"/>
        </w:rPr>
        <w:t xml:space="preserve">. </w:t>
      </w:r>
      <w:r w:rsidR="00DE2DCF">
        <w:rPr>
          <w:rFonts w:ascii="Times New Roman" w:hAnsi="Times New Roman" w:cs="Times New Roman"/>
        </w:rPr>
        <w:t xml:space="preserve">Trial sequence for a typical trial in the proposed study. </w:t>
      </w:r>
    </w:p>
    <w:p w14:paraId="3E5A5564" w14:textId="5BC2BB9D" w:rsidR="00043ABB" w:rsidRDefault="00043ABB" w:rsidP="00BD7342">
      <w:pPr>
        <w:spacing w:line="360" w:lineRule="auto"/>
        <w:ind w:firstLine="720"/>
        <w:rPr>
          <w:rFonts w:ascii="Times New Roman" w:hAnsi="Times New Roman" w:cs="Times New Roman"/>
        </w:rPr>
      </w:pPr>
    </w:p>
    <w:p w14:paraId="2A5E1869" w14:textId="66ED5657" w:rsidR="00F73467" w:rsidRDefault="00F73467" w:rsidP="00000A7E">
      <w:pPr>
        <w:spacing w:line="360" w:lineRule="auto"/>
        <w:rPr>
          <w:ins w:id="87" w:author="Jamie Cummins" w:date="2019-09-09T14:32:00Z"/>
          <w:rFonts w:ascii="Times New Roman" w:hAnsi="Times New Roman" w:cs="Times New Roman"/>
        </w:rPr>
      </w:pPr>
      <w:ins w:id="88" w:author="Jamie Cummins" w:date="2019-09-09T12:06:00Z">
        <w:r>
          <w:rPr>
            <w:rFonts w:ascii="Times New Roman" w:hAnsi="Times New Roman" w:cs="Times New Roman"/>
          </w:rPr>
          <w:t xml:space="preserve">From our reading of </w:t>
        </w:r>
      </w:ins>
      <w:ins w:id="89" w:author="Jamie Cummins" w:date="2019-09-09T14:31:00Z">
        <w:r w:rsidR="00000A7E">
          <w:rPr>
            <w:rFonts w:ascii="Times New Roman" w:hAnsi="Times New Roman" w:cs="Times New Roman"/>
          </w:rPr>
          <w:t xml:space="preserve">Experiment 3 from </w:t>
        </w:r>
      </w:ins>
      <w:ins w:id="90" w:author="Jamie Cummins" w:date="2019-09-09T12:07:00Z">
        <w:r>
          <w:rPr>
            <w:rFonts w:ascii="Times New Roman" w:hAnsi="Times New Roman" w:cs="Times New Roman"/>
          </w:rPr>
          <w:t>Payne et al. (2013)</w:t>
        </w:r>
      </w:ins>
      <w:ins w:id="91" w:author="Jamie Cummins" w:date="2019-09-09T14:31:00Z">
        <w:r w:rsidR="00000A7E">
          <w:rPr>
            <w:rFonts w:ascii="Times New Roman" w:hAnsi="Times New Roman" w:cs="Times New Roman"/>
          </w:rPr>
          <w:t xml:space="preserve">, this paradigm wholly aligns with the rationale which you used in the development of your ‘skip’ paradigm (i.e., participants report on </w:t>
        </w:r>
      </w:ins>
      <w:ins w:id="92" w:author="Jamie Cummins" w:date="2019-09-09T14:32:00Z">
        <w:r w:rsidR="00000A7E">
          <w:rPr>
            <w:rFonts w:ascii="Times New Roman" w:hAnsi="Times New Roman" w:cs="Times New Roman"/>
          </w:rPr>
          <w:t xml:space="preserve">influence-awareness prior to giving any evaluative response). </w:t>
        </w:r>
      </w:ins>
    </w:p>
    <w:p w14:paraId="3A163287" w14:textId="30D1F118" w:rsidR="00000A7E" w:rsidRDefault="00000A7E" w:rsidP="00000A7E">
      <w:pPr>
        <w:spacing w:line="360" w:lineRule="auto"/>
        <w:rPr>
          <w:ins w:id="93" w:author="Jamie Cummins" w:date="2019-09-09T14:35:00Z"/>
          <w:rFonts w:ascii="Times New Roman" w:hAnsi="Times New Roman" w:cs="Times New Roman"/>
        </w:rPr>
      </w:pPr>
      <w:ins w:id="94" w:author="Jamie Cummins" w:date="2019-09-09T14:32:00Z">
        <w:r>
          <w:rPr>
            <w:rFonts w:ascii="Times New Roman" w:hAnsi="Times New Roman" w:cs="Times New Roman"/>
          </w:rPr>
          <w:tab/>
        </w:r>
      </w:ins>
      <w:ins w:id="95" w:author="Jamie Cummins" w:date="2019-09-09T14:33:00Z">
        <w:r>
          <w:rPr>
            <w:rFonts w:ascii="Times New Roman" w:hAnsi="Times New Roman" w:cs="Times New Roman"/>
          </w:rPr>
          <w:t>Based on the above description, would you consider this method to effectively overcome the issue of post-hoc confabulation? And if not, what would you consider to be the distinguishing feature between the above paradigm and that used in Experiment 3 of Payne e</w:t>
        </w:r>
      </w:ins>
      <w:ins w:id="96" w:author="Jamie Cummins" w:date="2019-09-09T14:34:00Z">
        <w:r>
          <w:rPr>
            <w:rFonts w:ascii="Times New Roman" w:hAnsi="Times New Roman" w:cs="Times New Roman"/>
          </w:rPr>
          <w:t>t al. (2013), which you suggested was effective in eliminating trials with prospective awareness?</w:t>
        </w:r>
      </w:ins>
      <w:ins w:id="97" w:author="Jamie Cummins" w:date="2019-09-09T14:33:00Z">
        <w:r>
          <w:rPr>
            <w:rFonts w:ascii="Times New Roman" w:hAnsi="Times New Roman" w:cs="Times New Roman"/>
          </w:rPr>
          <w:t xml:space="preserve"> </w:t>
        </w:r>
      </w:ins>
    </w:p>
    <w:p w14:paraId="5E943B12" w14:textId="77777777" w:rsidR="00000A7E" w:rsidRPr="00BC4EFE" w:rsidRDefault="00000A7E" w:rsidP="00000A7E">
      <w:pPr>
        <w:spacing w:line="360" w:lineRule="auto"/>
        <w:rPr>
          <w:ins w:id="98" w:author="Jamie Cummins" w:date="2019-09-09T14:35:00Z"/>
          <w:rFonts w:ascii="Times New Roman" w:hAnsi="Times New Roman" w:cs="Times New Roman"/>
          <w:color w:val="0000FF"/>
        </w:rPr>
      </w:pPr>
      <w:ins w:id="99" w:author="Jamie Cummins" w:date="2019-09-09T14:35:00Z">
        <w:r>
          <w:rPr>
            <w:rFonts w:ascii="Times New Roman" w:hAnsi="Times New Roman" w:cs="Times New Roman"/>
          </w:rPr>
          <w:tab/>
        </w:r>
        <w:r w:rsidRPr="00BC4EFE">
          <w:rPr>
            <w:rFonts w:ascii="Times New Roman" w:hAnsi="Times New Roman" w:cs="Times New Roman"/>
            <w:color w:val="0000FF"/>
          </w:rPr>
          <w:t xml:space="preserve">If you have the opportunity to provide us with any feedback on this revised version of our paradigm, we would greatly appreciate it. You can find the </w:t>
        </w:r>
        <w:proofErr w:type="spellStart"/>
        <w:r w:rsidRPr="00BC4EFE">
          <w:rPr>
            <w:rFonts w:ascii="Times New Roman" w:hAnsi="Times New Roman" w:cs="Times New Roman"/>
            <w:color w:val="0000FF"/>
          </w:rPr>
          <w:t>Inquisit</w:t>
        </w:r>
        <w:proofErr w:type="spellEnd"/>
        <w:r w:rsidRPr="00BC4EFE">
          <w:rPr>
            <w:rFonts w:ascii="Times New Roman" w:hAnsi="Times New Roman" w:cs="Times New Roman"/>
            <w:color w:val="0000FF"/>
          </w:rPr>
          <w:t xml:space="preserve"> script of the revised paradigm attached to this email. We also would like to thank you again for taking the time to review our manuscript and for providing critical and highly useful feedback.</w:t>
        </w:r>
      </w:ins>
    </w:p>
    <w:p w14:paraId="77AB12E7" w14:textId="77777777" w:rsidR="00000A7E" w:rsidRDefault="00000A7E" w:rsidP="00000A7E">
      <w:pPr>
        <w:spacing w:line="360" w:lineRule="auto"/>
        <w:rPr>
          <w:ins w:id="100" w:author="Jamie Cummins" w:date="2019-09-09T14:35:00Z"/>
          <w:rFonts w:ascii="Times New Roman" w:hAnsi="Times New Roman" w:cs="Times New Roman"/>
        </w:rPr>
      </w:pPr>
    </w:p>
    <w:p w14:paraId="7901214C" w14:textId="77777777" w:rsidR="00000A7E" w:rsidRDefault="00000A7E" w:rsidP="00000A7E">
      <w:pPr>
        <w:spacing w:line="360" w:lineRule="auto"/>
        <w:rPr>
          <w:ins w:id="101" w:author="Jamie Cummins" w:date="2019-09-09T14:35:00Z"/>
          <w:rFonts w:ascii="Times New Roman" w:hAnsi="Times New Roman" w:cs="Times New Roman"/>
        </w:rPr>
      </w:pPr>
      <w:ins w:id="102" w:author="Jamie Cummins" w:date="2019-09-09T14:35:00Z">
        <w:r>
          <w:rPr>
            <w:rFonts w:ascii="Times New Roman" w:hAnsi="Times New Roman" w:cs="Times New Roman"/>
          </w:rPr>
          <w:t>Best regards</w:t>
        </w:r>
      </w:ins>
    </w:p>
    <w:p w14:paraId="3B676AB4" w14:textId="77777777" w:rsidR="00000A7E" w:rsidRDefault="00000A7E" w:rsidP="00000A7E">
      <w:pPr>
        <w:spacing w:line="360" w:lineRule="auto"/>
        <w:rPr>
          <w:ins w:id="103" w:author="Jamie Cummins" w:date="2019-09-09T14:35:00Z"/>
          <w:rFonts w:ascii="Times New Roman" w:hAnsi="Times New Roman" w:cs="Times New Roman"/>
        </w:rPr>
      </w:pPr>
      <w:ins w:id="104" w:author="Jamie Cummins" w:date="2019-09-09T14:35:00Z">
        <w:r>
          <w:rPr>
            <w:rFonts w:ascii="Times New Roman" w:hAnsi="Times New Roman" w:cs="Times New Roman"/>
          </w:rPr>
          <w:t>Jamie Cummins</w:t>
        </w:r>
        <w:bookmarkStart w:id="105" w:name="_GoBack"/>
        <w:bookmarkEnd w:id="105"/>
      </w:ins>
    </w:p>
    <w:p w14:paraId="09754C3E" w14:textId="77777777" w:rsidR="00000A7E" w:rsidRDefault="00000A7E" w:rsidP="00000A7E">
      <w:pPr>
        <w:spacing w:line="360" w:lineRule="auto"/>
        <w:rPr>
          <w:ins w:id="106" w:author="Jamie Cummins" w:date="2019-09-09T14:35:00Z"/>
          <w:rFonts w:ascii="Times New Roman" w:hAnsi="Times New Roman" w:cs="Times New Roman"/>
        </w:rPr>
      </w:pPr>
      <w:ins w:id="107" w:author="Jamie Cummins" w:date="2019-09-09T14:35:00Z">
        <w:r>
          <w:rPr>
            <w:rFonts w:ascii="Times New Roman" w:hAnsi="Times New Roman" w:cs="Times New Roman"/>
          </w:rPr>
          <w:t>Ian Hussey</w:t>
        </w:r>
      </w:ins>
    </w:p>
    <w:p w14:paraId="73FA999F" w14:textId="77777777" w:rsidR="00000A7E" w:rsidRDefault="00000A7E" w:rsidP="00000A7E">
      <w:pPr>
        <w:spacing w:line="360" w:lineRule="auto"/>
        <w:rPr>
          <w:ins w:id="108" w:author="Jamie Cummins" w:date="2019-09-09T14:35:00Z"/>
        </w:rPr>
      </w:pPr>
      <w:ins w:id="109" w:author="Jamie Cummins" w:date="2019-09-09T14:35:00Z">
        <w:r>
          <w:rPr>
            <w:rFonts w:ascii="Times New Roman" w:hAnsi="Times New Roman" w:cs="Times New Roman"/>
          </w:rPr>
          <w:t>Sean Hughes</w:t>
        </w:r>
      </w:ins>
    </w:p>
    <w:p w14:paraId="011B040F" w14:textId="63330242" w:rsidR="00000A7E" w:rsidRDefault="00000A7E" w:rsidP="00000A7E">
      <w:pPr>
        <w:spacing w:line="360" w:lineRule="auto"/>
        <w:rPr>
          <w:ins w:id="110" w:author="Jamie Cummins" w:date="2019-09-09T14:35:00Z"/>
          <w:rFonts w:ascii="Times New Roman" w:hAnsi="Times New Roman" w:cs="Times New Roman"/>
        </w:rPr>
      </w:pPr>
    </w:p>
    <w:p w14:paraId="19AC434B" w14:textId="3EEAFD29" w:rsidR="005A0034" w:rsidDel="0070388E" w:rsidRDefault="00C27D42" w:rsidP="005A0034">
      <w:pPr>
        <w:spacing w:line="360" w:lineRule="auto"/>
        <w:ind w:firstLine="720"/>
        <w:rPr>
          <w:del w:id="111" w:author="Jamie Cummins" w:date="2019-09-23T11:30:00Z"/>
          <w:rFonts w:ascii="Times New Roman" w:hAnsi="Times New Roman" w:cs="Times New Roman"/>
        </w:rPr>
      </w:pPr>
      <w:del w:id="112" w:author="Jamie Cummins" w:date="2019-09-23T11:30:00Z">
        <w:r w:rsidDel="0070388E">
          <w:rPr>
            <w:rFonts w:ascii="Times New Roman" w:hAnsi="Times New Roman" w:cs="Times New Roman"/>
          </w:rPr>
          <w:delText xml:space="preserve">Alternatively, if you define target evaluation as </w:delText>
        </w:r>
        <w:r w:rsidR="00E845E9" w:rsidDel="0070388E">
          <w:rPr>
            <w:rFonts w:ascii="Times New Roman" w:hAnsi="Times New Roman" w:cs="Times New Roman"/>
          </w:rPr>
          <w:delText xml:space="preserve">a </w:delText>
        </w:r>
        <w:r w:rsidR="00E845E9" w:rsidRPr="00E845E9" w:rsidDel="0070388E">
          <w:rPr>
            <w:rFonts w:ascii="Times New Roman" w:hAnsi="Times New Roman" w:cs="Times New Roman"/>
            <w:b/>
          </w:rPr>
          <w:delText xml:space="preserve">covert response </w:delText>
        </w:r>
        <w:r w:rsidR="00E845E9" w:rsidDel="0070388E">
          <w:rPr>
            <w:rFonts w:ascii="Times New Roman" w:hAnsi="Times New Roman" w:cs="Times New Roman"/>
          </w:rPr>
          <w:delText xml:space="preserve">or </w:delText>
        </w:r>
        <w:r w:rsidDel="0070388E">
          <w:rPr>
            <w:rFonts w:ascii="Times New Roman" w:hAnsi="Times New Roman" w:cs="Times New Roman"/>
          </w:rPr>
          <w:delText xml:space="preserve">as </w:delText>
        </w:r>
        <w:r w:rsidR="00E845E9" w:rsidDel="0070388E">
          <w:rPr>
            <w:rFonts w:ascii="Times New Roman" w:hAnsi="Times New Roman" w:cs="Times New Roman"/>
          </w:rPr>
          <w:delText xml:space="preserve">an </w:delText>
        </w:r>
        <w:r w:rsidR="00E845E9" w:rsidRPr="00E845E9" w:rsidDel="0070388E">
          <w:rPr>
            <w:rFonts w:ascii="Times New Roman" w:hAnsi="Times New Roman" w:cs="Times New Roman"/>
            <w:b/>
          </w:rPr>
          <w:delText xml:space="preserve">event that occurs at the mental level </w:delText>
        </w:r>
        <w:r w:rsidR="00E845E9" w:rsidDel="0070388E">
          <w:rPr>
            <w:rFonts w:ascii="Times New Roman" w:hAnsi="Times New Roman" w:cs="Times New Roman"/>
          </w:rPr>
          <w:delText>(</w:delText>
        </w:r>
        <w:r w:rsidDel="0070388E">
          <w:rPr>
            <w:rFonts w:ascii="Times New Roman" w:hAnsi="Times New Roman" w:cs="Times New Roman"/>
          </w:rPr>
          <w:delText xml:space="preserve">e.g., </w:delText>
        </w:r>
        <w:r w:rsidR="00E845E9" w:rsidDel="0070388E">
          <w:rPr>
            <w:rFonts w:ascii="Times New Roman" w:hAnsi="Times New Roman" w:cs="Times New Roman"/>
          </w:rPr>
          <w:delText>the formation of a</w:delText>
        </w:r>
        <w:r w:rsidDel="0070388E">
          <w:rPr>
            <w:rFonts w:ascii="Times New Roman" w:hAnsi="Times New Roman" w:cs="Times New Roman"/>
          </w:rPr>
          <w:delText>n association between</w:delText>
        </w:r>
        <w:r w:rsidR="00E845E9" w:rsidDel="0070388E">
          <w:rPr>
            <w:rFonts w:ascii="Times New Roman" w:hAnsi="Times New Roman" w:cs="Times New Roman"/>
          </w:rPr>
          <w:delText xml:space="preserve"> positive </w:delText>
        </w:r>
        <w:r w:rsidDel="0070388E">
          <w:rPr>
            <w:rFonts w:ascii="Times New Roman" w:hAnsi="Times New Roman" w:cs="Times New Roman"/>
          </w:rPr>
          <w:delText xml:space="preserve">valence and the target stimulus </w:delText>
        </w:r>
        <w:r w:rsidR="00E845E9" w:rsidDel="0070388E">
          <w:rPr>
            <w:rFonts w:ascii="Times New Roman" w:hAnsi="Times New Roman" w:cs="Times New Roman"/>
          </w:rPr>
          <w:delText xml:space="preserve">representation), then the </w:delText>
        </w:r>
        <w:r w:rsidDel="0070388E">
          <w:rPr>
            <w:rFonts w:ascii="Times New Roman" w:hAnsi="Times New Roman" w:cs="Times New Roman"/>
          </w:rPr>
          <w:delText xml:space="preserve">above </w:delText>
        </w:r>
        <w:r w:rsidR="00E845E9" w:rsidDel="0070388E">
          <w:rPr>
            <w:rFonts w:ascii="Times New Roman" w:hAnsi="Times New Roman" w:cs="Times New Roman"/>
          </w:rPr>
          <w:delText xml:space="preserve">paradigm would </w:delText>
        </w:r>
      </w:del>
      <w:del w:id="113" w:author="Jamie Cummins" w:date="2019-09-09T12:09:00Z">
        <w:r w:rsidR="00E845E9" w:rsidDel="00F73467">
          <w:rPr>
            <w:rFonts w:ascii="Times New Roman" w:hAnsi="Times New Roman" w:cs="Times New Roman"/>
          </w:rPr>
          <w:delText xml:space="preserve">not </w:delText>
        </w:r>
        <w:r w:rsidDel="00F73467">
          <w:rPr>
            <w:rFonts w:ascii="Times New Roman" w:hAnsi="Times New Roman" w:cs="Times New Roman"/>
          </w:rPr>
          <w:delText xml:space="preserve">speak to </w:delText>
        </w:r>
        <w:r w:rsidR="00E845E9" w:rsidDel="00F73467">
          <w:rPr>
            <w:rFonts w:ascii="Times New Roman" w:hAnsi="Times New Roman" w:cs="Times New Roman"/>
          </w:rPr>
          <w:delText xml:space="preserve">the </w:delText>
        </w:r>
        <w:commentRangeStart w:id="114"/>
        <w:r w:rsidR="00043ABB" w:rsidDel="00F73467">
          <w:rPr>
            <w:rFonts w:ascii="Times New Roman" w:hAnsi="Times New Roman" w:cs="Times New Roman"/>
          </w:rPr>
          <w:delText>post-hoc confabulation account</w:delText>
        </w:r>
        <w:commentRangeEnd w:id="114"/>
        <w:r w:rsidR="00043ABB" w:rsidDel="00F73467">
          <w:rPr>
            <w:rStyle w:val="CommentReference"/>
          </w:rPr>
          <w:commentReference w:id="114"/>
        </w:r>
      </w:del>
      <w:del w:id="115" w:author="Jamie Cummins" w:date="2019-09-23T11:30:00Z">
        <w:r w:rsidR="00043ABB" w:rsidDel="0070388E">
          <w:rPr>
            <w:rFonts w:ascii="Times New Roman" w:hAnsi="Times New Roman" w:cs="Times New Roman"/>
          </w:rPr>
          <w:delText xml:space="preserve">. </w:delText>
        </w:r>
        <w:r w:rsidDel="0070388E">
          <w:rPr>
            <w:rFonts w:ascii="Times New Roman" w:hAnsi="Times New Roman" w:cs="Times New Roman"/>
          </w:rPr>
          <w:delText xml:space="preserve">When defined in this way </w:delText>
        </w:r>
        <w:r w:rsidR="00E845E9" w:rsidDel="0070388E">
          <w:rPr>
            <w:rFonts w:ascii="Times New Roman" w:hAnsi="Times New Roman" w:cs="Times New Roman"/>
          </w:rPr>
          <w:delText xml:space="preserve">the </w:delText>
        </w:r>
        <w:r w:rsidDel="0070388E">
          <w:rPr>
            <w:rFonts w:ascii="Times New Roman" w:hAnsi="Times New Roman" w:cs="Times New Roman"/>
          </w:rPr>
          <w:delText>“</w:delText>
        </w:r>
        <w:r w:rsidR="00043ABB" w:rsidDel="0070388E">
          <w:rPr>
            <w:rFonts w:ascii="Times New Roman" w:hAnsi="Times New Roman" w:cs="Times New Roman"/>
          </w:rPr>
          <w:delText xml:space="preserve">target </w:delText>
        </w:r>
        <w:r w:rsidR="00E845E9" w:rsidDel="0070388E">
          <w:rPr>
            <w:rFonts w:ascii="Times New Roman" w:hAnsi="Times New Roman" w:cs="Times New Roman"/>
          </w:rPr>
          <w:delText>evaluation</w:delText>
        </w:r>
        <w:r w:rsidDel="0070388E">
          <w:rPr>
            <w:rFonts w:ascii="Times New Roman" w:hAnsi="Times New Roman" w:cs="Times New Roman"/>
          </w:rPr>
          <w:delText>”</w:delText>
        </w:r>
        <w:r w:rsidR="00E845E9" w:rsidDel="0070388E">
          <w:rPr>
            <w:rFonts w:ascii="Times New Roman" w:hAnsi="Times New Roman" w:cs="Times New Roman"/>
          </w:rPr>
          <w:delText xml:space="preserve"> </w:delText>
        </w:r>
        <w:r w:rsidDel="0070388E">
          <w:rPr>
            <w:rFonts w:ascii="Times New Roman" w:hAnsi="Times New Roman" w:cs="Times New Roman"/>
          </w:rPr>
          <w:delText xml:space="preserve">would presumably </w:delText>
        </w:r>
        <w:r w:rsidR="00E845E9" w:rsidDel="0070388E">
          <w:rPr>
            <w:rFonts w:ascii="Times New Roman" w:hAnsi="Times New Roman" w:cs="Times New Roman"/>
          </w:rPr>
          <w:delText xml:space="preserve">occur prior to the overt response </w:delText>
        </w:r>
        <w:r w:rsidR="00043ABB" w:rsidDel="0070388E">
          <w:rPr>
            <w:rFonts w:ascii="Times New Roman" w:hAnsi="Times New Roman" w:cs="Times New Roman"/>
          </w:rPr>
          <w:delText xml:space="preserve">being emitted </w:delText>
        </w:r>
        <w:r w:rsidR="00E845E9" w:rsidDel="0070388E">
          <w:rPr>
            <w:rFonts w:ascii="Times New Roman" w:hAnsi="Times New Roman" w:cs="Times New Roman"/>
          </w:rPr>
          <w:delText xml:space="preserve">(i.e., </w:delText>
        </w:r>
        <w:r w:rsidDel="0070388E">
          <w:rPr>
            <w:rFonts w:ascii="Times New Roman" w:hAnsi="Times New Roman" w:cs="Times New Roman"/>
          </w:rPr>
          <w:delText xml:space="preserve">people </w:delText>
        </w:r>
        <w:r w:rsidR="00043ABB" w:rsidDel="0070388E">
          <w:rPr>
            <w:rFonts w:ascii="Times New Roman" w:hAnsi="Times New Roman" w:cs="Times New Roman"/>
          </w:rPr>
          <w:delText xml:space="preserve">see the prime </w:delText>
        </w:r>
        <w:r w:rsidR="00043ABB" w:rsidRPr="00043ABB" w:rsidDel="0070388E">
          <w:rPr>
            <w:rFonts w:ascii="Times New Roman" w:hAnsi="Times New Roman" w:cs="Times New Roman"/>
          </w:rPr>
          <w:sym w:font="Wingdings" w:char="F0E0"/>
        </w:r>
        <w:r w:rsidR="00043ABB" w:rsidDel="0070388E">
          <w:rPr>
            <w:rFonts w:ascii="Times New Roman" w:hAnsi="Times New Roman" w:cs="Times New Roman"/>
          </w:rPr>
          <w:delText xml:space="preserve"> see the target </w:delText>
        </w:r>
        <w:r w:rsidR="00043ABB" w:rsidRPr="00043ABB" w:rsidDel="0070388E">
          <w:rPr>
            <w:rFonts w:ascii="Times New Roman" w:hAnsi="Times New Roman" w:cs="Times New Roman"/>
          </w:rPr>
          <w:sym w:font="Wingdings" w:char="F0E0"/>
        </w:r>
        <w:r w:rsidR="00043ABB" w:rsidDel="0070388E">
          <w:rPr>
            <w:rFonts w:ascii="Times New Roman" w:hAnsi="Times New Roman" w:cs="Times New Roman"/>
          </w:rPr>
          <w:delText xml:space="preserve"> form a mental </w:delText>
        </w:r>
        <w:r w:rsidDel="0070388E">
          <w:rPr>
            <w:rFonts w:ascii="Times New Roman" w:hAnsi="Times New Roman" w:cs="Times New Roman"/>
          </w:rPr>
          <w:delText xml:space="preserve">association between the </w:delText>
        </w:r>
        <w:r w:rsidR="00043ABB" w:rsidDel="0070388E">
          <w:rPr>
            <w:rFonts w:ascii="Times New Roman" w:hAnsi="Times New Roman" w:cs="Times New Roman"/>
          </w:rPr>
          <w:delText xml:space="preserve">target </w:delText>
        </w:r>
        <w:r w:rsidDel="0070388E">
          <w:rPr>
            <w:rFonts w:ascii="Times New Roman" w:hAnsi="Times New Roman" w:cs="Times New Roman"/>
          </w:rPr>
          <w:delText xml:space="preserve">and positive valence </w:delText>
        </w:r>
        <w:r w:rsidR="00043ABB" w:rsidRPr="00043ABB" w:rsidDel="0070388E">
          <w:rPr>
            <w:rFonts w:ascii="Times New Roman" w:hAnsi="Times New Roman" w:cs="Times New Roman"/>
          </w:rPr>
          <w:sym w:font="Wingdings" w:char="F0E0"/>
        </w:r>
        <w:r w:rsidR="00043ABB" w:rsidDel="0070388E">
          <w:rPr>
            <w:rFonts w:ascii="Times New Roman" w:hAnsi="Times New Roman" w:cs="Times New Roman"/>
          </w:rPr>
          <w:delText xml:space="preserve"> </w:delText>
        </w:r>
      </w:del>
      <w:del w:id="116" w:author="Jamie Cummins" w:date="2019-09-09T12:09:00Z">
        <w:r w:rsidR="00043ABB" w:rsidDel="00F73467">
          <w:rPr>
            <w:rFonts w:ascii="Times New Roman" w:hAnsi="Times New Roman" w:cs="Times New Roman"/>
          </w:rPr>
          <w:delText xml:space="preserve">which mediates their </w:delText>
        </w:r>
        <w:r w:rsidDel="00F73467">
          <w:rPr>
            <w:rFonts w:ascii="Times New Roman" w:hAnsi="Times New Roman" w:cs="Times New Roman"/>
          </w:rPr>
          <w:delText xml:space="preserve">subsequent </w:delText>
        </w:r>
        <w:r w:rsidR="00043ABB" w:rsidDel="00F73467">
          <w:rPr>
            <w:rFonts w:ascii="Times New Roman" w:hAnsi="Times New Roman" w:cs="Times New Roman"/>
          </w:rPr>
          <w:delText>overt evaluative response</w:delText>
        </w:r>
      </w:del>
      <w:del w:id="117" w:author="Jamie Cummins" w:date="2019-09-23T11:30:00Z">
        <w:r w:rsidR="00E845E9" w:rsidDel="0070388E">
          <w:rPr>
            <w:rFonts w:ascii="Times New Roman" w:hAnsi="Times New Roman" w:cs="Times New Roman"/>
          </w:rPr>
          <w:delText xml:space="preserve">). </w:delText>
        </w:r>
      </w:del>
      <w:del w:id="118" w:author="Jamie Cummins" w:date="2019-09-09T12:10:00Z">
        <w:r w:rsidR="00E845E9" w:rsidDel="00F73467">
          <w:rPr>
            <w:rFonts w:ascii="Times New Roman" w:hAnsi="Times New Roman" w:cs="Times New Roman"/>
          </w:rPr>
          <w:delText xml:space="preserve">This argument is agnostic to exactly when the evaluation (in the sense of covert responses or mental events) occurs, other than that it necessarily occurs after the presentation of the prime </w:delText>
        </w:r>
        <w:r w:rsidR="00E845E9" w:rsidRPr="006719BD" w:rsidDel="00F73467">
          <w:rPr>
            <w:rFonts w:ascii="Times New Roman" w:hAnsi="Times New Roman" w:cs="Times New Roman"/>
            <w:i/>
          </w:rPr>
          <w:delText>and</w:delText>
        </w:r>
        <w:r w:rsidR="00E845E9" w:rsidDel="00F73467">
          <w:rPr>
            <w:rFonts w:ascii="Times New Roman" w:hAnsi="Times New Roman" w:cs="Times New Roman"/>
          </w:rPr>
          <w:delText xml:space="preserve"> </w:delText>
        </w:r>
        <w:r w:rsidDel="00F73467">
          <w:rPr>
            <w:rFonts w:ascii="Times New Roman" w:hAnsi="Times New Roman" w:cs="Times New Roman"/>
          </w:rPr>
          <w:delText xml:space="preserve">target, and </w:delText>
        </w:r>
        <w:r w:rsidR="00E845E9" w:rsidDel="00F73467">
          <w:rPr>
            <w:rFonts w:ascii="Times New Roman" w:hAnsi="Times New Roman" w:cs="Times New Roman"/>
          </w:rPr>
          <w:delText xml:space="preserve">before the overt response being emitted. </w:delText>
        </w:r>
        <w:r w:rsidR="005A0034" w:rsidDel="00F73467">
          <w:rPr>
            <w:rFonts w:ascii="Times New Roman" w:hAnsi="Times New Roman" w:cs="Times New Roman"/>
          </w:rPr>
          <w:delText>On the one hand,</w:delText>
        </w:r>
      </w:del>
      <w:del w:id="119" w:author="Jamie Cummins" w:date="2019-09-09T13:44:00Z">
        <w:r w:rsidR="005A0034" w:rsidDel="0089022C">
          <w:rPr>
            <w:rFonts w:ascii="Times New Roman" w:hAnsi="Times New Roman" w:cs="Times New Roman"/>
          </w:rPr>
          <w:delText xml:space="preserve"> </w:delText>
        </w:r>
      </w:del>
      <w:del w:id="120" w:author="Jamie Cummins" w:date="2019-09-23T11:30:00Z">
        <w:r w:rsidR="005A0034" w:rsidDel="0070388E">
          <w:rPr>
            <w:rFonts w:ascii="Times New Roman" w:hAnsi="Times New Roman" w:cs="Times New Roman"/>
          </w:rPr>
          <w:delText xml:space="preserve">we can still </w:delText>
        </w:r>
      </w:del>
      <w:del w:id="121" w:author="Jamie Cummins" w:date="2019-09-09T13:44:00Z">
        <w:r w:rsidR="005A0034" w:rsidDel="0089022C">
          <w:rPr>
            <w:rFonts w:ascii="Times New Roman" w:hAnsi="Times New Roman" w:cs="Times New Roman"/>
          </w:rPr>
          <w:delText>control for the post-hoc confabulation account here</w:delText>
        </w:r>
      </w:del>
      <w:del w:id="122" w:author="Jamie Cummins" w:date="2019-09-23T11:30:00Z">
        <w:r w:rsidR="005A0034" w:rsidDel="0070388E">
          <w:rPr>
            <w:rFonts w:ascii="Times New Roman" w:hAnsi="Times New Roman" w:cs="Times New Roman"/>
          </w:rPr>
          <w:delText xml:space="preserve">. Specifically, participants can be presented with the target </w:delText>
        </w:r>
        <w:r w:rsidR="005A0034" w:rsidRPr="00043ABB" w:rsidDel="0070388E">
          <w:rPr>
            <w:rFonts w:ascii="Times New Roman" w:hAnsi="Times New Roman" w:cs="Times New Roman"/>
          </w:rPr>
          <w:sym w:font="Wingdings" w:char="F0E0"/>
        </w:r>
        <w:r w:rsidR="005A0034" w:rsidDel="0070388E">
          <w:rPr>
            <w:rFonts w:ascii="Times New Roman" w:hAnsi="Times New Roman" w:cs="Times New Roman"/>
          </w:rPr>
          <w:delText xml:space="preserve"> blank screen </w:delText>
        </w:r>
        <w:r w:rsidR="005A0034" w:rsidRPr="00043ABB" w:rsidDel="0070388E">
          <w:rPr>
            <w:rFonts w:ascii="Times New Roman" w:hAnsi="Times New Roman" w:cs="Times New Roman"/>
          </w:rPr>
          <w:sym w:font="Wingdings" w:char="F0E0"/>
        </w:r>
        <w:r w:rsidR="005A0034" w:rsidDel="0070388E">
          <w:rPr>
            <w:rFonts w:ascii="Times New Roman" w:hAnsi="Times New Roman" w:cs="Times New Roman"/>
          </w:rPr>
          <w:delText xml:space="preserve"> giv</w:delText>
        </w:r>
      </w:del>
      <w:del w:id="123" w:author="Jamie Cummins" w:date="2019-09-09T13:44:00Z">
        <w:r w:rsidR="005A0034" w:rsidDel="0089022C">
          <w:rPr>
            <w:rFonts w:ascii="Times New Roman" w:hAnsi="Times New Roman" w:cs="Times New Roman"/>
          </w:rPr>
          <w:delText>ing</w:delText>
        </w:r>
      </w:del>
      <w:del w:id="124" w:author="Jamie Cummins" w:date="2019-09-23T11:30:00Z">
        <w:r w:rsidR="005A0034" w:rsidDel="0070388E">
          <w:rPr>
            <w:rFonts w:ascii="Times New Roman" w:hAnsi="Times New Roman" w:cs="Times New Roman"/>
          </w:rPr>
          <w:delText xml:space="preserve"> an opportunity to emit an influence-awareness response </w:delText>
        </w:r>
        <w:r w:rsidR="005A0034" w:rsidRPr="005A0034" w:rsidDel="0070388E">
          <w:rPr>
            <w:rFonts w:ascii="Times New Roman" w:hAnsi="Times New Roman" w:cs="Times New Roman"/>
          </w:rPr>
          <w:sym w:font="Wingdings" w:char="F0E0"/>
        </w:r>
        <w:r w:rsidR="005A0034" w:rsidDel="0070388E">
          <w:rPr>
            <w:rFonts w:ascii="Times New Roman" w:hAnsi="Times New Roman" w:cs="Times New Roman"/>
          </w:rPr>
          <w:delText xml:space="preserve"> target </w:delText>
        </w:r>
        <w:r w:rsidR="005A0034" w:rsidRPr="00043ABB" w:rsidDel="0070388E">
          <w:rPr>
            <w:rFonts w:ascii="Times New Roman" w:hAnsi="Times New Roman" w:cs="Times New Roman"/>
          </w:rPr>
          <w:sym w:font="Wingdings" w:char="F0E0"/>
        </w:r>
        <w:r w:rsidR="005A0034" w:rsidDel="0070388E">
          <w:rPr>
            <w:rFonts w:ascii="Times New Roman" w:hAnsi="Times New Roman" w:cs="Times New Roman"/>
          </w:rPr>
          <w:delText xml:space="preserve"> mask and opportunity to emit an evaluative response. In this way, influence-awareness would not be confabulated after the target evaluation is made given that it is provided before the evaluation itself. If you agree, then we propose to run an experiment that is very similar to Experiment 2 in our manuscript but uses an IA-AMP that is modified as described above (see Figure 2). As in Experiment 2, this would</w:delText>
        </w:r>
        <w:r w:rsidR="009534F7" w:rsidDel="0070388E">
          <w:rPr>
            <w:rFonts w:ascii="Times New Roman" w:hAnsi="Times New Roman" w:cs="Times New Roman"/>
          </w:rPr>
          <w:delText xml:space="preserve"> again</w:delText>
        </w:r>
        <w:r w:rsidR="005A0034" w:rsidDel="0070388E">
          <w:rPr>
            <w:rFonts w:ascii="Times New Roman" w:hAnsi="Times New Roman" w:cs="Times New Roman"/>
          </w:rPr>
          <w:delText xml:space="preserve"> examine whether the influence-awareness rate in the IA-AMP is </w:delText>
        </w:r>
        <w:r w:rsidR="005A0034" w:rsidRPr="001162D9" w:rsidDel="0070388E">
          <w:rPr>
            <w:rFonts w:ascii="Times New Roman" w:hAnsi="Times New Roman" w:cs="Times New Roman"/>
            <w:i/>
          </w:rPr>
          <w:delText>postdictive</w:delText>
        </w:r>
        <w:r w:rsidR="005A0034" w:rsidDel="0070388E">
          <w:rPr>
            <w:rFonts w:ascii="Times New Roman" w:hAnsi="Times New Roman" w:cs="Times New Roman"/>
          </w:rPr>
          <w:delText xml:space="preserve"> of the absolute magnitude of the AMP effect on a previously completed standard AMP. </w:delText>
        </w:r>
      </w:del>
    </w:p>
    <w:p w14:paraId="5C8382D2" w14:textId="28033755" w:rsidR="005A0034" w:rsidDel="0070388E" w:rsidRDefault="005A0034" w:rsidP="005A0034">
      <w:pPr>
        <w:spacing w:line="360" w:lineRule="auto"/>
        <w:ind w:firstLine="720"/>
        <w:rPr>
          <w:ins w:id="125" w:author="sean hughes" w:date="2019-09-06T12:51:00Z"/>
          <w:del w:id="126" w:author="Jamie Cummins" w:date="2019-09-23T11:30:00Z"/>
          <w:rFonts w:ascii="Times New Roman" w:hAnsi="Times New Roman" w:cs="Times New Roman"/>
        </w:rPr>
      </w:pPr>
      <w:ins w:id="127" w:author="sean hughes" w:date="2019-09-06T12:54:00Z">
        <w:del w:id="128" w:author="Jamie Cummins" w:date="2019-09-23T11:30:00Z">
          <w:r w:rsidRPr="005A0034" w:rsidDel="0070388E">
            <w:rPr>
              <w:rFonts w:ascii="Times New Roman" w:hAnsi="Times New Roman" w:cs="Times New Roman"/>
              <w:noProof/>
            </w:rPr>
            <mc:AlternateContent>
              <mc:Choice Requires="wps">
                <w:drawing>
                  <wp:anchor distT="0" distB="0" distL="114300" distR="114300" simplePos="0" relativeHeight="251979264" behindDoc="0" locked="0" layoutInCell="1" allowOverlap="1" wp14:anchorId="2BA34108" wp14:editId="06F453D2">
                    <wp:simplePos x="0" y="0"/>
                    <wp:positionH relativeFrom="column">
                      <wp:posOffset>3738880</wp:posOffset>
                    </wp:positionH>
                    <wp:positionV relativeFrom="paragraph">
                      <wp:posOffset>441325</wp:posOffset>
                    </wp:positionV>
                    <wp:extent cx="1125855" cy="914400"/>
                    <wp:effectExtent l="0" t="0" r="17145" b="19050"/>
                    <wp:wrapNone/>
                    <wp:docPr id="57" name="Rectangle 57"/>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F63B2" id="Rectangle 57" o:spid="_x0000_s1026" style="position:absolute;margin-left:294.4pt;margin-top:34.75pt;width:88.65pt;height:1in;z-index:25197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" fillcolor="black [3213]" strokecolor="#1f3763 [1604]" strokeweight="1pt"/>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80288" behindDoc="0" locked="0" layoutInCell="1" allowOverlap="1" wp14:anchorId="4D6D9F1C" wp14:editId="3893536D">
                    <wp:simplePos x="0" y="0"/>
                    <wp:positionH relativeFrom="column">
                      <wp:posOffset>3677285</wp:posOffset>
                    </wp:positionH>
                    <wp:positionV relativeFrom="paragraph">
                      <wp:posOffset>464185</wp:posOffset>
                    </wp:positionV>
                    <wp:extent cx="565785" cy="23177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73516588" w14:textId="77777777" w:rsidR="005A0034" w:rsidRPr="00BD7342" w:rsidRDefault="005A0034">
                                <w:pPr>
                                  <w:jc w:val="center"/>
                                  <w:rPr>
                                    <w:b/>
                                    <w:color w:val="70AD47" w:themeColor="accent6"/>
                                    <w:sz w:val="20"/>
                                    <w:lang w:val="en-US"/>
                                    <w:rPrChange w:id="129" w:author="sean hughes" w:date="2019-09-06T12:21:00Z">
                                      <w:rPr/>
                                    </w:rPrChange>
                                  </w:rPr>
                                  <w:pPrChange w:id="130" w:author="sean hughes" w:date="2019-09-06T11:16:00Z">
                                    <w:pPr/>
                                  </w:pPrChange>
                                </w:pPr>
                                <w:ins w:id="131" w:author="sean hughes" w:date="2019-09-06T12:20:00Z">
                                  <w:r w:rsidRPr="00BD7342">
                                    <w:rPr>
                                      <w:rFonts w:ascii="Times New Roman" w:hAnsi="Times New Roman" w:cs="Times New Roman"/>
                                      <w:b/>
                                      <w:i/>
                                      <w:color w:val="70AD47" w:themeColor="accent6"/>
                                      <w:sz w:val="16"/>
                                      <w:lang w:val="en-US"/>
                                      <w:rPrChange w:id="132" w:author="sean hughes" w:date="2019-09-06T12:21:00Z">
                                        <w:rPr>
                                          <w:rFonts w:ascii="Times New Roman" w:hAnsi="Times New Roman" w:cs="Times New Roman"/>
                                          <w:i/>
                                          <w:sz w:val="20"/>
                                          <w:lang w:val="en-US"/>
                                        </w:rPr>
                                      </w:rPrChange>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9F1C" id="Text Box 58" o:spid="_x0000_s1042" type="#_x0000_t202" style="position:absolute;left:0;text-align:left;margin-left:289.55pt;margin-top:36.55pt;width:44.55pt;height:18.25pt;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" filled="f" stroked="f" strokeweight=".5pt">
                    <v:textbox>
                      <w:txbxContent>
                        <w:p w14:paraId="73516588" w14:textId="77777777" w:rsidR="005A0034" w:rsidRPr="00BD7342" w:rsidRDefault="005A0034" w:rsidP="005A0034">
                          <w:pPr>
                            <w:jc w:val="center"/>
                            <w:rPr>
                              <w:b/>
                              <w:color w:val="70AD47" w:themeColor="accent6"/>
                              <w:sz w:val="20"/>
                              <w:lang w:val="en-US"/>
                              <w:rPrChange w:id="449" w:author="sean hughes" w:date="2019-09-06T12:21:00Z">
                                <w:rPr/>
                              </w:rPrChange>
                            </w:rPr>
                            <w:pPrChange w:id="450" w:author="sean hughes" w:date="2019-09-06T11:16:00Z">
                              <w:pPr/>
                            </w:pPrChange>
                          </w:pPr>
                          <w:ins w:id="451" w:author="sean hughes" w:date="2019-09-06T12:20:00Z">
                            <w:r w:rsidRPr="00BD7342">
                              <w:rPr>
                                <w:rFonts w:ascii="Times New Roman" w:hAnsi="Times New Roman" w:cs="Times New Roman"/>
                                <w:b/>
                                <w:i/>
                                <w:color w:val="70AD47" w:themeColor="accent6"/>
                                <w:sz w:val="16"/>
                                <w:lang w:val="en-US"/>
                                <w:rPrChange w:id="452" w:author="sean hughes" w:date="2019-09-06T12:21:00Z">
                                  <w:rPr>
                                    <w:rFonts w:ascii="Times New Roman" w:hAnsi="Times New Roman" w:cs="Times New Roman"/>
                                    <w:i/>
                                    <w:sz w:val="20"/>
                                    <w:lang w:val="en-US"/>
                                  </w:rPr>
                                </w:rPrChange>
                              </w:rPr>
                              <w:t>Pleasant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81312" behindDoc="0" locked="0" layoutInCell="1" allowOverlap="1" wp14:anchorId="5566D623" wp14:editId="019E7FA3">
                    <wp:simplePos x="0" y="0"/>
                    <wp:positionH relativeFrom="column">
                      <wp:posOffset>4229735</wp:posOffset>
                    </wp:positionH>
                    <wp:positionV relativeFrom="paragraph">
                      <wp:posOffset>465455</wp:posOffset>
                    </wp:positionV>
                    <wp:extent cx="681355" cy="2317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68857805" w14:textId="77777777" w:rsidR="005A0034" w:rsidRPr="00BD7342" w:rsidRDefault="005A0034">
                                <w:pPr>
                                  <w:jc w:val="center"/>
                                  <w:rPr>
                                    <w:b/>
                                    <w:color w:val="70AD47" w:themeColor="accent6"/>
                                    <w:sz w:val="20"/>
                                    <w:lang w:val="en-US"/>
                                    <w:rPrChange w:id="133" w:author="sean hughes" w:date="2019-09-06T12:21:00Z">
                                      <w:rPr/>
                                    </w:rPrChange>
                                  </w:rPr>
                                  <w:pPrChange w:id="134" w:author="sean hughes" w:date="2019-09-06T11:16:00Z">
                                    <w:pPr/>
                                  </w:pPrChange>
                                </w:pPr>
                                <w:ins w:id="135" w:author="sean hughes" w:date="2019-09-06T12:20:00Z">
                                  <w:r w:rsidRPr="00BD7342">
                                    <w:rPr>
                                      <w:rFonts w:ascii="Times New Roman" w:hAnsi="Times New Roman" w:cs="Times New Roman"/>
                                      <w:b/>
                                      <w:i/>
                                      <w:color w:val="70AD47" w:themeColor="accent6"/>
                                      <w:sz w:val="16"/>
                                      <w:lang w:val="en-US"/>
                                      <w:rPrChange w:id="136"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137" w:author="sean hughes" w:date="2019-09-06T12:21:00Z">
                                        <w:rPr>
                                          <w:rFonts w:ascii="Times New Roman" w:hAnsi="Times New Roman" w:cs="Times New Roman"/>
                                          <w:i/>
                                          <w:sz w:val="20"/>
                                          <w:lang w:val="en-US"/>
                                        </w:rPr>
                                      </w:rPrChange>
                                    </w:rPr>
                                    <w:t>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D623" id="Text Box 59" o:spid="_x0000_s1043" type="#_x0000_t202" style="position:absolute;left:0;text-align:left;margin-left:333.05pt;margin-top:36.65pt;width:53.65pt;height:18.25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" filled="f" stroked="f" strokeweight=".5pt">
                    <v:textbox>
                      <w:txbxContent>
                        <w:p w14:paraId="68857805" w14:textId="77777777" w:rsidR="005A0034" w:rsidRPr="00BD7342" w:rsidRDefault="005A0034" w:rsidP="005A0034">
                          <w:pPr>
                            <w:jc w:val="center"/>
                            <w:rPr>
                              <w:b/>
                              <w:color w:val="70AD47" w:themeColor="accent6"/>
                              <w:sz w:val="20"/>
                              <w:lang w:val="en-US"/>
                              <w:rPrChange w:id="458" w:author="sean hughes" w:date="2019-09-06T12:21:00Z">
                                <w:rPr/>
                              </w:rPrChange>
                            </w:rPr>
                            <w:pPrChange w:id="459" w:author="sean hughes" w:date="2019-09-06T11:16:00Z">
                              <w:pPr/>
                            </w:pPrChange>
                          </w:pPr>
                          <w:ins w:id="460" w:author="sean hughes" w:date="2019-09-06T12:20:00Z">
                            <w:r w:rsidRPr="00BD7342">
                              <w:rPr>
                                <w:rFonts w:ascii="Times New Roman" w:hAnsi="Times New Roman" w:cs="Times New Roman"/>
                                <w:b/>
                                <w:i/>
                                <w:color w:val="70AD47" w:themeColor="accent6"/>
                                <w:sz w:val="16"/>
                                <w:lang w:val="en-US"/>
                                <w:rPrChange w:id="461"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462" w:author="sean hughes" w:date="2019-09-06T12:21:00Z">
                                  <w:rPr>
                                    <w:rFonts w:ascii="Times New Roman" w:hAnsi="Times New Roman" w:cs="Times New Roman"/>
                                    <w:i/>
                                    <w:sz w:val="20"/>
                                    <w:lang w:val="en-US"/>
                                  </w:rPr>
                                </w:rPrChange>
                              </w:rPr>
                              <w:t>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65952" behindDoc="0" locked="0" layoutInCell="1" allowOverlap="1" wp14:anchorId="0DB04D65" wp14:editId="3F322411">
                    <wp:simplePos x="0" y="0"/>
                    <wp:positionH relativeFrom="column">
                      <wp:posOffset>3761740</wp:posOffset>
                    </wp:positionH>
                    <wp:positionV relativeFrom="paragraph">
                      <wp:posOffset>130810</wp:posOffset>
                    </wp:positionV>
                    <wp:extent cx="900430" cy="259080"/>
                    <wp:effectExtent l="0" t="0" r="0" b="7620"/>
                    <wp:wrapNone/>
                    <wp:docPr id="46" name="Text Box 46"/>
                    <wp:cNvGraphicFramePr/>
                    <a:graphic xmlns:a="http://schemas.openxmlformats.org/drawingml/2006/main">
                      <a:graphicData uri="http://schemas.microsoft.com/office/word/2010/wordprocessingShape">
                        <wps:wsp>
                          <wps:cNvSpPr txBox="1"/>
                          <wps:spPr>
                            <a:xfrm>
                              <a:off x="0" y="0"/>
                              <a:ext cx="900430" cy="259080"/>
                            </a:xfrm>
                            <a:prstGeom prst="rect">
                              <a:avLst/>
                            </a:prstGeom>
                            <a:solidFill>
                              <a:schemeClr val="lt1"/>
                            </a:solidFill>
                            <a:ln w="6350">
                              <a:noFill/>
                            </a:ln>
                          </wps:spPr>
                          <wps:txbx>
                            <w:txbxContent>
                              <w:p w14:paraId="49BF8751" w14:textId="77777777" w:rsidR="005A0034" w:rsidRPr="00606CF3" w:rsidRDefault="005A0034" w:rsidP="00606CF3">
                                <w:pPr>
                                  <w:jc w:val="center"/>
                                  <w:rPr>
                                    <w:lang w:val="en-US"/>
                                  </w:rPr>
                                </w:pPr>
                                <w:ins w:id="138" w:author="sean hughes" w:date="2019-09-06T11:16:00Z">
                                  <w:r>
                                    <w:rPr>
                                      <w:rFonts w:ascii="Times New Roman" w:hAnsi="Times New Roman" w:cs="Times New Roman"/>
                                      <w:i/>
                                      <w:sz w:val="20"/>
                                      <w:lang w:val="en-US"/>
                                    </w:rPr>
                                    <w:t>Target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04D65" id="Text Box 46" o:spid="_x0000_s1044" type="#_x0000_t202" style="position:absolute;left:0;text-align:left;margin-left:296.2pt;margin-top:10.3pt;width:70.9pt;height:20.4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" fillcolor="white [3201]" stroked="f" strokeweight=".5pt">
                    <v:textbox>
                      <w:txbxContent>
                        <w:p w14:paraId="49BF8751" w14:textId="77777777" w:rsidR="005A0034" w:rsidRPr="00606CF3" w:rsidRDefault="005A0034" w:rsidP="00606CF3">
                          <w:pPr>
                            <w:jc w:val="center"/>
                            <w:rPr>
                              <w:lang w:val="en-US"/>
                            </w:rPr>
                          </w:pPr>
                          <w:ins w:id="111" w:author="sean hughes" w:date="2019-09-06T11:16:00Z">
                            <w:r>
                              <w:rPr>
                                <w:rFonts w:ascii="Times New Roman" w:hAnsi="Times New Roman" w:cs="Times New Roman"/>
                                <w:i/>
                                <w:sz w:val="20"/>
                                <w:lang w:val="en-US"/>
                              </w:rPr>
                              <w:t>Target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82336" behindDoc="0" locked="0" layoutInCell="1" allowOverlap="1" wp14:anchorId="44571ED8" wp14:editId="19E34747">
                    <wp:simplePos x="0" y="0"/>
                    <wp:positionH relativeFrom="column">
                      <wp:posOffset>4020185</wp:posOffset>
                    </wp:positionH>
                    <wp:positionV relativeFrom="paragraph">
                      <wp:posOffset>756285</wp:posOffset>
                    </wp:positionV>
                    <wp:extent cx="525145" cy="443230"/>
                    <wp:effectExtent l="0" t="0" r="27305" b="13970"/>
                    <wp:wrapNone/>
                    <wp:docPr id="60" name="Rectangle 60"/>
                    <wp:cNvGraphicFramePr/>
                    <a:graphic xmlns:a="http://schemas.openxmlformats.org/drawingml/2006/main">
                      <a:graphicData uri="http://schemas.microsoft.com/office/word/2010/wordprocessingShape">
                        <wps:wsp>
                          <wps:cNvSpPr/>
                          <wps:spPr>
                            <a:xfrm>
                              <a:off x="0" y="0"/>
                              <a:ext cx="525145" cy="4432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1C76F" id="Rectangle 60" o:spid="_x0000_s1026" style="position:absolute;margin-left:316.55pt;margin-top:59.55pt;width:41.35pt;height:34.9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" fillcolor="white [3212]" strokecolor="white [3212]" strokeweight="1pt"/>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1072" behindDoc="0" locked="0" layoutInCell="1" allowOverlap="1" wp14:anchorId="4F72A158" wp14:editId="6B612C3F">
                    <wp:simplePos x="0" y="0"/>
                    <wp:positionH relativeFrom="column">
                      <wp:posOffset>2175993</wp:posOffset>
                    </wp:positionH>
                    <wp:positionV relativeFrom="paragraph">
                      <wp:posOffset>43644</wp:posOffset>
                    </wp:positionV>
                    <wp:extent cx="1439545" cy="4572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439545" cy="457200"/>
                            </a:xfrm>
                            <a:prstGeom prst="rect">
                              <a:avLst/>
                            </a:prstGeom>
                            <a:noFill/>
                            <a:ln w="6350">
                              <a:noFill/>
                            </a:ln>
                          </wps:spPr>
                          <wps:txbx>
                            <w:txbxContent>
                              <w:p w14:paraId="7A5AC289" w14:textId="77777777" w:rsidR="005A0034" w:rsidRPr="00606CF3" w:rsidRDefault="005A0034" w:rsidP="00606CF3">
                                <w:pPr>
                                  <w:jc w:val="center"/>
                                  <w:rPr>
                                    <w:lang w:val="en-US"/>
                                  </w:rPr>
                                </w:pPr>
                                <w:ins w:id="139" w:author="sean hughes" w:date="2019-09-06T11:17:00Z">
                                  <w:r>
                                    <w:rPr>
                                      <w:rFonts w:ascii="Times New Roman" w:hAnsi="Times New Roman" w:cs="Times New Roman"/>
                                      <w:i/>
                                      <w:sz w:val="20"/>
                                      <w:lang w:val="en-US"/>
                                    </w:rPr>
                                    <w:t>Prime Influence Question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2A158" id="Text Box 49" o:spid="_x0000_s1045" type="#_x0000_t202" style="position:absolute;left:0;text-align:left;margin-left:171.35pt;margin-top:3.45pt;width:113.35pt;height:36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" filled="f" stroked="f" strokeweight=".5pt">
                    <v:textbox>
                      <w:txbxContent>
                        <w:p w14:paraId="7A5AC289" w14:textId="77777777" w:rsidR="005A0034" w:rsidRPr="00606CF3" w:rsidRDefault="005A0034" w:rsidP="00606CF3">
                          <w:pPr>
                            <w:jc w:val="center"/>
                            <w:rPr>
                              <w:lang w:val="en-US"/>
                            </w:rPr>
                          </w:pPr>
                          <w:ins w:id="113" w:author="sean hughes" w:date="2019-09-06T11:17:00Z">
                            <w:r>
                              <w:rPr>
                                <w:rFonts w:ascii="Times New Roman" w:hAnsi="Times New Roman" w:cs="Times New Roman"/>
                                <w:i/>
                                <w:sz w:val="20"/>
                                <w:lang w:val="en-US"/>
                              </w:rPr>
                              <w:t>Prime Influence Question</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8240" behindDoc="0" locked="0" layoutInCell="1" allowOverlap="1" wp14:anchorId="19E5FF2B" wp14:editId="09EB5C75">
                    <wp:simplePos x="0" y="0"/>
                    <wp:positionH relativeFrom="column">
                      <wp:posOffset>1110615</wp:posOffset>
                    </wp:positionH>
                    <wp:positionV relativeFrom="paragraph">
                      <wp:posOffset>754380</wp:posOffset>
                    </wp:positionV>
                    <wp:extent cx="525145" cy="443230"/>
                    <wp:effectExtent l="0" t="0" r="27305" b="13970"/>
                    <wp:wrapNone/>
                    <wp:docPr id="56" name="Rectangle 56"/>
                    <wp:cNvGraphicFramePr/>
                    <a:graphic xmlns:a="http://schemas.openxmlformats.org/drawingml/2006/main">
                      <a:graphicData uri="http://schemas.microsoft.com/office/word/2010/wordprocessingShape">
                        <wps:wsp>
                          <wps:cNvSpPr/>
                          <wps:spPr>
                            <a:xfrm>
                              <a:off x="0" y="0"/>
                              <a:ext cx="525145" cy="4432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839F1" id="Rectangle 56" o:spid="_x0000_s1026" style="position:absolute;margin-left:87.45pt;margin-top:59.4pt;width:41.35pt;height:34.9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" fillcolor="white [3212]" strokecolor="white [3212]" strokeweight="1pt"/>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7216" behindDoc="0" locked="0" layoutInCell="1" allowOverlap="1" wp14:anchorId="5DBB6B14" wp14:editId="2546B9D1">
                    <wp:simplePos x="0" y="0"/>
                    <wp:positionH relativeFrom="column">
                      <wp:posOffset>1295400</wp:posOffset>
                    </wp:positionH>
                    <wp:positionV relativeFrom="paragraph">
                      <wp:posOffset>464185</wp:posOffset>
                    </wp:positionV>
                    <wp:extent cx="681355" cy="2317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6967A42B" w14:textId="77777777" w:rsidR="005A0034" w:rsidRPr="00BD7342" w:rsidRDefault="005A0034">
                                <w:pPr>
                                  <w:jc w:val="center"/>
                                  <w:rPr>
                                    <w:b/>
                                    <w:color w:val="70AD47" w:themeColor="accent6"/>
                                    <w:sz w:val="20"/>
                                    <w:lang w:val="en-US"/>
                                    <w:rPrChange w:id="140" w:author="sean hughes" w:date="2019-09-06T12:21:00Z">
                                      <w:rPr/>
                                    </w:rPrChange>
                                  </w:rPr>
                                  <w:pPrChange w:id="141" w:author="sean hughes" w:date="2019-09-06T11:16:00Z">
                                    <w:pPr/>
                                  </w:pPrChange>
                                </w:pPr>
                                <w:ins w:id="142" w:author="sean hughes" w:date="2019-09-06T12:20:00Z">
                                  <w:r w:rsidRPr="00BD7342">
                                    <w:rPr>
                                      <w:rFonts w:ascii="Times New Roman" w:hAnsi="Times New Roman" w:cs="Times New Roman"/>
                                      <w:b/>
                                      <w:i/>
                                      <w:color w:val="70AD47" w:themeColor="accent6"/>
                                      <w:sz w:val="16"/>
                                      <w:lang w:val="en-US"/>
                                      <w:rPrChange w:id="143"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144" w:author="sean hughes" w:date="2019-09-06T12:21:00Z">
                                        <w:rPr>
                                          <w:rFonts w:ascii="Times New Roman" w:hAnsi="Times New Roman" w:cs="Times New Roman"/>
                                          <w:i/>
                                          <w:sz w:val="20"/>
                                          <w:lang w:val="en-US"/>
                                        </w:rPr>
                                      </w:rPrChange>
                                    </w:rPr>
                                    <w:t>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B6B14" id="Text Box 55" o:spid="_x0000_s1046" type="#_x0000_t202" style="position:absolute;left:0;text-align:left;margin-left:102pt;margin-top:36.55pt;width:53.65pt;height:18.25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" filled="f" stroked="f" strokeweight=".5pt">
                    <v:textbox>
                      <w:txbxContent>
                        <w:p w14:paraId="6967A42B" w14:textId="77777777" w:rsidR="005A0034" w:rsidRPr="00BD7342" w:rsidRDefault="005A0034" w:rsidP="005A0034">
                          <w:pPr>
                            <w:jc w:val="center"/>
                            <w:rPr>
                              <w:b/>
                              <w:color w:val="70AD47" w:themeColor="accent6"/>
                              <w:sz w:val="20"/>
                              <w:lang w:val="en-US"/>
                              <w:rPrChange w:id="480" w:author="sean hughes" w:date="2019-09-06T12:21:00Z">
                                <w:rPr/>
                              </w:rPrChange>
                            </w:rPr>
                            <w:pPrChange w:id="481" w:author="sean hughes" w:date="2019-09-06T11:16:00Z">
                              <w:pPr/>
                            </w:pPrChange>
                          </w:pPr>
                          <w:ins w:id="482" w:author="sean hughes" w:date="2019-09-06T12:20:00Z">
                            <w:r w:rsidRPr="00BD7342">
                              <w:rPr>
                                <w:rFonts w:ascii="Times New Roman" w:hAnsi="Times New Roman" w:cs="Times New Roman"/>
                                <w:b/>
                                <w:i/>
                                <w:color w:val="70AD47" w:themeColor="accent6"/>
                                <w:sz w:val="16"/>
                                <w:lang w:val="en-US"/>
                                <w:rPrChange w:id="483"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484" w:author="sean hughes" w:date="2019-09-06T12:21:00Z">
                                  <w:rPr>
                                    <w:rFonts w:ascii="Times New Roman" w:hAnsi="Times New Roman" w:cs="Times New Roman"/>
                                    <w:i/>
                                    <w:sz w:val="20"/>
                                    <w:lang w:val="en-US"/>
                                  </w:rPr>
                                </w:rPrChange>
                              </w:rPr>
                              <w:t>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6192" behindDoc="0" locked="0" layoutInCell="1" allowOverlap="1" wp14:anchorId="3D7625B0" wp14:editId="25533B14">
                    <wp:simplePos x="0" y="0"/>
                    <wp:positionH relativeFrom="column">
                      <wp:posOffset>742950</wp:posOffset>
                    </wp:positionH>
                    <wp:positionV relativeFrom="paragraph">
                      <wp:posOffset>462915</wp:posOffset>
                    </wp:positionV>
                    <wp:extent cx="565785" cy="2317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631C0030" w14:textId="77777777" w:rsidR="005A0034" w:rsidRPr="00BD7342" w:rsidRDefault="005A0034">
                                <w:pPr>
                                  <w:jc w:val="center"/>
                                  <w:rPr>
                                    <w:b/>
                                    <w:color w:val="70AD47" w:themeColor="accent6"/>
                                    <w:sz w:val="20"/>
                                    <w:lang w:val="en-US"/>
                                    <w:rPrChange w:id="145" w:author="sean hughes" w:date="2019-09-06T12:21:00Z">
                                      <w:rPr/>
                                    </w:rPrChange>
                                  </w:rPr>
                                  <w:pPrChange w:id="146" w:author="sean hughes" w:date="2019-09-06T11:16:00Z">
                                    <w:pPr/>
                                  </w:pPrChange>
                                </w:pPr>
                                <w:ins w:id="147" w:author="sean hughes" w:date="2019-09-06T12:20:00Z">
                                  <w:r w:rsidRPr="00BD7342">
                                    <w:rPr>
                                      <w:rFonts w:ascii="Times New Roman" w:hAnsi="Times New Roman" w:cs="Times New Roman"/>
                                      <w:b/>
                                      <w:i/>
                                      <w:color w:val="70AD47" w:themeColor="accent6"/>
                                      <w:sz w:val="16"/>
                                      <w:lang w:val="en-US"/>
                                      <w:rPrChange w:id="148" w:author="sean hughes" w:date="2019-09-06T12:21:00Z">
                                        <w:rPr>
                                          <w:rFonts w:ascii="Times New Roman" w:hAnsi="Times New Roman" w:cs="Times New Roman"/>
                                          <w:i/>
                                          <w:sz w:val="20"/>
                                          <w:lang w:val="en-US"/>
                                        </w:rPr>
                                      </w:rPrChange>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625B0" id="Text Box 54" o:spid="_x0000_s1047" type="#_x0000_t202" style="position:absolute;left:0;text-align:left;margin-left:58.5pt;margin-top:36.45pt;width:44.55pt;height:18.2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" filled="f" stroked="f" strokeweight=".5pt">
                    <v:textbox>
                      <w:txbxContent>
                        <w:p w14:paraId="631C0030" w14:textId="77777777" w:rsidR="005A0034" w:rsidRPr="00BD7342" w:rsidRDefault="005A0034" w:rsidP="005A0034">
                          <w:pPr>
                            <w:jc w:val="center"/>
                            <w:rPr>
                              <w:b/>
                              <w:color w:val="70AD47" w:themeColor="accent6"/>
                              <w:sz w:val="20"/>
                              <w:lang w:val="en-US"/>
                              <w:rPrChange w:id="489" w:author="sean hughes" w:date="2019-09-06T12:21:00Z">
                                <w:rPr/>
                              </w:rPrChange>
                            </w:rPr>
                            <w:pPrChange w:id="490" w:author="sean hughes" w:date="2019-09-06T11:16:00Z">
                              <w:pPr/>
                            </w:pPrChange>
                          </w:pPr>
                          <w:ins w:id="491" w:author="sean hughes" w:date="2019-09-06T12:20:00Z">
                            <w:r w:rsidRPr="00BD7342">
                              <w:rPr>
                                <w:rFonts w:ascii="Times New Roman" w:hAnsi="Times New Roman" w:cs="Times New Roman"/>
                                <w:b/>
                                <w:i/>
                                <w:color w:val="70AD47" w:themeColor="accent6"/>
                                <w:sz w:val="16"/>
                                <w:lang w:val="en-US"/>
                                <w:rPrChange w:id="492" w:author="sean hughes" w:date="2019-09-06T12:21:00Z">
                                  <w:rPr>
                                    <w:rFonts w:ascii="Times New Roman" w:hAnsi="Times New Roman" w:cs="Times New Roman"/>
                                    <w:i/>
                                    <w:sz w:val="20"/>
                                    <w:lang w:val="en-US"/>
                                  </w:rPr>
                                </w:rPrChange>
                              </w:rPr>
                              <w:t>Pleasant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5168" behindDoc="0" locked="0" layoutInCell="1" allowOverlap="1" wp14:anchorId="160C0959" wp14:editId="050E31EE">
                    <wp:simplePos x="0" y="0"/>
                    <wp:positionH relativeFrom="column">
                      <wp:posOffset>804545</wp:posOffset>
                    </wp:positionH>
                    <wp:positionV relativeFrom="paragraph">
                      <wp:posOffset>440055</wp:posOffset>
                    </wp:positionV>
                    <wp:extent cx="1125855" cy="914400"/>
                    <wp:effectExtent l="0" t="0" r="17145" b="19050"/>
                    <wp:wrapNone/>
                    <wp:docPr id="53" name="Rectangle 53"/>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CA6171" id="Rectangle 53" o:spid="_x0000_s1026" style="position:absolute;margin-left:63.35pt;margin-top:34.65pt;width:88.65pt;height:1in;z-index:25197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" fillcolor="black [3213]" strokecolor="#1f3763 [1604]" strokeweight="1pt"/>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4144" behindDoc="0" locked="0" layoutInCell="1" allowOverlap="1" wp14:anchorId="0F438A41" wp14:editId="0C9E2BC4">
                    <wp:simplePos x="0" y="0"/>
                    <wp:positionH relativeFrom="column">
                      <wp:posOffset>-62230</wp:posOffset>
                    </wp:positionH>
                    <wp:positionV relativeFrom="paragraph">
                      <wp:posOffset>457835</wp:posOffset>
                    </wp:positionV>
                    <wp:extent cx="681355" cy="23177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50798798" w14:textId="77777777" w:rsidR="005A0034" w:rsidRPr="00BD7342" w:rsidRDefault="005A0034">
                                <w:pPr>
                                  <w:jc w:val="center"/>
                                  <w:rPr>
                                    <w:b/>
                                    <w:color w:val="70AD47" w:themeColor="accent6"/>
                                    <w:sz w:val="20"/>
                                    <w:lang w:val="en-US"/>
                                    <w:rPrChange w:id="149" w:author="sean hughes" w:date="2019-09-06T12:21:00Z">
                                      <w:rPr/>
                                    </w:rPrChange>
                                  </w:rPr>
                                  <w:pPrChange w:id="150" w:author="sean hughes" w:date="2019-09-06T11:16:00Z">
                                    <w:pPr/>
                                  </w:pPrChange>
                                </w:pPr>
                                <w:ins w:id="151" w:author="sean hughes" w:date="2019-09-06T12:20:00Z">
                                  <w:r w:rsidRPr="00BD7342">
                                    <w:rPr>
                                      <w:rFonts w:ascii="Times New Roman" w:hAnsi="Times New Roman" w:cs="Times New Roman"/>
                                      <w:b/>
                                      <w:i/>
                                      <w:color w:val="70AD47" w:themeColor="accent6"/>
                                      <w:sz w:val="16"/>
                                      <w:lang w:val="en-US"/>
                                      <w:rPrChange w:id="152"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153" w:author="sean hughes" w:date="2019-09-06T12:21:00Z">
                                        <w:rPr>
                                          <w:rFonts w:ascii="Times New Roman" w:hAnsi="Times New Roman" w:cs="Times New Roman"/>
                                          <w:i/>
                                          <w:sz w:val="20"/>
                                          <w:lang w:val="en-US"/>
                                        </w:rPr>
                                      </w:rPrChange>
                                    </w:rPr>
                                    <w:t>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38A41" id="Text Box 52" o:spid="_x0000_s1048" type="#_x0000_t202" style="position:absolute;left:0;text-align:left;margin-left:-4.9pt;margin-top:36.05pt;width:53.65pt;height:18.2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" filled="f" stroked="f" strokeweight=".5pt">
                    <v:textbox>
                      <w:txbxContent>
                        <w:p w14:paraId="50798798" w14:textId="77777777" w:rsidR="005A0034" w:rsidRPr="00BD7342" w:rsidRDefault="005A0034" w:rsidP="005A0034">
                          <w:pPr>
                            <w:jc w:val="center"/>
                            <w:rPr>
                              <w:b/>
                              <w:color w:val="70AD47" w:themeColor="accent6"/>
                              <w:sz w:val="20"/>
                              <w:lang w:val="en-US"/>
                              <w:rPrChange w:id="498" w:author="sean hughes" w:date="2019-09-06T12:21:00Z">
                                <w:rPr/>
                              </w:rPrChange>
                            </w:rPr>
                            <w:pPrChange w:id="499" w:author="sean hughes" w:date="2019-09-06T11:16:00Z">
                              <w:pPr/>
                            </w:pPrChange>
                          </w:pPr>
                          <w:ins w:id="500" w:author="sean hughes" w:date="2019-09-06T12:20:00Z">
                            <w:r w:rsidRPr="00BD7342">
                              <w:rPr>
                                <w:rFonts w:ascii="Times New Roman" w:hAnsi="Times New Roman" w:cs="Times New Roman"/>
                                <w:b/>
                                <w:i/>
                                <w:color w:val="70AD47" w:themeColor="accent6"/>
                                <w:sz w:val="16"/>
                                <w:lang w:val="en-US"/>
                                <w:rPrChange w:id="501"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502" w:author="sean hughes" w:date="2019-09-06T12:21:00Z">
                                  <w:rPr>
                                    <w:rFonts w:ascii="Times New Roman" w:hAnsi="Times New Roman" w:cs="Times New Roman"/>
                                    <w:i/>
                                    <w:sz w:val="20"/>
                                    <w:lang w:val="en-US"/>
                                  </w:rPr>
                                </w:rPrChange>
                              </w:rPr>
                              <w:t>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3120" behindDoc="0" locked="0" layoutInCell="1" allowOverlap="1" wp14:anchorId="541F17F7" wp14:editId="2B01A970">
                    <wp:simplePos x="0" y="0"/>
                    <wp:positionH relativeFrom="column">
                      <wp:posOffset>-614680</wp:posOffset>
                    </wp:positionH>
                    <wp:positionV relativeFrom="paragraph">
                      <wp:posOffset>456565</wp:posOffset>
                    </wp:positionV>
                    <wp:extent cx="565785" cy="2317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58F609BE" w14:textId="77777777" w:rsidR="005A0034" w:rsidRPr="00BD7342" w:rsidRDefault="005A0034">
                                <w:pPr>
                                  <w:jc w:val="center"/>
                                  <w:rPr>
                                    <w:b/>
                                    <w:color w:val="70AD47" w:themeColor="accent6"/>
                                    <w:sz w:val="20"/>
                                    <w:lang w:val="en-US"/>
                                    <w:rPrChange w:id="154" w:author="sean hughes" w:date="2019-09-06T12:21:00Z">
                                      <w:rPr/>
                                    </w:rPrChange>
                                  </w:rPr>
                                  <w:pPrChange w:id="155" w:author="sean hughes" w:date="2019-09-06T11:16:00Z">
                                    <w:pPr/>
                                  </w:pPrChange>
                                </w:pPr>
                                <w:ins w:id="156" w:author="sean hughes" w:date="2019-09-06T12:20:00Z">
                                  <w:r w:rsidRPr="00BD7342">
                                    <w:rPr>
                                      <w:rFonts w:ascii="Times New Roman" w:hAnsi="Times New Roman" w:cs="Times New Roman"/>
                                      <w:b/>
                                      <w:i/>
                                      <w:color w:val="70AD47" w:themeColor="accent6"/>
                                      <w:sz w:val="16"/>
                                      <w:lang w:val="en-US"/>
                                      <w:rPrChange w:id="157" w:author="sean hughes" w:date="2019-09-06T12:21:00Z">
                                        <w:rPr>
                                          <w:rFonts w:ascii="Times New Roman" w:hAnsi="Times New Roman" w:cs="Times New Roman"/>
                                          <w:i/>
                                          <w:sz w:val="20"/>
                                          <w:lang w:val="en-US"/>
                                        </w:rPr>
                                      </w:rPrChange>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F17F7" id="Text Box 51" o:spid="_x0000_s1049" type="#_x0000_t202" style="position:absolute;left:0;text-align:left;margin-left:-48.4pt;margin-top:35.95pt;width:44.55pt;height:18.25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" filled="f" stroked="f" strokeweight=".5pt">
                    <v:textbox>
                      <w:txbxContent>
                        <w:p w14:paraId="58F609BE" w14:textId="77777777" w:rsidR="005A0034" w:rsidRPr="00BD7342" w:rsidRDefault="005A0034" w:rsidP="005A0034">
                          <w:pPr>
                            <w:jc w:val="center"/>
                            <w:rPr>
                              <w:b/>
                              <w:color w:val="70AD47" w:themeColor="accent6"/>
                              <w:sz w:val="20"/>
                              <w:lang w:val="en-US"/>
                              <w:rPrChange w:id="507" w:author="sean hughes" w:date="2019-09-06T12:21:00Z">
                                <w:rPr/>
                              </w:rPrChange>
                            </w:rPr>
                            <w:pPrChange w:id="508" w:author="sean hughes" w:date="2019-09-06T11:16:00Z">
                              <w:pPr/>
                            </w:pPrChange>
                          </w:pPr>
                          <w:ins w:id="509" w:author="sean hughes" w:date="2019-09-06T12:20:00Z">
                            <w:r w:rsidRPr="00BD7342">
                              <w:rPr>
                                <w:rFonts w:ascii="Times New Roman" w:hAnsi="Times New Roman" w:cs="Times New Roman"/>
                                <w:b/>
                                <w:i/>
                                <w:color w:val="70AD47" w:themeColor="accent6"/>
                                <w:sz w:val="16"/>
                                <w:lang w:val="en-US"/>
                                <w:rPrChange w:id="510" w:author="sean hughes" w:date="2019-09-06T12:21:00Z">
                                  <w:rPr>
                                    <w:rFonts w:ascii="Times New Roman" w:hAnsi="Times New Roman" w:cs="Times New Roman"/>
                                    <w:i/>
                                    <w:sz w:val="20"/>
                                    <w:lang w:val="en-US"/>
                                  </w:rPr>
                                </w:rPrChange>
                              </w:rPr>
                              <w:t>Pleasant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75835A73" wp14:editId="79CE001B">
                    <wp:simplePos x="0" y="0"/>
                    <wp:positionH relativeFrom="column">
                      <wp:posOffset>5081905</wp:posOffset>
                    </wp:positionH>
                    <wp:positionV relativeFrom="paragraph">
                      <wp:posOffset>10795</wp:posOffset>
                    </wp:positionV>
                    <wp:extent cx="1241425" cy="3886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41425" cy="388620"/>
                            </a:xfrm>
                            <a:prstGeom prst="rect">
                              <a:avLst/>
                            </a:prstGeom>
                            <a:noFill/>
                            <a:ln w="6350">
                              <a:noFill/>
                            </a:ln>
                          </wps:spPr>
                          <wps:txbx>
                            <w:txbxContent>
                              <w:p w14:paraId="407C2410" w14:textId="77777777" w:rsidR="005A0034" w:rsidRPr="00606CF3" w:rsidRDefault="005A0034" w:rsidP="00606CF3">
                                <w:pPr>
                                  <w:jc w:val="center"/>
                                  <w:rPr>
                                    <w:lang w:val="en-US"/>
                                  </w:rPr>
                                </w:pPr>
                                <w:ins w:id="158" w:author="sean hughes" w:date="2019-09-06T12:18:00Z">
                                  <w:r>
                                    <w:rPr>
                                      <w:rFonts w:ascii="Times New Roman" w:hAnsi="Times New Roman" w:cs="Times New Roman"/>
                                      <w:i/>
                                      <w:sz w:val="20"/>
                                      <w:lang w:val="en-US"/>
                                    </w:rPr>
                                    <w:t xml:space="preserve">Mask &amp; </w:t>
                                  </w:r>
                                </w:ins>
                                <w:ins w:id="159" w:author="sean hughes" w:date="2019-09-06T11:18:00Z">
                                  <w:r>
                                    <w:rPr>
                                      <w:rFonts w:ascii="Times New Roman" w:hAnsi="Times New Roman" w:cs="Times New Roman"/>
                                      <w:i/>
                                      <w:sz w:val="20"/>
                                      <w:lang w:val="en-US"/>
                                    </w:rPr>
                                    <w:t>Evaluative Response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35A73" id="Text Box 50" o:spid="_x0000_s1050" type="#_x0000_t202" style="position:absolute;left:0;text-align:left;margin-left:400.15pt;margin-top:.85pt;width:97.75pt;height:30.6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" filled="f" stroked="f" strokeweight=".5pt">
                    <v:textbox>
                      <w:txbxContent>
                        <w:p w14:paraId="407C2410" w14:textId="77777777" w:rsidR="005A0034" w:rsidRPr="00606CF3" w:rsidRDefault="005A0034" w:rsidP="00606CF3">
                          <w:pPr>
                            <w:jc w:val="center"/>
                            <w:rPr>
                              <w:lang w:val="en-US"/>
                            </w:rPr>
                          </w:pPr>
                          <w:ins w:id="134" w:author="sean hughes" w:date="2019-09-06T12:18:00Z">
                            <w:r>
                              <w:rPr>
                                <w:rFonts w:ascii="Times New Roman" w:hAnsi="Times New Roman" w:cs="Times New Roman"/>
                                <w:i/>
                                <w:sz w:val="20"/>
                                <w:lang w:val="en-US"/>
                              </w:rPr>
                              <w:t xml:space="preserve">Mask &amp; </w:t>
                            </w:r>
                          </w:ins>
                          <w:ins w:id="135" w:author="sean hughes" w:date="2019-09-06T11:18:00Z">
                            <w:r>
                              <w:rPr>
                                <w:rFonts w:ascii="Times New Roman" w:hAnsi="Times New Roman" w:cs="Times New Roman"/>
                                <w:i/>
                                <w:sz w:val="20"/>
                                <w:lang w:val="en-US"/>
                              </w:rPr>
                              <w:t>Evaluative Response</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70048" behindDoc="0" locked="0" layoutInCell="1" allowOverlap="1" wp14:anchorId="65D317DF" wp14:editId="6EE70484">
                    <wp:simplePos x="0" y="0"/>
                    <wp:positionH relativeFrom="column">
                      <wp:posOffset>882015</wp:posOffset>
                    </wp:positionH>
                    <wp:positionV relativeFrom="paragraph">
                      <wp:posOffset>145415</wp:posOffset>
                    </wp:positionV>
                    <wp:extent cx="900430" cy="2317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00430" cy="231775"/>
                            </a:xfrm>
                            <a:prstGeom prst="rect">
                              <a:avLst/>
                            </a:prstGeom>
                            <a:solidFill>
                              <a:schemeClr val="lt1"/>
                            </a:solidFill>
                            <a:ln w="6350">
                              <a:noFill/>
                            </a:ln>
                          </wps:spPr>
                          <wps:txbx>
                            <w:txbxContent>
                              <w:p w14:paraId="540F49D9" w14:textId="77777777" w:rsidR="005A0034" w:rsidRPr="00606CF3" w:rsidRDefault="005A0034" w:rsidP="005A0034">
                                <w:pPr>
                                  <w:rPr>
                                    <w:lang w:val="en-US"/>
                                  </w:rPr>
                                </w:pPr>
                                <w:ins w:id="160" w:author="sean hughes" w:date="2019-09-06T09:56:00Z">
                                  <w:r w:rsidRPr="001162D9">
                                    <w:rPr>
                                      <w:rFonts w:ascii="Times New Roman" w:hAnsi="Times New Roman" w:cs="Times New Roman"/>
                                      <w:i/>
                                      <w:sz w:val="20"/>
                                    </w:rPr>
                                    <w:t>Blank Screen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317DF" id="Text Box 48" o:spid="_x0000_s1051" type="#_x0000_t202" style="position:absolute;left:0;text-align:left;margin-left:69.45pt;margin-top:11.45pt;width:70.9pt;height:18.25pt;z-index:25197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" fillcolor="white [3201]" stroked="f" strokeweight=".5pt">
                    <v:textbox>
                      <w:txbxContent>
                        <w:p w14:paraId="540F49D9" w14:textId="77777777" w:rsidR="005A0034" w:rsidRPr="00606CF3" w:rsidRDefault="005A0034" w:rsidP="005A0034">
                          <w:pPr>
                            <w:rPr>
                              <w:lang w:val="en-US"/>
                            </w:rPr>
                          </w:pPr>
                          <w:ins w:id="137" w:author="sean hughes" w:date="2019-09-06T09:56:00Z">
                            <w:r w:rsidRPr="001162D9">
                              <w:rPr>
                                <w:rFonts w:ascii="Times New Roman" w:hAnsi="Times New Roman" w:cs="Times New Roman"/>
                                <w:i/>
                                <w:sz w:val="20"/>
                              </w:rPr>
                              <w:t>Blank Screen</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69024" behindDoc="0" locked="0" layoutInCell="1" allowOverlap="1" wp14:anchorId="4E65D61D" wp14:editId="2FA52DC5">
                    <wp:simplePos x="0" y="0"/>
                    <wp:positionH relativeFrom="column">
                      <wp:posOffset>-265430</wp:posOffset>
                    </wp:positionH>
                    <wp:positionV relativeFrom="paragraph">
                      <wp:posOffset>151765</wp:posOffset>
                    </wp:positionV>
                    <wp:extent cx="504825" cy="231775"/>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504825" cy="231775"/>
                            </a:xfrm>
                            <a:prstGeom prst="rect">
                              <a:avLst/>
                            </a:prstGeom>
                            <a:solidFill>
                              <a:schemeClr val="lt1"/>
                            </a:solidFill>
                            <a:ln w="6350">
                              <a:noFill/>
                            </a:ln>
                          </wps:spPr>
                          <wps:txbx>
                            <w:txbxContent>
                              <w:p w14:paraId="32B3289F" w14:textId="77777777" w:rsidR="005A0034" w:rsidRPr="00606CF3" w:rsidRDefault="005A0034" w:rsidP="005A0034">
                                <w:pPr>
                                  <w:rPr>
                                    <w:lang w:val="en-US"/>
                                  </w:rPr>
                                </w:pPr>
                                <w:ins w:id="161" w:author="sean hughes" w:date="2019-09-06T09:55:00Z">
                                  <w:r w:rsidRPr="001162D9">
                                    <w:rPr>
                                      <w:rFonts w:ascii="Times New Roman" w:hAnsi="Times New Roman" w:cs="Times New Roman"/>
                                      <w:i/>
                                      <w:sz w:val="20"/>
                                    </w:rPr>
                                    <w:t>Prime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65D61D" id="Text Box 47" o:spid="_x0000_s1052" type="#_x0000_t202" style="position:absolute;left:0;text-align:left;margin-left:-20.9pt;margin-top:11.95pt;width:39.75pt;height:18.25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" fillcolor="white [3201]" stroked="f" strokeweight=".5pt">
                    <v:textbox>
                      <w:txbxContent>
                        <w:p w14:paraId="32B3289F" w14:textId="77777777" w:rsidR="005A0034" w:rsidRPr="00606CF3" w:rsidRDefault="005A0034" w:rsidP="005A0034">
                          <w:pPr>
                            <w:rPr>
                              <w:lang w:val="en-US"/>
                            </w:rPr>
                          </w:pPr>
                          <w:ins w:id="139" w:author="sean hughes" w:date="2019-09-06T09:55:00Z">
                            <w:r w:rsidRPr="001162D9">
                              <w:rPr>
                                <w:rFonts w:ascii="Times New Roman" w:hAnsi="Times New Roman" w:cs="Times New Roman"/>
                                <w:i/>
                                <w:sz w:val="20"/>
                              </w:rPr>
                              <w:t>Prime</w:t>
                            </w:r>
                          </w:ins>
                        </w:p>
                      </w:txbxContent>
                    </v:textbox>
                  </v:shape>
                </w:pict>
              </mc:Fallback>
            </mc:AlternateContent>
          </w:r>
          <w:r w:rsidRPr="005A0034" w:rsidDel="0070388E">
            <w:rPr>
              <w:rFonts w:ascii="Times New Roman" w:hAnsi="Times New Roman" w:cs="Times New Roman"/>
              <w:noProof/>
            </w:rPr>
            <w:drawing>
              <wp:anchor distT="0" distB="0" distL="114300" distR="114300" simplePos="0" relativeHeight="251968000" behindDoc="0" locked="0" layoutInCell="1" allowOverlap="1" wp14:anchorId="61C4A7AE" wp14:editId="6ED9B51B">
                <wp:simplePos x="0" y="0"/>
                <wp:positionH relativeFrom="column">
                  <wp:posOffset>5492115</wp:posOffset>
                </wp:positionH>
                <wp:positionV relativeFrom="paragraph">
                  <wp:posOffset>755015</wp:posOffset>
                </wp:positionV>
                <wp:extent cx="647065" cy="397510"/>
                <wp:effectExtent l="0" t="0" r="635" b="2540"/>
                <wp:wrapNone/>
                <wp:docPr id="66" name="Picture 66" descr="Image result for whit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ite noi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47065"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034" w:rsidDel="0070388E">
            <w:rPr>
              <w:rFonts w:ascii="Times New Roman" w:hAnsi="Times New Roman" w:cs="Times New Roman"/>
              <w:noProof/>
            </w:rPr>
            <w:drawing>
              <wp:anchor distT="0" distB="0" distL="114300" distR="114300" simplePos="0" relativeHeight="251966976" behindDoc="0" locked="0" layoutInCell="1" allowOverlap="1" wp14:anchorId="70C95B56" wp14:editId="3105C525">
                <wp:simplePos x="0" y="0"/>
                <wp:positionH relativeFrom="column">
                  <wp:posOffset>-286385</wp:posOffset>
                </wp:positionH>
                <wp:positionV relativeFrom="paragraph">
                  <wp:posOffset>753745</wp:posOffset>
                </wp:positionV>
                <wp:extent cx="570865" cy="429260"/>
                <wp:effectExtent l="0" t="0" r="635" b="8890"/>
                <wp:wrapNone/>
                <wp:docPr id="65" name="Picture 65" descr="Image result for p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p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65" cy="429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034" w:rsidDel="0070388E">
            <w:rPr>
              <w:rFonts w:ascii="Times New Roman" w:hAnsi="Times New Roman" w:cs="Times New Roman"/>
              <w:noProof/>
            </w:rPr>
            <mc:AlternateContent>
              <mc:Choice Requires="wps">
                <w:drawing>
                  <wp:anchor distT="0" distB="0" distL="114300" distR="114300" simplePos="0" relativeHeight="251964928" behindDoc="0" locked="0" layoutInCell="1" allowOverlap="1" wp14:anchorId="32DBC7F7" wp14:editId="4568EB7E">
                    <wp:simplePos x="0" y="0"/>
                    <wp:positionH relativeFrom="column">
                      <wp:posOffset>5730875</wp:posOffset>
                    </wp:positionH>
                    <wp:positionV relativeFrom="paragraph">
                      <wp:posOffset>426085</wp:posOffset>
                    </wp:positionV>
                    <wp:extent cx="681355" cy="2317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51306B8B" w14:textId="77777777" w:rsidR="005A0034" w:rsidRPr="00BD7342" w:rsidRDefault="005A0034" w:rsidP="00606CF3">
                                <w:pPr>
                                  <w:jc w:val="center"/>
                                  <w:rPr>
                                    <w:b/>
                                    <w:color w:val="70AD47" w:themeColor="accent6"/>
                                    <w:sz w:val="20"/>
                                    <w:lang w:val="en-US"/>
                                    <w:rPrChange w:id="162" w:author="sean hughes" w:date="2019-09-06T12:21:00Z">
                                      <w:rPr/>
                                    </w:rPrChange>
                                  </w:rPr>
                                </w:pPr>
                                <w:ins w:id="163"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C7F7" id="Text Box 45" o:spid="_x0000_s1053" type="#_x0000_t202" style="position:absolute;left:0;text-align:left;margin-left:451.25pt;margin-top:33.55pt;width:53.65pt;height:18.25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" filled="f" stroked="f" strokeweight=".5pt">
                    <v:textbox>
                      <w:txbxContent>
                        <w:p w14:paraId="51306B8B" w14:textId="77777777" w:rsidR="005A0034" w:rsidRPr="00BD7342" w:rsidRDefault="005A0034" w:rsidP="00606CF3">
                          <w:pPr>
                            <w:jc w:val="center"/>
                            <w:rPr>
                              <w:b/>
                              <w:color w:val="70AD47" w:themeColor="accent6"/>
                              <w:sz w:val="20"/>
                              <w:lang w:val="en-US"/>
                              <w:rPrChange w:id="142" w:author="sean hughes" w:date="2019-09-06T12:21:00Z">
                                <w:rPr/>
                              </w:rPrChange>
                            </w:rPr>
                          </w:pPr>
                          <w:ins w:id="143"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63904" behindDoc="0" locked="0" layoutInCell="1" allowOverlap="1" wp14:anchorId="188EB308" wp14:editId="651F0C73">
                    <wp:simplePos x="0" y="0"/>
                    <wp:positionH relativeFrom="column">
                      <wp:posOffset>5178425</wp:posOffset>
                    </wp:positionH>
                    <wp:positionV relativeFrom="paragraph">
                      <wp:posOffset>424815</wp:posOffset>
                    </wp:positionV>
                    <wp:extent cx="565785" cy="2317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2A2BB7F8" w14:textId="77777777" w:rsidR="005A0034" w:rsidRPr="00606CF3" w:rsidRDefault="005A0034" w:rsidP="00606CF3">
                                <w:pPr>
                                  <w:jc w:val="center"/>
                                  <w:rPr>
                                    <w:b/>
                                    <w:color w:val="70AD47" w:themeColor="accent6"/>
                                    <w:sz w:val="20"/>
                                    <w:lang w:val="en-US"/>
                                  </w:rPr>
                                </w:pPr>
                                <w:ins w:id="164"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EB308" id="Text Box 44" o:spid="_x0000_s1054" type="#_x0000_t202" style="position:absolute;left:0;text-align:left;margin-left:407.75pt;margin-top:33.45pt;width:44.55pt;height:18.2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" filled="f" stroked="f" strokeweight=".5pt">
                    <v:textbox>
                      <w:txbxContent>
                        <w:p w14:paraId="2A2BB7F8" w14:textId="77777777" w:rsidR="005A0034" w:rsidRPr="00606CF3" w:rsidRDefault="005A0034" w:rsidP="00606CF3">
                          <w:pPr>
                            <w:jc w:val="center"/>
                            <w:rPr>
                              <w:b/>
                              <w:color w:val="70AD47" w:themeColor="accent6"/>
                              <w:sz w:val="20"/>
                              <w:lang w:val="en-US"/>
                            </w:rPr>
                          </w:pPr>
                          <w:ins w:id="145"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62880" behindDoc="0" locked="0" layoutInCell="1" allowOverlap="1" wp14:anchorId="29AA97B0" wp14:editId="732D8326">
                    <wp:simplePos x="0" y="0"/>
                    <wp:positionH relativeFrom="column">
                      <wp:posOffset>5240020</wp:posOffset>
                    </wp:positionH>
                    <wp:positionV relativeFrom="paragraph">
                      <wp:posOffset>401955</wp:posOffset>
                    </wp:positionV>
                    <wp:extent cx="1125855" cy="914400"/>
                    <wp:effectExtent l="0" t="0" r="17145" b="19050"/>
                    <wp:wrapNone/>
                    <wp:docPr id="43" name="Rectangle 43"/>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1A011" id="Rectangle 43" o:spid="_x0000_s1026" style="position:absolute;margin-left:412.6pt;margin-top:31.65pt;width:88.65pt;height:1in;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" fillcolor="black [3213]" strokecolor="#1f3763 [1604]" strokeweight="1pt"/>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61856" behindDoc="0" locked="0" layoutInCell="1" allowOverlap="1" wp14:anchorId="460A801A" wp14:editId="340D2DCF">
                    <wp:simplePos x="0" y="0"/>
                    <wp:positionH relativeFrom="column">
                      <wp:posOffset>4863465</wp:posOffset>
                    </wp:positionH>
                    <wp:positionV relativeFrom="paragraph">
                      <wp:posOffset>932815</wp:posOffset>
                    </wp:positionV>
                    <wp:extent cx="313690" cy="0"/>
                    <wp:effectExtent l="0" t="76200" r="10160" b="95250"/>
                    <wp:wrapNone/>
                    <wp:docPr id="42" name="Straight Arrow Connector 42"/>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61481" id="Straight Arrow Connector 42" o:spid="_x0000_s1026" type="#_x0000_t32" style="position:absolute;margin-left:382.95pt;margin-top:73.45pt;width:24.7pt;height:0;z-index:25196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1X1AEAAAEEAAAOAAAAZHJzL2Uyb0RvYy54bWysU9uO0zAQfUfiHyy/07RdtIK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" strokecolor="#4472c4 [3204]" strokeweight=".5pt">
                    <v:stroke endarrow="block" joinstyle="miter"/>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57760" behindDoc="0" locked="0" layoutInCell="1" allowOverlap="1" wp14:anchorId="25CB5160" wp14:editId="4B97F6C0">
                    <wp:simplePos x="0" y="0"/>
                    <wp:positionH relativeFrom="column">
                      <wp:posOffset>1783080</wp:posOffset>
                    </wp:positionH>
                    <wp:positionV relativeFrom="paragraph">
                      <wp:posOffset>911225</wp:posOffset>
                    </wp:positionV>
                    <wp:extent cx="313690" cy="0"/>
                    <wp:effectExtent l="0" t="76200" r="10160" b="95250"/>
                    <wp:wrapNone/>
                    <wp:docPr id="40" name="Straight Arrow Connector 40"/>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02AA6" id="Straight Arrow Connector 40" o:spid="_x0000_s1026" type="#_x0000_t32" style="position:absolute;margin-left:140.4pt;margin-top:71.75pt;width:24.7pt;height:0;z-index:25195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we1AEAAAEEAAAOAAAAZHJzL2Uyb0RvYy54bWysU9uO0zAQfUfiHyy/07S7aA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" strokecolor="#4472c4 [3204]" strokeweight=".5pt">
                    <v:stroke endarrow="block" joinstyle="miter"/>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56736" behindDoc="0" locked="0" layoutInCell="1" allowOverlap="1" wp14:anchorId="6843E3C6" wp14:editId="52E97F2F">
                    <wp:simplePos x="0" y="0"/>
                    <wp:positionH relativeFrom="column">
                      <wp:posOffset>490855</wp:posOffset>
                    </wp:positionH>
                    <wp:positionV relativeFrom="paragraph">
                      <wp:posOffset>936625</wp:posOffset>
                    </wp:positionV>
                    <wp:extent cx="313690" cy="0"/>
                    <wp:effectExtent l="0" t="76200" r="10160" b="95250"/>
                    <wp:wrapNone/>
                    <wp:docPr id="39" name="Straight Arrow Connector 39"/>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CAC60" id="Straight Arrow Connector 39" o:spid="_x0000_s1026" type="#_x0000_t32" style="position:absolute;margin-left:38.65pt;margin-top:73.75pt;width:24.7pt;height:0;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" strokecolor="#4472c4 [3204]" strokeweight=".5pt">
                    <v:stroke endarrow="block" joinstyle="miter"/>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55712" behindDoc="0" locked="0" layoutInCell="1" allowOverlap="1" wp14:anchorId="57415F3F" wp14:editId="62C11420">
                    <wp:simplePos x="0" y="0"/>
                    <wp:positionH relativeFrom="column">
                      <wp:posOffset>-553085</wp:posOffset>
                    </wp:positionH>
                    <wp:positionV relativeFrom="paragraph">
                      <wp:posOffset>433705</wp:posOffset>
                    </wp:positionV>
                    <wp:extent cx="1125855" cy="914400"/>
                    <wp:effectExtent l="0" t="0" r="17145" b="19050"/>
                    <wp:wrapNone/>
                    <wp:docPr id="38" name="Rectangle 38"/>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4C284" id="Rectangle 38" o:spid="_x0000_s1026" style="position:absolute;margin-left:-43.55pt;margin-top:34.15pt;width:88.65pt;height:1in;z-index:25195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" fillcolor="black [3213]" strokecolor="#1f3763 [1604]" strokeweight="1pt"/>
                </w:pict>
              </mc:Fallback>
            </mc:AlternateContent>
          </w:r>
        </w:del>
      </w:ins>
    </w:p>
    <w:p w14:paraId="4AABD075" w14:textId="0BE26AD2" w:rsidR="005A0034" w:rsidDel="0070388E" w:rsidRDefault="005A0034">
      <w:pPr>
        <w:spacing w:line="360" w:lineRule="auto"/>
        <w:ind w:firstLine="720"/>
        <w:rPr>
          <w:ins w:id="165" w:author="sean hughes" w:date="2019-09-06T12:51:00Z"/>
          <w:del w:id="166" w:author="Jamie Cummins" w:date="2019-09-23T11:30:00Z"/>
          <w:rFonts w:ascii="Times New Roman" w:hAnsi="Times New Roman" w:cs="Times New Roman"/>
        </w:rPr>
      </w:pPr>
      <w:ins w:id="167" w:author="sean hughes" w:date="2019-09-06T12:54:00Z">
        <w:del w:id="168" w:author="Jamie Cummins" w:date="2019-09-23T11:30:00Z">
          <w:r w:rsidRPr="005A0034" w:rsidDel="0070388E">
            <w:rPr>
              <w:rFonts w:ascii="Times New Roman" w:hAnsi="Times New Roman" w:cs="Times New Roman"/>
              <w:noProof/>
            </w:rPr>
            <mc:AlternateContent>
              <mc:Choice Requires="wps">
                <w:drawing>
                  <wp:anchor distT="0" distB="0" distL="114300" distR="114300" simplePos="0" relativeHeight="251356672" behindDoc="0" locked="0" layoutInCell="1" allowOverlap="1" wp14:anchorId="09D60BBB" wp14:editId="6C25AE39">
                    <wp:simplePos x="0" y="0"/>
                    <wp:positionH relativeFrom="column">
                      <wp:posOffset>2118208</wp:posOffset>
                    </wp:positionH>
                    <wp:positionV relativeFrom="paragraph">
                      <wp:posOffset>177165</wp:posOffset>
                    </wp:positionV>
                    <wp:extent cx="1452880" cy="914400"/>
                    <wp:effectExtent l="0" t="0" r="13970" b="19050"/>
                    <wp:wrapNone/>
                    <wp:docPr id="61" name="Rectangle 61"/>
                    <wp:cNvGraphicFramePr/>
                    <a:graphic xmlns:a="http://schemas.openxmlformats.org/drawingml/2006/main">
                      <a:graphicData uri="http://schemas.microsoft.com/office/word/2010/wordprocessingShape">
                        <wps:wsp>
                          <wps:cNvSpPr/>
                          <wps:spPr>
                            <a:xfrm>
                              <a:off x="0" y="0"/>
                              <a:ext cx="1452880"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8ECA9" id="Rectangle 61" o:spid="_x0000_s1026" style="position:absolute;margin-left:166.8pt;margin-top:13.95pt;width:114.4pt;height:1in;z-index:25135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" fillcolor="black [3213]" strokecolor="#1f3763 [1604]" strokeweight="1pt"/>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58784" behindDoc="0" locked="0" layoutInCell="1" allowOverlap="1" wp14:anchorId="7AB06D1D" wp14:editId="073C73FB">
                    <wp:simplePos x="0" y="0"/>
                    <wp:positionH relativeFrom="column">
                      <wp:posOffset>2045970</wp:posOffset>
                    </wp:positionH>
                    <wp:positionV relativeFrom="paragraph">
                      <wp:posOffset>194945</wp:posOffset>
                    </wp:positionV>
                    <wp:extent cx="565785" cy="2317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1929896F" w14:textId="77777777" w:rsidR="005A0034" w:rsidRPr="00BD7342" w:rsidRDefault="005A0034">
                                <w:pPr>
                                  <w:jc w:val="center"/>
                                  <w:rPr>
                                    <w:b/>
                                    <w:color w:val="70AD47" w:themeColor="accent6"/>
                                    <w:sz w:val="20"/>
                                    <w:lang w:val="en-US"/>
                                    <w:rPrChange w:id="169" w:author="sean hughes" w:date="2019-09-06T12:21:00Z">
                                      <w:rPr/>
                                    </w:rPrChange>
                                  </w:rPr>
                                  <w:pPrChange w:id="170" w:author="sean hughes" w:date="2019-09-06T11:16:00Z">
                                    <w:pPr/>
                                  </w:pPrChange>
                                </w:pPr>
                                <w:ins w:id="171"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06D1D" id="Text Box 62" o:spid="_x0000_s1055" type="#_x0000_t202" style="position:absolute;left:0;text-align:left;margin-left:161.1pt;margin-top:15.35pt;width:44.55pt;height:18.25pt;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" filled="f" stroked="f" strokeweight=".5pt">
                    <v:textbox>
                      <w:txbxContent>
                        <w:p w14:paraId="1929896F" w14:textId="77777777" w:rsidR="005A0034" w:rsidRPr="00BD7342" w:rsidRDefault="005A0034">
                          <w:pPr>
                            <w:jc w:val="center"/>
                            <w:rPr>
                              <w:b/>
                              <w:color w:val="70AD47" w:themeColor="accent6"/>
                              <w:sz w:val="20"/>
                              <w:lang w:val="en-US"/>
                              <w:rPrChange w:id="151" w:author="sean hughes" w:date="2019-09-06T12:21:00Z">
                                <w:rPr/>
                              </w:rPrChange>
                            </w:rPr>
                            <w:pPrChange w:id="152" w:author="sean hughes" w:date="2019-09-06T11:16:00Z">
                              <w:pPr/>
                            </w:pPrChange>
                          </w:pPr>
                          <w:ins w:id="153"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959808" behindDoc="0" locked="0" layoutInCell="1" allowOverlap="1" wp14:anchorId="687C9453" wp14:editId="353A249F">
                    <wp:simplePos x="0" y="0"/>
                    <wp:positionH relativeFrom="column">
                      <wp:posOffset>2864485</wp:posOffset>
                    </wp:positionH>
                    <wp:positionV relativeFrom="paragraph">
                      <wp:posOffset>189230</wp:posOffset>
                    </wp:positionV>
                    <wp:extent cx="681355" cy="2317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7532799D" w14:textId="77777777" w:rsidR="005A0034" w:rsidRPr="00BD7342" w:rsidRDefault="005A0034" w:rsidP="00606CF3">
                                <w:pPr>
                                  <w:jc w:val="center"/>
                                  <w:rPr>
                                    <w:b/>
                                    <w:color w:val="70AD47" w:themeColor="accent6"/>
                                    <w:sz w:val="20"/>
                                    <w:lang w:val="en-US"/>
                                    <w:rPrChange w:id="172" w:author="sean hughes" w:date="2019-09-06T12:21:00Z">
                                      <w:rPr/>
                                    </w:rPrChange>
                                  </w:rPr>
                                </w:pPr>
                                <w:ins w:id="173" w:author="sean hughes" w:date="2019-09-06T12:20:00Z">
                                  <w:r w:rsidRPr="00606CF3">
                                    <w:rPr>
                                      <w:rFonts w:ascii="Times New Roman" w:hAnsi="Times New Roman" w:cs="Times New Roman"/>
                                      <w:b/>
                                      <w:i/>
                                      <w:color w:val="70AD47" w:themeColor="accent6"/>
                                      <w:sz w:val="16"/>
                                      <w:lang w:val="en-US"/>
                                    </w:rPr>
                                    <w:t>Unp</w:t>
                                  </w:r>
                                  <w:r w:rsidRPr="00BD7342">
                                    <w:rPr>
                                      <w:rFonts w:ascii="Times New Roman" w:hAnsi="Times New Roman" w:cs="Times New Roman"/>
                                      <w:b/>
                                      <w:i/>
                                      <w:color w:val="70AD47" w:themeColor="accent6"/>
                                      <w:sz w:val="16"/>
                                      <w:lang w:val="en-US"/>
                                      <w:rPrChange w:id="174" w:author="sean hughes" w:date="2019-09-06T12:21:00Z">
                                        <w:rPr>
                                          <w:rFonts w:ascii="Times New Roman" w:hAnsi="Times New Roman" w:cs="Times New Roman"/>
                                          <w:i/>
                                          <w:sz w:val="20"/>
                                          <w:lang w:val="en-US"/>
                                        </w:rPr>
                                      </w:rPrChange>
                                    </w:rPr>
                                    <w:t>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C9453" id="Text Box 63" o:spid="_x0000_s1056" type="#_x0000_t202" style="position:absolute;left:0;text-align:left;margin-left:225.55pt;margin-top:14.9pt;width:53.65pt;height:18.2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" filled="f" stroked="f" strokeweight=".5pt">
                    <v:textbox>
                      <w:txbxContent>
                        <w:p w14:paraId="7532799D" w14:textId="77777777" w:rsidR="005A0034" w:rsidRPr="00BD7342" w:rsidRDefault="005A0034" w:rsidP="00606CF3">
                          <w:pPr>
                            <w:jc w:val="center"/>
                            <w:rPr>
                              <w:b/>
                              <w:color w:val="70AD47" w:themeColor="accent6"/>
                              <w:sz w:val="20"/>
                              <w:lang w:val="en-US"/>
                              <w:rPrChange w:id="157" w:author="sean hughes" w:date="2019-09-06T12:21:00Z">
                                <w:rPr/>
                              </w:rPrChange>
                            </w:rPr>
                          </w:pPr>
                          <w:ins w:id="158" w:author="sean hughes" w:date="2019-09-06T12:20:00Z">
                            <w:r w:rsidRPr="00606CF3">
                              <w:rPr>
                                <w:rFonts w:ascii="Times New Roman" w:hAnsi="Times New Roman" w:cs="Times New Roman"/>
                                <w:b/>
                                <w:i/>
                                <w:color w:val="70AD47" w:themeColor="accent6"/>
                                <w:sz w:val="16"/>
                                <w:lang w:val="en-US"/>
                              </w:rPr>
                              <w:t>Unp</w:t>
                            </w:r>
                            <w:r w:rsidRPr="00BD7342">
                              <w:rPr>
                                <w:rFonts w:ascii="Times New Roman" w:hAnsi="Times New Roman" w:cs="Times New Roman"/>
                                <w:b/>
                                <w:i/>
                                <w:color w:val="70AD47" w:themeColor="accent6"/>
                                <w:sz w:val="16"/>
                                <w:lang w:val="en-US"/>
                                <w:rPrChange w:id="159" w:author="sean hughes" w:date="2019-09-06T12:21:00Z">
                                  <w:rPr>
                                    <w:rFonts w:ascii="Times New Roman" w:hAnsi="Times New Roman" w:cs="Times New Roman"/>
                                    <w:i/>
                                    <w:sz w:val="20"/>
                                    <w:lang w:val="en-US"/>
                                  </w:rPr>
                                </w:rPrChange>
                              </w:rPr>
                              <w:t>leasant</w:t>
                            </w:r>
                          </w:ins>
                        </w:p>
                      </w:txbxContent>
                    </v:textbox>
                  </v:shape>
                </w:pict>
              </mc:Fallback>
            </mc:AlternateContent>
          </w:r>
          <w:r w:rsidRPr="005A0034" w:rsidDel="0070388E">
            <w:rPr>
              <w:rFonts w:ascii="Times New Roman" w:hAnsi="Times New Roman" w:cs="Times New Roman"/>
              <w:noProof/>
            </w:rPr>
            <mc:AlternateContent>
              <mc:Choice Requires="wps">
                <w:drawing>
                  <wp:anchor distT="0" distB="0" distL="114300" distR="114300" simplePos="0" relativeHeight="251357696" behindDoc="0" locked="0" layoutInCell="1" allowOverlap="1" wp14:anchorId="244C6F70" wp14:editId="52FD8CCC">
                    <wp:simplePos x="0" y="0"/>
                    <wp:positionH relativeFrom="column">
                      <wp:posOffset>2066290</wp:posOffset>
                    </wp:positionH>
                    <wp:positionV relativeFrom="paragraph">
                      <wp:posOffset>422910</wp:posOffset>
                    </wp:positionV>
                    <wp:extent cx="1466850" cy="640715"/>
                    <wp:effectExtent l="0" t="0" r="0" b="6985"/>
                    <wp:wrapNone/>
                    <wp:docPr id="64" name="Text Box 64"/>
                    <wp:cNvGraphicFramePr/>
                    <a:graphic xmlns:a="http://schemas.openxmlformats.org/drawingml/2006/main">
                      <a:graphicData uri="http://schemas.microsoft.com/office/word/2010/wordprocessingShape">
                        <wps:wsp>
                          <wps:cNvSpPr txBox="1"/>
                          <wps:spPr>
                            <a:xfrm>
                              <a:off x="0" y="0"/>
                              <a:ext cx="1466850" cy="640715"/>
                            </a:xfrm>
                            <a:prstGeom prst="rect">
                              <a:avLst/>
                            </a:prstGeom>
                            <a:noFill/>
                            <a:ln w="6350">
                              <a:noFill/>
                            </a:ln>
                          </wps:spPr>
                          <wps:txbx>
                            <w:txbxContent>
                              <w:p w14:paraId="6E5E8FBD" w14:textId="77777777" w:rsidR="005A0034" w:rsidRPr="00BD7342" w:rsidRDefault="005A0034">
                                <w:pPr>
                                  <w:jc w:val="center"/>
                                  <w:rPr>
                                    <w:color w:val="FFFFFF" w:themeColor="background1"/>
                                    <w:sz w:val="22"/>
                                    <w:lang w:val="en-US"/>
                                    <w:rPrChange w:id="175" w:author="sean hughes" w:date="2019-09-06T12:23:00Z">
                                      <w:rPr/>
                                    </w:rPrChange>
                                  </w:rPr>
                                  <w:pPrChange w:id="176" w:author="sean hughes" w:date="2019-09-06T11:16:00Z">
                                    <w:pPr/>
                                  </w:pPrChange>
                                </w:pPr>
                                <w:ins w:id="177" w:author="sean hughes" w:date="2019-09-06T12:19:00Z">
                                  <w:r w:rsidRPr="00BD7342">
                                    <w:rPr>
                                      <w:rFonts w:ascii="Times New Roman" w:hAnsi="Times New Roman" w:cs="Times New Roman"/>
                                      <w:i/>
                                      <w:color w:val="FFFFFF" w:themeColor="background1"/>
                                      <w:sz w:val="18"/>
                                      <w:lang w:val="en-US"/>
                                      <w:rPrChange w:id="178" w:author="sean hughes" w:date="2019-09-06T12:23:00Z">
                                        <w:rPr>
                                          <w:rFonts w:ascii="Times New Roman" w:hAnsi="Times New Roman" w:cs="Times New Roman"/>
                                          <w:i/>
                                          <w:sz w:val="20"/>
                                          <w:lang w:val="en-US"/>
                                        </w:rPr>
                                      </w:rPrChange>
                                    </w:rPr>
                                    <w:t>Press spacebar if the picture will influence your response to the Chinese symbol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C6F70" id="Text Box 64" o:spid="_x0000_s1057" type="#_x0000_t202" style="position:absolute;left:0;text-align:left;margin-left:162.7pt;margin-top:33.3pt;width:115.5pt;height:50.45pt;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" filled="f" stroked="f" strokeweight=".5pt">
                    <v:textbox>
                      <w:txbxContent>
                        <w:p w14:paraId="6E5E8FBD" w14:textId="77777777" w:rsidR="005A0034" w:rsidRPr="00BD7342" w:rsidRDefault="005A0034" w:rsidP="005A0034">
                          <w:pPr>
                            <w:jc w:val="center"/>
                            <w:rPr>
                              <w:color w:val="FFFFFF" w:themeColor="background1"/>
                              <w:sz w:val="22"/>
                              <w:lang w:val="en-US"/>
                              <w:rPrChange w:id="570" w:author="sean hughes" w:date="2019-09-06T12:23:00Z">
                                <w:rPr/>
                              </w:rPrChange>
                            </w:rPr>
                            <w:pPrChange w:id="571" w:author="sean hughes" w:date="2019-09-06T11:16:00Z">
                              <w:pPr/>
                            </w:pPrChange>
                          </w:pPr>
                          <w:ins w:id="572" w:author="sean hughes" w:date="2019-09-06T12:19:00Z">
                            <w:r w:rsidRPr="00BD7342">
                              <w:rPr>
                                <w:rFonts w:ascii="Times New Roman" w:hAnsi="Times New Roman" w:cs="Times New Roman"/>
                                <w:i/>
                                <w:color w:val="FFFFFF" w:themeColor="background1"/>
                                <w:sz w:val="18"/>
                                <w:lang w:val="en-US"/>
                                <w:rPrChange w:id="573" w:author="sean hughes" w:date="2019-09-06T12:23:00Z">
                                  <w:rPr>
                                    <w:rFonts w:ascii="Times New Roman" w:hAnsi="Times New Roman" w:cs="Times New Roman"/>
                                    <w:i/>
                                    <w:sz w:val="20"/>
                                    <w:lang w:val="en-US"/>
                                  </w:rPr>
                                </w:rPrChange>
                              </w:rPr>
                              <w:t>Press spacebar if the picture will influence your response to the Chinese symbol</w:t>
                            </w:r>
                          </w:ins>
                        </w:p>
                      </w:txbxContent>
                    </v:textbox>
                  </v:shape>
                </w:pict>
              </mc:Fallback>
            </mc:AlternateContent>
          </w:r>
        </w:del>
      </w:ins>
    </w:p>
    <w:p w14:paraId="1FE11A42" w14:textId="0828B88F" w:rsidR="005A0034" w:rsidDel="0070388E" w:rsidRDefault="005A0034">
      <w:pPr>
        <w:spacing w:line="360" w:lineRule="auto"/>
        <w:ind w:firstLine="720"/>
        <w:rPr>
          <w:ins w:id="179" w:author="sean hughes" w:date="2019-09-06T12:51:00Z"/>
          <w:del w:id="180" w:author="Jamie Cummins" w:date="2019-09-23T11:30:00Z"/>
          <w:rFonts w:ascii="Times New Roman" w:hAnsi="Times New Roman" w:cs="Times New Roman"/>
        </w:rPr>
      </w:pPr>
    </w:p>
    <w:p w14:paraId="6B675067" w14:textId="3BA2AF94" w:rsidR="005A0034" w:rsidDel="0070388E" w:rsidRDefault="002B4AA8">
      <w:pPr>
        <w:spacing w:line="360" w:lineRule="auto"/>
        <w:ind w:firstLine="720"/>
        <w:rPr>
          <w:ins w:id="181" w:author="sean hughes" w:date="2019-09-06T12:51:00Z"/>
          <w:del w:id="182" w:author="Jamie Cummins" w:date="2019-09-23T11:30:00Z"/>
          <w:rFonts w:ascii="Times New Roman" w:hAnsi="Times New Roman" w:cs="Times New Roman"/>
        </w:rPr>
      </w:pPr>
      <w:ins w:id="183" w:author="sean hughes" w:date="2019-09-06T12:54:00Z">
        <w:del w:id="184" w:author="Jamie Cummins" w:date="2019-09-23T11:30:00Z">
          <w:r w:rsidRPr="005A0034" w:rsidDel="0070388E">
            <w:rPr>
              <w:rFonts w:ascii="Times New Roman" w:hAnsi="Times New Roman" w:cs="Times New Roman"/>
              <w:noProof/>
            </w:rPr>
            <mc:AlternateContent>
              <mc:Choice Requires="wps">
                <w:drawing>
                  <wp:anchor distT="0" distB="0" distL="114300" distR="114300" simplePos="0" relativeHeight="251355648" behindDoc="0" locked="0" layoutInCell="1" allowOverlap="1" wp14:anchorId="34480FF5" wp14:editId="0AE0FD1F">
                    <wp:simplePos x="0" y="0"/>
                    <wp:positionH relativeFrom="column">
                      <wp:posOffset>3398359</wp:posOffset>
                    </wp:positionH>
                    <wp:positionV relativeFrom="paragraph">
                      <wp:posOffset>165100</wp:posOffset>
                    </wp:positionV>
                    <wp:extent cx="313690" cy="0"/>
                    <wp:effectExtent l="0" t="76200" r="10160" b="95250"/>
                    <wp:wrapNone/>
                    <wp:docPr id="41" name="Straight Arrow Connector 41"/>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7C99B" id="Straight Arrow Connector 41" o:spid="_x0000_s1026" type="#_x0000_t32" style="position:absolute;margin-left:267.6pt;margin-top:13pt;width:24.7pt;height:0;z-index:25135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zX1gEAAAEEAAAOAAAAZHJzL2Uyb0RvYy54bWysU9uO0zAQfUfiHyy/07S7aA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" strokecolor="#4472c4 [3204]" strokeweight=".5pt">
                    <v:stroke endarrow="block" joinstyle="miter"/>
                  </v:shape>
                </w:pict>
              </mc:Fallback>
            </mc:AlternateContent>
          </w:r>
        </w:del>
      </w:ins>
    </w:p>
    <w:p w14:paraId="77296831" w14:textId="6B3691D6" w:rsidR="005A0034" w:rsidDel="0070388E" w:rsidRDefault="005A0034">
      <w:pPr>
        <w:spacing w:line="360" w:lineRule="auto"/>
        <w:ind w:firstLine="720"/>
        <w:rPr>
          <w:ins w:id="185" w:author="sean hughes" w:date="2019-09-06T12:51:00Z"/>
          <w:del w:id="186" w:author="Jamie Cummins" w:date="2019-09-23T11:30:00Z"/>
          <w:rFonts w:ascii="Times New Roman" w:hAnsi="Times New Roman" w:cs="Times New Roman"/>
        </w:rPr>
      </w:pPr>
    </w:p>
    <w:p w14:paraId="5102163E" w14:textId="2785AD1D" w:rsidR="005A0034" w:rsidDel="0070388E" w:rsidRDefault="005A0034">
      <w:pPr>
        <w:spacing w:line="360" w:lineRule="auto"/>
        <w:ind w:firstLine="720"/>
        <w:rPr>
          <w:ins w:id="187" w:author="sean hughes" w:date="2019-09-06T12:54:00Z"/>
          <w:del w:id="188" w:author="Jamie Cummins" w:date="2019-09-23T11:30:00Z"/>
          <w:rFonts w:ascii="Times New Roman" w:hAnsi="Times New Roman" w:cs="Times New Roman"/>
        </w:rPr>
      </w:pPr>
    </w:p>
    <w:p w14:paraId="4DE7963C" w14:textId="19DCEC07" w:rsidR="002B4AA8" w:rsidDel="0070388E" w:rsidRDefault="002B4AA8" w:rsidP="002B4AA8">
      <w:pPr>
        <w:spacing w:line="360" w:lineRule="auto"/>
        <w:rPr>
          <w:ins w:id="189" w:author="sean hughes" w:date="2019-09-06T13:01:00Z"/>
          <w:del w:id="190" w:author="Jamie Cummins" w:date="2019-09-23T11:30:00Z"/>
          <w:rFonts w:ascii="Times New Roman" w:hAnsi="Times New Roman" w:cs="Times New Roman"/>
        </w:rPr>
      </w:pPr>
      <w:ins w:id="191" w:author="sean hughes" w:date="2019-09-06T13:01:00Z">
        <w:del w:id="192" w:author="Jamie Cummins" w:date="2019-09-23T11:30:00Z">
          <w:r w:rsidRPr="001162D9" w:rsidDel="0070388E">
            <w:rPr>
              <w:rFonts w:ascii="Times New Roman" w:hAnsi="Times New Roman" w:cs="Times New Roman"/>
              <w:i/>
            </w:rPr>
            <w:delText xml:space="preserve">Figure </w:delText>
          </w:r>
          <w:r w:rsidDel="0070388E">
            <w:rPr>
              <w:rFonts w:ascii="Times New Roman" w:hAnsi="Times New Roman" w:cs="Times New Roman"/>
              <w:i/>
            </w:rPr>
            <w:delText>2</w:delText>
          </w:r>
          <w:r w:rsidDel="0070388E">
            <w:rPr>
              <w:rFonts w:ascii="Times New Roman" w:hAnsi="Times New Roman" w:cs="Times New Roman"/>
            </w:rPr>
            <w:delText xml:space="preserve">. Trial sequence for a typical trial in the proposed </w:delText>
          </w:r>
          <w:commentRangeStart w:id="193"/>
          <w:r w:rsidDel="0070388E">
            <w:rPr>
              <w:rFonts w:ascii="Times New Roman" w:hAnsi="Times New Roman" w:cs="Times New Roman"/>
            </w:rPr>
            <w:delText>study</w:delText>
          </w:r>
        </w:del>
      </w:ins>
      <w:commentRangeEnd w:id="193"/>
      <w:ins w:id="194" w:author="sean hughes" w:date="2019-09-06T13:31:00Z">
        <w:del w:id="195" w:author="Jamie Cummins" w:date="2019-09-23T11:30:00Z">
          <w:r w:rsidR="00EB5852" w:rsidDel="0070388E">
            <w:rPr>
              <w:rStyle w:val="CommentReference"/>
            </w:rPr>
            <w:commentReference w:id="193"/>
          </w:r>
        </w:del>
      </w:ins>
      <w:ins w:id="196" w:author="sean hughes" w:date="2019-09-06T13:01:00Z">
        <w:del w:id="197" w:author="Jamie Cummins" w:date="2019-09-23T11:30:00Z">
          <w:r w:rsidDel="0070388E">
            <w:rPr>
              <w:rFonts w:ascii="Times New Roman" w:hAnsi="Times New Roman" w:cs="Times New Roman"/>
            </w:rPr>
            <w:delText xml:space="preserve">. </w:delText>
          </w:r>
        </w:del>
      </w:ins>
    </w:p>
    <w:p w14:paraId="4DAF154E" w14:textId="4B5781B7" w:rsidR="005A0034" w:rsidDel="0070388E" w:rsidRDefault="005A0034">
      <w:pPr>
        <w:spacing w:line="360" w:lineRule="auto"/>
        <w:ind w:firstLine="720"/>
        <w:rPr>
          <w:ins w:id="198" w:author="sean hughes" w:date="2019-09-06T12:54:00Z"/>
          <w:del w:id="199" w:author="Jamie Cummins" w:date="2019-09-23T11:30:00Z"/>
          <w:rFonts w:ascii="Times New Roman" w:hAnsi="Times New Roman" w:cs="Times New Roman"/>
        </w:rPr>
      </w:pPr>
    </w:p>
    <w:p w14:paraId="5AA4C00E" w14:textId="7278C9C6" w:rsidR="002B4AA8" w:rsidDel="0070388E" w:rsidRDefault="005E702E" w:rsidP="00BC4EFE">
      <w:pPr>
        <w:spacing w:line="360" w:lineRule="auto"/>
        <w:ind w:firstLine="720"/>
        <w:rPr>
          <w:del w:id="200" w:author="Jamie Cummins" w:date="2019-09-23T11:30:00Z"/>
          <w:rFonts w:ascii="Times New Roman" w:hAnsi="Times New Roman" w:cs="Times New Roman"/>
        </w:rPr>
      </w:pPr>
      <w:del w:id="201" w:author="Jamie Cummins" w:date="2019-09-23T11:30:00Z">
        <w:r w:rsidDel="0070388E">
          <w:rPr>
            <w:rFonts w:ascii="Times New Roman" w:hAnsi="Times New Roman" w:cs="Times New Roman"/>
          </w:rPr>
          <w:delText xml:space="preserve">From our reading of the previous </w:delText>
        </w:r>
        <w:r w:rsidR="002B4AA8" w:rsidDel="0070388E">
          <w:rPr>
            <w:rFonts w:ascii="Times New Roman" w:hAnsi="Times New Roman" w:cs="Times New Roman"/>
          </w:rPr>
          <w:delText xml:space="preserve">AMP </w:delText>
        </w:r>
        <w:r w:rsidDel="0070388E">
          <w:rPr>
            <w:rFonts w:ascii="Times New Roman" w:hAnsi="Times New Roman" w:cs="Times New Roman"/>
          </w:rPr>
          <w:delText xml:space="preserve">literature and your </w:delText>
        </w:r>
        <w:r w:rsidR="002B4AA8" w:rsidDel="0070388E">
          <w:rPr>
            <w:rFonts w:ascii="Times New Roman" w:hAnsi="Times New Roman" w:cs="Times New Roman"/>
          </w:rPr>
          <w:delText xml:space="preserve">own </w:delText>
        </w:r>
        <w:r w:rsidDel="0070388E">
          <w:rPr>
            <w:rFonts w:ascii="Times New Roman" w:hAnsi="Times New Roman" w:cs="Times New Roman"/>
          </w:rPr>
          <w:delText xml:space="preserve">review, our understanding is that you endorse the first position </w:delText>
        </w:r>
        <w:r w:rsidR="002B4AA8" w:rsidDel="0070388E">
          <w:rPr>
            <w:rFonts w:ascii="Times New Roman" w:hAnsi="Times New Roman" w:cs="Times New Roman"/>
          </w:rPr>
          <w:delText xml:space="preserve">(i.e., that target evaluation refers to the </w:delText>
        </w:r>
        <w:r w:rsidDel="0070388E">
          <w:rPr>
            <w:rFonts w:ascii="Times New Roman" w:hAnsi="Times New Roman" w:cs="Times New Roman"/>
          </w:rPr>
          <w:delText>overt evaluative response</w:delText>
        </w:r>
        <w:r w:rsidR="002B4AA8" w:rsidDel="0070388E">
          <w:rPr>
            <w:rFonts w:ascii="Times New Roman" w:hAnsi="Times New Roman" w:cs="Times New Roman"/>
          </w:rPr>
          <w:delText xml:space="preserve"> emitted on a given trial)</w:delText>
        </w:r>
        <w:r w:rsidDel="0070388E">
          <w:rPr>
            <w:rFonts w:ascii="Times New Roman" w:hAnsi="Times New Roman" w:cs="Times New Roman"/>
          </w:rPr>
          <w:delText xml:space="preserve">. We </w:delText>
        </w:r>
        <w:r w:rsidR="002B4AA8" w:rsidDel="0070388E">
          <w:rPr>
            <w:rFonts w:ascii="Times New Roman" w:hAnsi="Times New Roman" w:cs="Times New Roman"/>
          </w:rPr>
          <w:delText xml:space="preserve">arrived at </w:delText>
        </w:r>
        <w:r w:rsidDel="0070388E">
          <w:rPr>
            <w:rFonts w:ascii="Times New Roman" w:hAnsi="Times New Roman" w:cs="Times New Roman"/>
          </w:rPr>
          <w:delText xml:space="preserve">this understanding </w:delText>
        </w:r>
        <w:r w:rsidR="00347C35" w:rsidDel="0070388E">
          <w:rPr>
            <w:rFonts w:ascii="Times New Roman" w:hAnsi="Times New Roman" w:cs="Times New Roman"/>
          </w:rPr>
          <w:delText>for several reasons</w:delText>
        </w:r>
        <w:r w:rsidDel="0070388E">
          <w:rPr>
            <w:rFonts w:ascii="Times New Roman" w:hAnsi="Times New Roman" w:cs="Times New Roman"/>
          </w:rPr>
          <w:delText xml:space="preserve">. </w:delText>
        </w:r>
      </w:del>
    </w:p>
    <w:p w14:paraId="347A963C" w14:textId="2445A093" w:rsidR="00BC4EFE" w:rsidDel="0070388E" w:rsidRDefault="005E702E" w:rsidP="00BC4EFE">
      <w:pPr>
        <w:spacing w:line="360" w:lineRule="auto"/>
        <w:ind w:firstLine="720"/>
        <w:rPr>
          <w:del w:id="202" w:author="Jamie Cummins" w:date="2019-09-23T11:30:00Z"/>
          <w:rFonts w:ascii="Times New Roman" w:hAnsi="Times New Roman" w:cs="Times New Roman"/>
        </w:rPr>
      </w:pPr>
      <w:del w:id="203" w:author="Jamie Cummins" w:date="2019-09-23T11:30:00Z">
        <w:r w:rsidDel="0070388E">
          <w:rPr>
            <w:rFonts w:ascii="Times New Roman" w:hAnsi="Times New Roman" w:cs="Times New Roman"/>
          </w:rPr>
          <w:delText xml:space="preserve">First, in Payne et al (2013) Experiment 3, you introduced </w:delText>
        </w:r>
      </w:del>
      <w:ins w:id="204" w:author="sean hughes" w:date="2019-09-06T13:03:00Z">
        <w:del w:id="205" w:author="Jamie Cummins" w:date="2019-09-23T11:30:00Z">
          <w:r w:rsidR="002B4AA8" w:rsidDel="0070388E">
            <w:rPr>
              <w:rFonts w:ascii="Times New Roman" w:hAnsi="Times New Roman" w:cs="Times New Roman"/>
            </w:rPr>
            <w:delText>c</w:delText>
          </w:r>
        </w:del>
      </w:ins>
      <w:ins w:id="206" w:author="sean hughes" w:date="2019-09-06T13:04:00Z">
        <w:del w:id="207" w:author="Jamie Cummins" w:date="2019-09-23T11:30:00Z">
          <w:r w:rsidR="002B4AA8" w:rsidDel="0070388E">
            <w:rPr>
              <w:rFonts w:ascii="Times New Roman" w:hAnsi="Times New Roman" w:cs="Times New Roman"/>
            </w:rPr>
            <w:delText xml:space="preserve">reated </w:delText>
          </w:r>
        </w:del>
      </w:ins>
      <w:del w:id="208" w:author="Jamie Cummins" w:date="2019-09-23T11:30:00Z">
        <w:r w:rsidDel="0070388E">
          <w:rPr>
            <w:rFonts w:ascii="Times New Roman" w:hAnsi="Times New Roman" w:cs="Times New Roman"/>
          </w:rPr>
          <w:delText xml:space="preserve">the </w:delText>
        </w:r>
      </w:del>
      <w:ins w:id="209" w:author="sean hughes" w:date="2019-09-06T13:04:00Z">
        <w:del w:id="210" w:author="Jamie Cummins" w:date="2019-09-23T11:30:00Z">
          <w:r w:rsidR="002B4AA8" w:rsidDel="0070388E">
            <w:rPr>
              <w:rFonts w:ascii="Times New Roman" w:hAnsi="Times New Roman" w:cs="Times New Roman"/>
            </w:rPr>
            <w:delText xml:space="preserve">an </w:delText>
          </w:r>
        </w:del>
      </w:ins>
      <w:del w:id="211" w:author="Jamie Cummins" w:date="2019-09-23T11:30:00Z">
        <w:r w:rsidDel="0070388E">
          <w:rPr>
            <w:rFonts w:ascii="Times New Roman" w:hAnsi="Times New Roman" w:cs="Times New Roman"/>
          </w:rPr>
          <w:delText xml:space="preserve">AMP variant in which participants are </w:delText>
        </w:r>
      </w:del>
      <w:ins w:id="212" w:author="sean hughes" w:date="2019-09-06T13:04:00Z">
        <w:del w:id="213" w:author="Jamie Cummins" w:date="2019-09-23T11:30:00Z">
          <w:r w:rsidR="002B4AA8" w:rsidDel="0070388E">
            <w:rPr>
              <w:rFonts w:ascii="Times New Roman" w:hAnsi="Times New Roman" w:cs="Times New Roman"/>
            </w:rPr>
            <w:delText xml:space="preserve">were </w:delText>
          </w:r>
        </w:del>
      </w:ins>
      <w:del w:id="214" w:author="Jamie Cummins" w:date="2019-09-23T11:30:00Z">
        <w:r w:rsidDel="0070388E">
          <w:rPr>
            <w:rFonts w:ascii="Times New Roman" w:hAnsi="Times New Roman" w:cs="Times New Roman"/>
          </w:rPr>
          <w:delText xml:space="preserve">provided with the </w:delText>
        </w:r>
      </w:del>
      <w:ins w:id="215" w:author="sean hughes" w:date="2019-09-06T13:04:00Z">
        <w:del w:id="216" w:author="Jamie Cummins" w:date="2019-09-23T11:30:00Z">
          <w:r w:rsidR="002B4AA8" w:rsidDel="0070388E">
            <w:rPr>
              <w:rFonts w:ascii="Times New Roman" w:hAnsi="Times New Roman" w:cs="Times New Roman"/>
            </w:rPr>
            <w:delText xml:space="preserve">an </w:delText>
          </w:r>
        </w:del>
      </w:ins>
      <w:del w:id="217" w:author="Jamie Cummins" w:date="2019-09-23T11:30:00Z">
        <w:r w:rsidDel="0070388E">
          <w:rPr>
            <w:rFonts w:ascii="Times New Roman" w:hAnsi="Times New Roman" w:cs="Times New Roman"/>
          </w:rPr>
          <w:delText xml:space="preserve">opportunity to “skip” rather than providing an evaluative response, should participants </w:delText>
        </w:r>
      </w:del>
      <w:ins w:id="218" w:author="sean hughes" w:date="2019-09-06T13:04:00Z">
        <w:del w:id="219" w:author="Jamie Cummins" w:date="2019-09-23T11:30:00Z">
          <w:r w:rsidR="002B4AA8" w:rsidDel="0070388E">
            <w:rPr>
              <w:rFonts w:ascii="Times New Roman" w:hAnsi="Times New Roman" w:cs="Times New Roman"/>
            </w:rPr>
            <w:delText xml:space="preserve">they </w:delText>
          </w:r>
        </w:del>
      </w:ins>
      <w:del w:id="220" w:author="Jamie Cummins" w:date="2019-09-23T11:30:00Z">
        <w:r w:rsidDel="0070388E">
          <w:rPr>
            <w:rFonts w:ascii="Times New Roman" w:hAnsi="Times New Roman" w:cs="Times New Roman"/>
          </w:rPr>
          <w:delText xml:space="preserve">feel that their responses had been influenced by the </w:delText>
        </w:r>
        <w:commentRangeStart w:id="221"/>
        <w:r w:rsidDel="0070388E">
          <w:rPr>
            <w:rFonts w:ascii="Times New Roman" w:hAnsi="Times New Roman" w:cs="Times New Roman"/>
          </w:rPr>
          <w:delText>prime</w:delText>
        </w:r>
        <w:commentRangeEnd w:id="221"/>
        <w:r w:rsidR="002B4AA8" w:rsidDel="0070388E">
          <w:rPr>
            <w:rStyle w:val="CommentReference"/>
          </w:rPr>
          <w:commentReference w:id="221"/>
        </w:r>
        <w:r w:rsidDel="0070388E">
          <w:rPr>
            <w:rFonts w:ascii="Times New Roman" w:hAnsi="Times New Roman" w:cs="Times New Roman"/>
          </w:rPr>
          <w:delText>. As we reported in the first version of our manuscript, y</w:delText>
        </w:r>
      </w:del>
      <w:ins w:id="222" w:author="sean hughes" w:date="2019-09-06T13:27:00Z">
        <w:del w:id="223" w:author="Jamie Cummins" w:date="2019-09-23T11:30:00Z">
          <w:r w:rsidR="00347C35" w:rsidDel="0070388E">
            <w:rPr>
              <w:rFonts w:ascii="Times New Roman" w:hAnsi="Times New Roman" w:cs="Times New Roman"/>
            </w:rPr>
            <w:delText>Y</w:delText>
          </w:r>
        </w:del>
      </w:ins>
      <w:del w:id="224" w:author="Jamie Cummins" w:date="2019-09-23T11:30:00Z">
        <w:r w:rsidDel="0070388E">
          <w:rPr>
            <w:rFonts w:ascii="Times New Roman" w:hAnsi="Times New Roman" w:cs="Times New Roman"/>
          </w:rPr>
          <w:delText xml:space="preserve">our report that the absence of significant differences in the mean AMP effect size between a standard AMP and this modified ‘skip’ AMP represented evidence that the AMP effect was indeed driven by influence-unaware responding. </w:delText>
        </w:r>
      </w:del>
      <w:ins w:id="225" w:author="sean hughes" w:date="2019-09-06T13:27:00Z">
        <w:del w:id="226" w:author="Jamie Cummins" w:date="2019-09-23T11:30:00Z">
          <w:r w:rsidR="00347C35" w:rsidDel="0070388E">
            <w:rPr>
              <w:rFonts w:ascii="Times New Roman" w:hAnsi="Times New Roman" w:cs="Times New Roman"/>
            </w:rPr>
            <w:delText xml:space="preserve">We see </w:delText>
          </w:r>
        </w:del>
      </w:ins>
      <w:del w:id="227" w:author="Jamie Cummins" w:date="2019-09-23T11:30:00Z">
        <w:r w:rsidR="003162E8" w:rsidDel="0070388E">
          <w:rPr>
            <w:rFonts w:ascii="Times New Roman" w:hAnsi="Times New Roman" w:cs="Times New Roman"/>
          </w:rPr>
          <w:delText>T</w:delText>
        </w:r>
      </w:del>
      <w:ins w:id="228" w:author="sean hughes" w:date="2019-09-06T13:27:00Z">
        <w:del w:id="229" w:author="Jamie Cummins" w:date="2019-09-23T11:30:00Z">
          <w:r w:rsidR="00347C35" w:rsidDel="0070388E">
            <w:rPr>
              <w:rFonts w:ascii="Times New Roman" w:hAnsi="Times New Roman" w:cs="Times New Roman"/>
            </w:rPr>
            <w:delText>t</w:delText>
          </w:r>
        </w:del>
      </w:ins>
      <w:del w:id="230" w:author="Jamie Cummins" w:date="2019-09-23T11:30:00Z">
        <w:r w:rsidR="003162E8" w:rsidDel="0070388E">
          <w:rPr>
            <w:rFonts w:ascii="Times New Roman" w:hAnsi="Times New Roman" w:cs="Times New Roman"/>
          </w:rPr>
          <w:delText>wo</w:delText>
        </w:r>
        <w:r w:rsidR="00F221FB" w:rsidDel="0070388E">
          <w:rPr>
            <w:rFonts w:ascii="Times New Roman" w:hAnsi="Times New Roman" w:cs="Times New Roman"/>
          </w:rPr>
          <w:delText xml:space="preserve"> possibilities exist as we see them</w:delText>
        </w:r>
      </w:del>
      <w:ins w:id="231" w:author="sean hughes" w:date="2019-09-06T13:27:00Z">
        <w:del w:id="232" w:author="Jamie Cummins" w:date="2019-09-23T11:30:00Z">
          <w:r w:rsidR="00347C35" w:rsidDel="0070388E">
            <w:rPr>
              <w:rFonts w:ascii="Times New Roman" w:hAnsi="Times New Roman" w:cs="Times New Roman"/>
            </w:rPr>
            <w:delText>here</w:delText>
          </w:r>
        </w:del>
      </w:ins>
      <w:del w:id="233" w:author="Jamie Cummins" w:date="2019-09-23T11:30:00Z">
        <w:r w:rsidR="00F221FB" w:rsidDel="0070388E">
          <w:rPr>
            <w:rFonts w:ascii="Times New Roman" w:hAnsi="Times New Roman" w:cs="Times New Roman"/>
          </w:rPr>
          <w:delText>. First</w:delText>
        </w:r>
      </w:del>
      <w:ins w:id="234" w:author="sean hughes" w:date="2019-09-06T13:27:00Z">
        <w:del w:id="235" w:author="Jamie Cummins" w:date="2019-09-23T11:30:00Z">
          <w:r w:rsidR="00347C35" w:rsidDel="0070388E">
            <w:rPr>
              <w:rFonts w:ascii="Times New Roman" w:hAnsi="Times New Roman" w:cs="Times New Roman"/>
            </w:rPr>
            <w:delText>On the one hand</w:delText>
          </w:r>
        </w:del>
      </w:ins>
      <w:del w:id="236" w:author="Jamie Cummins" w:date="2019-09-23T11:30:00Z">
        <w:r w:rsidR="00F221FB" w:rsidDel="0070388E">
          <w:rPr>
            <w:rFonts w:ascii="Times New Roman" w:hAnsi="Times New Roman" w:cs="Times New Roman"/>
          </w:rPr>
          <w:delText>, i</w:delText>
        </w:r>
        <w:r w:rsidDel="0070388E">
          <w:rPr>
            <w:rFonts w:ascii="Times New Roman" w:hAnsi="Times New Roman" w:cs="Times New Roman"/>
          </w:rPr>
          <w:delText xml:space="preserve">f one adopts the first </w:delText>
        </w:r>
      </w:del>
      <w:ins w:id="237" w:author="sean hughes" w:date="2019-09-06T09:24:00Z">
        <w:del w:id="238" w:author="Jamie Cummins" w:date="2019-09-23T11:30:00Z">
          <w:r w:rsidR="00043ABB" w:rsidDel="0070388E">
            <w:rPr>
              <w:rFonts w:ascii="Times New Roman" w:hAnsi="Times New Roman" w:cs="Times New Roman"/>
            </w:rPr>
            <w:delText xml:space="preserve">(overt) </w:delText>
          </w:r>
        </w:del>
      </w:ins>
      <w:del w:id="239" w:author="Jamie Cummins" w:date="2019-09-23T11:30:00Z">
        <w:r w:rsidDel="0070388E">
          <w:rPr>
            <w:rFonts w:ascii="Times New Roman" w:hAnsi="Times New Roman" w:cs="Times New Roman"/>
          </w:rPr>
          <w:delText>defi</w:delText>
        </w:r>
        <w:r w:rsidR="00F221FB" w:rsidDel="0070388E">
          <w:rPr>
            <w:rFonts w:ascii="Times New Roman" w:hAnsi="Times New Roman" w:cs="Times New Roman"/>
          </w:rPr>
          <w:delText xml:space="preserve">nition of ‘the </w:delText>
        </w:r>
      </w:del>
      <w:ins w:id="240" w:author="sean hughes" w:date="2019-09-06T13:27:00Z">
        <w:del w:id="241" w:author="Jamie Cummins" w:date="2019-09-23T11:30:00Z">
          <w:r w:rsidR="00347C35" w:rsidDel="0070388E">
            <w:rPr>
              <w:rFonts w:ascii="Times New Roman" w:hAnsi="Times New Roman" w:cs="Times New Roman"/>
            </w:rPr>
            <w:delText xml:space="preserve">target </w:delText>
          </w:r>
        </w:del>
      </w:ins>
      <w:del w:id="242" w:author="Jamie Cummins" w:date="2019-09-23T11:30:00Z">
        <w:r w:rsidR="00F221FB" w:rsidDel="0070388E">
          <w:rPr>
            <w:rFonts w:ascii="Times New Roman" w:hAnsi="Times New Roman" w:cs="Times New Roman"/>
          </w:rPr>
          <w:delText xml:space="preserve">evaluation’ above </w:delText>
        </w:r>
      </w:del>
      <w:ins w:id="243" w:author="sean hughes" w:date="2019-09-06T13:27:00Z">
        <w:del w:id="244" w:author="Jamie Cummins" w:date="2019-09-23T11:30:00Z">
          <w:r w:rsidR="00347C35" w:rsidDel="0070388E">
            <w:rPr>
              <w:rFonts w:ascii="Times New Roman" w:hAnsi="Times New Roman" w:cs="Times New Roman"/>
            </w:rPr>
            <w:delText xml:space="preserve">is adopted </w:delText>
          </w:r>
        </w:del>
      </w:ins>
      <w:del w:id="245" w:author="Jamie Cummins" w:date="2019-09-23T11:30:00Z">
        <w:r w:rsidR="00F221FB" w:rsidDel="0070388E">
          <w:rPr>
            <w:rFonts w:ascii="Times New Roman" w:hAnsi="Times New Roman" w:cs="Times New Roman"/>
          </w:rPr>
          <w:delText xml:space="preserve">then </w:delText>
        </w:r>
      </w:del>
      <w:del w:id="246" w:author="Jamie Cummins" w:date="2019-09-09T11:56:00Z">
        <w:r w:rsidR="00F221FB" w:rsidDel="007C55E0">
          <w:rPr>
            <w:rFonts w:ascii="Times New Roman" w:hAnsi="Times New Roman" w:cs="Times New Roman"/>
          </w:rPr>
          <w:delText xml:space="preserve">your </w:delText>
        </w:r>
      </w:del>
      <w:del w:id="247" w:author="Jamie Cummins" w:date="2019-09-23T11:30:00Z">
        <w:r w:rsidDel="0070388E">
          <w:rPr>
            <w:rFonts w:ascii="Times New Roman" w:hAnsi="Times New Roman" w:cs="Times New Roman"/>
          </w:rPr>
          <w:delText xml:space="preserve">argument </w:delText>
        </w:r>
        <w:r w:rsidR="00F221FB" w:rsidDel="0070388E">
          <w:rPr>
            <w:rFonts w:ascii="Times New Roman" w:hAnsi="Times New Roman" w:cs="Times New Roman"/>
          </w:rPr>
          <w:delText xml:space="preserve">in the </w:delText>
        </w:r>
      </w:del>
      <w:ins w:id="248" w:author="sean hughes" w:date="2019-09-06T13:28:00Z">
        <w:del w:id="249" w:author="Jamie Cummins" w:date="2019-09-23T11:30:00Z">
          <w:r w:rsidR="00347C35" w:rsidDel="0070388E">
            <w:rPr>
              <w:rFonts w:ascii="Times New Roman" w:hAnsi="Times New Roman" w:cs="Times New Roman"/>
            </w:rPr>
            <w:delText xml:space="preserve">2013 </w:delText>
          </w:r>
        </w:del>
      </w:ins>
      <w:del w:id="250" w:author="Jamie Cummins" w:date="2019-09-23T11:30:00Z">
        <w:r w:rsidR="00F221FB" w:rsidDel="0070388E">
          <w:rPr>
            <w:rFonts w:ascii="Times New Roman" w:hAnsi="Times New Roman" w:cs="Times New Roman"/>
          </w:rPr>
          <w:delText xml:space="preserve">paper </w:delText>
        </w:r>
        <w:r w:rsidDel="0070388E">
          <w:rPr>
            <w:rFonts w:ascii="Times New Roman" w:hAnsi="Times New Roman" w:cs="Times New Roman"/>
          </w:rPr>
          <w:delText>holds</w:delText>
        </w:r>
        <w:r w:rsidR="00F221FB" w:rsidDel="0070388E">
          <w:rPr>
            <w:rFonts w:ascii="Times New Roman" w:hAnsi="Times New Roman" w:cs="Times New Roman"/>
          </w:rPr>
          <w:delText xml:space="preserve"> (i.e., that results from the paradigm are capable of testing the misattribution account)</w:delText>
        </w:r>
      </w:del>
      <w:del w:id="251" w:author="Jamie Cummins" w:date="2019-09-09T11:57:00Z">
        <w:r w:rsidR="00F221FB" w:rsidDel="007C55E0">
          <w:rPr>
            <w:rFonts w:ascii="Times New Roman" w:hAnsi="Times New Roman" w:cs="Times New Roman"/>
          </w:rPr>
          <w:delText xml:space="preserve">: </w:delText>
        </w:r>
        <w:commentRangeStart w:id="252"/>
        <w:r w:rsidR="00F221FB" w:rsidDel="007C55E0">
          <w:rPr>
            <w:rFonts w:ascii="Times New Roman" w:hAnsi="Times New Roman" w:cs="Times New Roman"/>
          </w:rPr>
          <w:delText xml:space="preserve">as </w:delText>
        </w:r>
      </w:del>
      <w:ins w:id="253" w:author="sean hughes" w:date="2019-09-06T13:28:00Z">
        <w:del w:id="254" w:author="Jamie Cummins" w:date="2019-09-09T11:57:00Z">
          <w:r w:rsidR="00347C35" w:rsidDel="007C55E0">
            <w:rPr>
              <w:rFonts w:ascii="Times New Roman" w:hAnsi="Times New Roman" w:cs="Times New Roman"/>
            </w:rPr>
            <w:delText xml:space="preserve">the </w:delText>
          </w:r>
        </w:del>
      </w:ins>
      <w:del w:id="255" w:author="Jamie Cummins" w:date="2019-09-09T11:57:00Z">
        <w:r w:rsidR="00F221FB" w:rsidDel="007C55E0">
          <w:rPr>
            <w:rFonts w:ascii="Times New Roman" w:hAnsi="Times New Roman" w:cs="Times New Roman"/>
          </w:rPr>
          <w:delText xml:space="preserve">evaluation </w:delText>
        </w:r>
        <w:r w:rsidDel="007C55E0">
          <w:rPr>
            <w:rFonts w:ascii="Times New Roman" w:hAnsi="Times New Roman" w:cs="Times New Roman"/>
          </w:rPr>
          <w:delText>was emitted prior to the as</w:delText>
        </w:r>
        <w:r w:rsidR="00F221FB" w:rsidDel="007C55E0">
          <w:rPr>
            <w:rFonts w:ascii="Times New Roman" w:hAnsi="Times New Roman" w:cs="Times New Roman"/>
          </w:rPr>
          <w:delText>sessment of influence-awareness, this measure of influence-awareness was not post</w:delText>
        </w:r>
      </w:del>
      <w:del w:id="256" w:author="Jamie Cummins" w:date="2019-09-09T11:48:00Z">
        <w:r w:rsidR="00F221FB" w:rsidDel="006719BD">
          <w:rPr>
            <w:rFonts w:ascii="Times New Roman" w:hAnsi="Times New Roman" w:cs="Times New Roman"/>
          </w:rPr>
          <w:delText xml:space="preserve"> </w:delText>
        </w:r>
      </w:del>
      <w:del w:id="257" w:author="Jamie Cummins" w:date="2019-09-09T11:57:00Z">
        <w:r w:rsidR="00F221FB" w:rsidDel="007C55E0">
          <w:rPr>
            <w:rFonts w:ascii="Times New Roman" w:hAnsi="Times New Roman" w:cs="Times New Roman"/>
          </w:rPr>
          <w:delText xml:space="preserve">hoc, and thus the results can test (i.e., provide evidence for or against) the </w:delText>
        </w:r>
      </w:del>
      <w:del w:id="258" w:author="Jamie Cummins" w:date="2019-09-09T11:49:00Z">
        <w:r w:rsidR="00F221FB" w:rsidDel="006719BD">
          <w:rPr>
            <w:rFonts w:ascii="Times New Roman" w:hAnsi="Times New Roman" w:cs="Times New Roman"/>
          </w:rPr>
          <w:delText>misattribution account</w:delText>
        </w:r>
        <w:commentRangeEnd w:id="252"/>
        <w:r w:rsidR="00347C35" w:rsidDel="006719BD">
          <w:rPr>
            <w:rStyle w:val="CommentReference"/>
          </w:rPr>
          <w:commentReference w:id="252"/>
        </w:r>
      </w:del>
      <w:del w:id="259" w:author="Jamie Cummins" w:date="2019-09-23T11:30:00Z">
        <w:r w:rsidR="00F221FB" w:rsidDel="0070388E">
          <w:rPr>
            <w:rFonts w:ascii="Times New Roman" w:hAnsi="Times New Roman" w:cs="Times New Roman"/>
          </w:rPr>
          <w:delText xml:space="preserve">. </w:delText>
        </w:r>
        <w:commentRangeStart w:id="260"/>
        <w:r w:rsidR="00F221FB" w:rsidDel="0070388E">
          <w:rPr>
            <w:rFonts w:ascii="Times New Roman" w:hAnsi="Times New Roman" w:cs="Times New Roman"/>
          </w:rPr>
          <w:delText>Second</w:delText>
        </w:r>
      </w:del>
      <w:ins w:id="261" w:author="sean hughes" w:date="2019-09-06T13:29:00Z">
        <w:del w:id="262" w:author="Jamie Cummins" w:date="2019-09-23T11:30:00Z">
          <w:r w:rsidR="00347C35" w:rsidDel="0070388E">
            <w:rPr>
              <w:rFonts w:ascii="Times New Roman" w:hAnsi="Times New Roman" w:cs="Times New Roman"/>
            </w:rPr>
            <w:delText>On the other hand</w:delText>
          </w:r>
        </w:del>
      </w:ins>
      <w:del w:id="263" w:author="Jamie Cummins" w:date="2019-09-23T11:30:00Z">
        <w:r w:rsidR="00F221FB" w:rsidDel="0070388E">
          <w:rPr>
            <w:rFonts w:ascii="Times New Roman" w:hAnsi="Times New Roman" w:cs="Times New Roman"/>
          </w:rPr>
          <w:delText xml:space="preserve">, however, if one adopts the second </w:delText>
        </w:r>
      </w:del>
      <w:ins w:id="264" w:author="sean hughes" w:date="2019-09-06T09:24:00Z">
        <w:del w:id="265" w:author="Jamie Cummins" w:date="2019-09-23T11:30:00Z">
          <w:r w:rsidR="00043ABB" w:rsidDel="0070388E">
            <w:rPr>
              <w:rFonts w:ascii="Times New Roman" w:hAnsi="Times New Roman" w:cs="Times New Roman"/>
            </w:rPr>
            <w:delText xml:space="preserve">(covert) </w:delText>
          </w:r>
        </w:del>
      </w:ins>
      <w:del w:id="266" w:author="Jamie Cummins" w:date="2019-09-23T11:30:00Z">
        <w:r w:rsidR="00F221FB" w:rsidDel="0070388E">
          <w:rPr>
            <w:rFonts w:ascii="Times New Roman" w:hAnsi="Times New Roman" w:cs="Times New Roman"/>
          </w:rPr>
          <w:delText xml:space="preserve">definition of ‘the </w:delText>
        </w:r>
      </w:del>
      <w:ins w:id="267" w:author="sean hughes" w:date="2019-09-06T13:29:00Z">
        <w:del w:id="268" w:author="Jamie Cummins" w:date="2019-09-23T11:30:00Z">
          <w:r w:rsidR="00347C35" w:rsidDel="0070388E">
            <w:rPr>
              <w:rFonts w:ascii="Times New Roman" w:hAnsi="Times New Roman" w:cs="Times New Roman"/>
            </w:rPr>
            <w:delText xml:space="preserve">target </w:delText>
          </w:r>
        </w:del>
      </w:ins>
      <w:del w:id="269" w:author="Jamie Cummins" w:date="2019-09-23T11:30:00Z">
        <w:r w:rsidR="00F221FB" w:rsidDel="0070388E">
          <w:rPr>
            <w:rFonts w:ascii="Times New Roman" w:hAnsi="Times New Roman" w:cs="Times New Roman"/>
          </w:rPr>
          <w:delText xml:space="preserve">evaluation’ above, then the results </w:delText>
        </w:r>
      </w:del>
      <w:del w:id="270" w:author="Jamie Cummins" w:date="2019-09-09T11:58:00Z">
        <w:r w:rsidR="00F221FB" w:rsidDel="007C55E0">
          <w:rPr>
            <w:rFonts w:ascii="Times New Roman" w:hAnsi="Times New Roman" w:cs="Times New Roman"/>
          </w:rPr>
          <w:delText>you present in that e</w:delText>
        </w:r>
      </w:del>
      <w:ins w:id="271" w:author="sean hughes" w:date="2019-09-06T13:29:00Z">
        <w:del w:id="272" w:author="Jamie Cummins" w:date="2019-09-09T11:58:00Z">
          <w:r w:rsidR="00347C35" w:rsidDel="007C55E0">
            <w:rPr>
              <w:rFonts w:ascii="Times New Roman" w:hAnsi="Times New Roman" w:cs="Times New Roman"/>
            </w:rPr>
            <w:delText>E</w:delText>
          </w:r>
        </w:del>
      </w:ins>
      <w:del w:id="273" w:author="Jamie Cummins" w:date="2019-09-09T11:58:00Z">
        <w:r w:rsidR="00F221FB" w:rsidDel="007C55E0">
          <w:rPr>
            <w:rFonts w:ascii="Times New Roman" w:hAnsi="Times New Roman" w:cs="Times New Roman"/>
          </w:rPr>
          <w:delText xml:space="preserve">xperiment </w:delText>
        </w:r>
      </w:del>
      <w:ins w:id="274" w:author="sean hughes" w:date="2019-09-06T13:29:00Z">
        <w:del w:id="275" w:author="Jamie Cummins" w:date="2019-09-09T11:58:00Z">
          <w:r w:rsidR="00347C35" w:rsidDel="007C55E0">
            <w:rPr>
              <w:rFonts w:ascii="Times New Roman" w:hAnsi="Times New Roman" w:cs="Times New Roman"/>
            </w:rPr>
            <w:delText>3 of your</w:delText>
          </w:r>
        </w:del>
        <w:del w:id="276" w:author="Jamie Cummins" w:date="2019-09-23T11:30:00Z">
          <w:r w:rsidR="00347C35" w:rsidDel="0070388E">
            <w:rPr>
              <w:rFonts w:ascii="Times New Roman" w:hAnsi="Times New Roman" w:cs="Times New Roman"/>
            </w:rPr>
            <w:delText xml:space="preserve"> 2013 paper </w:delText>
          </w:r>
        </w:del>
      </w:ins>
      <w:del w:id="277" w:author="Jamie Cummins" w:date="2019-09-09T11:58:00Z">
        <w:r w:rsidR="00F221FB" w:rsidDel="007C55E0">
          <w:rPr>
            <w:rFonts w:ascii="Times New Roman" w:hAnsi="Times New Roman" w:cs="Times New Roman"/>
          </w:rPr>
          <w:delText xml:space="preserve">cannot test the </w:delText>
        </w:r>
      </w:del>
      <w:del w:id="278" w:author="Jamie Cummins" w:date="2019-09-09T11:49:00Z">
        <w:r w:rsidR="00F221FB" w:rsidDel="006719BD">
          <w:rPr>
            <w:rFonts w:ascii="Times New Roman" w:hAnsi="Times New Roman" w:cs="Times New Roman"/>
          </w:rPr>
          <w:delText xml:space="preserve">misattribution </w:delText>
        </w:r>
      </w:del>
      <w:del w:id="279" w:author="Jamie Cummins" w:date="2019-09-09T11:58:00Z">
        <w:r w:rsidR="00F221FB" w:rsidDel="007C55E0">
          <w:rPr>
            <w:rFonts w:ascii="Times New Roman" w:hAnsi="Times New Roman" w:cs="Times New Roman"/>
          </w:rPr>
          <w:delText>account</w:delText>
        </w:r>
      </w:del>
      <w:del w:id="280" w:author="Jamie Cummins" w:date="2019-09-23T11:30:00Z">
        <w:r w:rsidR="00F221FB" w:rsidDel="0070388E">
          <w:rPr>
            <w:rFonts w:ascii="Times New Roman" w:hAnsi="Times New Roman" w:cs="Times New Roman"/>
          </w:rPr>
          <w:delText>. Specifically, although participants who choose to ‘skip’ a given trial have not provided an overt evaluative response, this is uninformative as to whether or not they have emitted a covert evaluative response</w:delText>
        </w:r>
      </w:del>
      <w:ins w:id="281" w:author="sean hughes" w:date="2019-09-06T09:24:00Z">
        <w:del w:id="282" w:author="Jamie Cummins" w:date="2019-09-23T11:30:00Z">
          <w:r w:rsidR="00043ABB" w:rsidDel="0070388E">
            <w:rPr>
              <w:rFonts w:ascii="Times New Roman" w:hAnsi="Times New Roman" w:cs="Times New Roman"/>
            </w:rPr>
            <w:delText>,</w:delText>
          </w:r>
        </w:del>
      </w:ins>
      <w:del w:id="283" w:author="Jamie Cummins" w:date="2019-09-23T11:30:00Z">
        <w:r w:rsidR="00F221FB" w:rsidDel="0070388E">
          <w:rPr>
            <w:rFonts w:ascii="Times New Roman" w:hAnsi="Times New Roman" w:cs="Times New Roman"/>
          </w:rPr>
          <w:delText xml:space="preserve"> or whether evaluation at the mental level has occurred. </w:delText>
        </w:r>
        <w:r w:rsidR="00BC4EFE" w:rsidDel="0070388E">
          <w:rPr>
            <w:rFonts w:ascii="Times New Roman" w:hAnsi="Times New Roman" w:cs="Times New Roman"/>
          </w:rPr>
          <w:delText xml:space="preserve">Given that you present the results of that experiment as representing evidence for the misattribution account, we have to conclude that you do endorse the first definition of ‘the evaluation’. </w:delText>
        </w:r>
        <w:commentRangeEnd w:id="260"/>
        <w:r w:rsidR="00347C35" w:rsidDel="0070388E">
          <w:rPr>
            <w:rStyle w:val="CommentReference"/>
          </w:rPr>
          <w:commentReference w:id="260"/>
        </w:r>
      </w:del>
    </w:p>
    <w:p w14:paraId="17C68025" w14:textId="403C23E7" w:rsidR="00BC4EFE" w:rsidRPr="00BC4EFE" w:rsidDel="0070388E" w:rsidRDefault="00BC4EFE" w:rsidP="00BC4EFE">
      <w:pPr>
        <w:pStyle w:val="ListParagraph"/>
        <w:numPr>
          <w:ilvl w:val="0"/>
          <w:numId w:val="1"/>
        </w:numPr>
        <w:spacing w:line="360" w:lineRule="auto"/>
        <w:rPr>
          <w:del w:id="284" w:author="Jamie Cummins" w:date="2019-09-23T11:30:00Z"/>
          <w:rFonts w:ascii="Times New Roman" w:hAnsi="Times New Roman" w:cs="Times New Roman"/>
          <w:color w:val="FF0000"/>
        </w:rPr>
      </w:pPr>
      <w:del w:id="285" w:author="Jamie Cummins" w:date="2019-09-23T11:30:00Z">
        <w:r w:rsidRPr="00BC4EFE" w:rsidDel="0070388E">
          <w:rPr>
            <w:rFonts w:ascii="Times New Roman" w:hAnsi="Times New Roman" w:cs="Times New Roman"/>
            <w:color w:val="FF0000"/>
          </w:rPr>
          <w:delText xml:space="preserve">If you stand over Paynes 2013, then you must accept that our proposed study would test the misattribution account. </w:delText>
        </w:r>
      </w:del>
    </w:p>
    <w:p w14:paraId="4F217E34" w14:textId="6B2AECF0" w:rsidR="00BC4EFE" w:rsidDel="0070388E" w:rsidRDefault="00BC4EFE" w:rsidP="00BC4EFE">
      <w:pPr>
        <w:pStyle w:val="ListParagraph"/>
        <w:numPr>
          <w:ilvl w:val="0"/>
          <w:numId w:val="1"/>
        </w:numPr>
        <w:spacing w:line="360" w:lineRule="auto"/>
        <w:rPr>
          <w:del w:id="286" w:author="Jamie Cummins" w:date="2019-09-23T11:30:00Z"/>
          <w:rFonts w:ascii="Times New Roman" w:hAnsi="Times New Roman" w:cs="Times New Roman"/>
          <w:color w:val="FF0000"/>
        </w:rPr>
      </w:pPr>
      <w:del w:id="287" w:author="Jamie Cummins" w:date="2019-09-23T11:30:00Z">
        <w:r w:rsidRPr="00BC4EFE" w:rsidDel="0070388E">
          <w:rPr>
            <w:rFonts w:ascii="Times New Roman" w:hAnsi="Times New Roman" w:cs="Times New Roman"/>
            <w:color w:val="FF0000"/>
          </w:rPr>
          <w:delText>Conversely, if you don’t accept that our proposed study above would test the misattribution account, then you must explicitly acknowledge Payne 2013 as not testing the misattribution account either, and moreover are arguing that the misattribution account is untestable (in the sense that all assessments of influence-awareness are posthoc by definition, and therefore ‘accommodated by the account’).</w:delText>
        </w:r>
      </w:del>
    </w:p>
    <w:p w14:paraId="2E15F7D2" w14:textId="68D09843" w:rsidR="00BC4EFE" w:rsidDel="0070388E" w:rsidRDefault="00BC4EFE" w:rsidP="00BC4EFE">
      <w:pPr>
        <w:spacing w:line="360" w:lineRule="auto"/>
        <w:rPr>
          <w:del w:id="288" w:author="Jamie Cummins" w:date="2019-09-23T11:30:00Z"/>
          <w:rFonts w:ascii="Times New Roman" w:hAnsi="Times New Roman" w:cs="Times New Roman"/>
          <w:color w:val="FF0000"/>
        </w:rPr>
      </w:pPr>
    </w:p>
    <w:p w14:paraId="24B94AC8" w14:textId="3E2FDD0B" w:rsidR="00BC4EFE" w:rsidRPr="00BC4EFE" w:rsidDel="0070388E" w:rsidRDefault="00BC4EFE" w:rsidP="00BC4EFE">
      <w:pPr>
        <w:spacing w:line="360" w:lineRule="auto"/>
        <w:rPr>
          <w:del w:id="289" w:author="Jamie Cummins" w:date="2019-09-23T11:30:00Z"/>
          <w:rFonts w:ascii="Times New Roman" w:hAnsi="Times New Roman" w:cs="Times New Roman"/>
          <w:color w:val="FF0000"/>
        </w:rPr>
      </w:pPr>
      <w:del w:id="290" w:author="Jamie Cummins" w:date="2019-09-23T11:30:00Z">
        <w:r w:rsidDel="0070388E">
          <w:rPr>
            <w:rFonts w:ascii="Times New Roman" w:hAnsi="Times New Roman" w:cs="Times New Roman"/>
            <w:color w:val="FF0000"/>
          </w:rPr>
          <w:delText>At this point, what is the utility of the Covert response IA-AMP that Sean proposes (i.e, study 7)?</w:delText>
        </w:r>
      </w:del>
    </w:p>
    <w:p w14:paraId="03D0B1F2" w14:textId="4D3FC3F7" w:rsidR="00AD4EE7" w:rsidDel="0070388E" w:rsidRDefault="00AD4EE7" w:rsidP="005C1487">
      <w:pPr>
        <w:spacing w:line="360" w:lineRule="auto"/>
        <w:ind w:firstLine="720"/>
        <w:rPr>
          <w:del w:id="291" w:author="Jamie Cummins" w:date="2019-09-23T11:30:00Z"/>
          <w:rFonts w:ascii="Times New Roman" w:hAnsi="Times New Roman" w:cs="Times New Roman"/>
        </w:rPr>
      </w:pPr>
    </w:p>
    <w:p w14:paraId="784741C4" w14:textId="224DB3D3" w:rsidR="00AD4EE7" w:rsidDel="0070388E" w:rsidRDefault="00AD4EE7" w:rsidP="005C1487">
      <w:pPr>
        <w:spacing w:line="360" w:lineRule="auto"/>
        <w:ind w:firstLine="720"/>
        <w:rPr>
          <w:del w:id="292" w:author="Jamie Cummins" w:date="2019-09-23T11:30:00Z"/>
          <w:rFonts w:ascii="Times New Roman" w:hAnsi="Times New Roman" w:cs="Times New Roman"/>
        </w:rPr>
      </w:pPr>
    </w:p>
    <w:p w14:paraId="504567FC" w14:textId="4BA6307A" w:rsidR="00751BBE" w:rsidRPr="00BC4EFE" w:rsidDel="0070388E" w:rsidRDefault="003C762F" w:rsidP="005C1487">
      <w:pPr>
        <w:spacing w:line="360" w:lineRule="auto"/>
        <w:ind w:firstLine="720"/>
        <w:rPr>
          <w:del w:id="293" w:author="Jamie Cummins" w:date="2019-09-23T11:30:00Z"/>
          <w:rFonts w:ascii="Times New Roman" w:hAnsi="Times New Roman" w:cs="Times New Roman"/>
          <w:color w:val="0000FF"/>
        </w:rPr>
      </w:pPr>
      <w:del w:id="294" w:author="Jamie Cummins" w:date="2019-09-23T11:30:00Z">
        <w:r w:rsidRPr="00BC4EFE" w:rsidDel="0070388E">
          <w:rPr>
            <w:rFonts w:ascii="Times New Roman" w:hAnsi="Times New Roman" w:cs="Times New Roman"/>
            <w:color w:val="0000FF"/>
          </w:rPr>
          <w:delText xml:space="preserve">. </w:delText>
        </w:r>
        <w:r w:rsidR="005C1487" w:rsidRPr="00BC4EFE" w:rsidDel="0070388E">
          <w:rPr>
            <w:rFonts w:ascii="Times New Roman" w:hAnsi="Times New Roman" w:cs="Times New Roman"/>
            <w:color w:val="0000FF"/>
          </w:rPr>
          <w:delText>One idea we have had involves taking further inspiration from the paradigm of Experiment 3 from Payne et al. (2013). Specifically, we had intended to use our IA-AMP paradigm, but to ask participants about whether t</w:delText>
        </w:r>
        <w:r w:rsidR="005E0850" w:rsidRPr="00BC4EFE" w:rsidDel="0070388E">
          <w:rPr>
            <w:rFonts w:ascii="Times New Roman" w:hAnsi="Times New Roman" w:cs="Times New Roman"/>
            <w:color w:val="0000FF"/>
          </w:rPr>
          <w:delText>heir evaluation of the target will be influenced by the prime</w:delText>
        </w:r>
        <w:r w:rsidR="005C1487" w:rsidRPr="00BC4EFE" w:rsidDel="0070388E">
          <w:rPr>
            <w:rFonts w:ascii="Times New Roman" w:hAnsi="Times New Roman" w:cs="Times New Roman"/>
            <w:color w:val="0000FF"/>
          </w:rPr>
          <w:delText xml:space="preserve"> </w:delText>
        </w:r>
        <w:r w:rsidR="005C1487" w:rsidRPr="00BC4EFE" w:rsidDel="0070388E">
          <w:rPr>
            <w:rFonts w:ascii="Times New Roman" w:hAnsi="Times New Roman" w:cs="Times New Roman"/>
            <w:i/>
            <w:iCs/>
            <w:color w:val="0000FF"/>
          </w:rPr>
          <w:delText xml:space="preserve">before </w:delText>
        </w:r>
        <w:r w:rsidR="005E0850" w:rsidRPr="00BC4EFE" w:rsidDel="0070388E">
          <w:rPr>
            <w:rFonts w:ascii="Times New Roman" w:hAnsi="Times New Roman" w:cs="Times New Roman"/>
            <w:color w:val="0000FF"/>
          </w:rPr>
          <w:delText xml:space="preserve">any response is given </w:delText>
        </w:r>
        <w:r w:rsidR="005C1487" w:rsidRPr="00BC4EFE" w:rsidDel="0070388E">
          <w:rPr>
            <w:rFonts w:ascii="Times New Roman" w:hAnsi="Times New Roman" w:cs="Times New Roman"/>
            <w:color w:val="0000FF"/>
          </w:rPr>
          <w:delText xml:space="preserve">(i.e., thus avoiding the confounding issue of retrospective confabulation). </w:delText>
        </w:r>
        <w:r w:rsidR="00FA4427" w:rsidRPr="00BC4EFE" w:rsidDel="0070388E">
          <w:rPr>
            <w:rFonts w:ascii="Times New Roman" w:hAnsi="Times New Roman" w:cs="Times New Roman"/>
            <w:color w:val="0000FF"/>
          </w:rPr>
          <w:delText xml:space="preserve">From our perspective, this approach overcomes the </w:delText>
        </w:r>
        <w:r w:rsidR="005E0850" w:rsidRPr="00BC4EFE" w:rsidDel="0070388E">
          <w:rPr>
            <w:rFonts w:ascii="Times New Roman" w:hAnsi="Times New Roman" w:cs="Times New Roman"/>
            <w:color w:val="0000FF"/>
          </w:rPr>
          <w:delText xml:space="preserve">previous issues of retrospective self-report which you pointed out in our work, </w:delText>
        </w:r>
        <w:r w:rsidR="00FA4427" w:rsidRPr="00BC4EFE" w:rsidDel="0070388E">
          <w:rPr>
            <w:rFonts w:ascii="Times New Roman" w:hAnsi="Times New Roman" w:cs="Times New Roman"/>
            <w:color w:val="0000FF"/>
          </w:rPr>
          <w:delText xml:space="preserve">while simultaneously providing more information than the original 2013 paradigm (i.e., it allows for us to compare within-subject AMP effects based on trials which are prospectively described as influenced vs. uninfluenced). </w:delText>
        </w:r>
      </w:del>
    </w:p>
    <w:p w14:paraId="0F688F4D" w14:textId="419E850C" w:rsidR="00FA4427" w:rsidRPr="00BC4EFE" w:rsidDel="0070388E" w:rsidRDefault="00FA4427" w:rsidP="005C1487">
      <w:pPr>
        <w:spacing w:line="360" w:lineRule="auto"/>
        <w:ind w:firstLine="720"/>
        <w:rPr>
          <w:del w:id="295" w:author="Jamie Cummins" w:date="2019-09-23T11:30:00Z"/>
          <w:rFonts w:ascii="Times New Roman" w:hAnsi="Times New Roman" w:cs="Times New Roman"/>
          <w:color w:val="0000FF"/>
        </w:rPr>
      </w:pPr>
    </w:p>
    <w:p w14:paraId="08DBEF7C" w14:textId="294AA757" w:rsidR="00FA4427" w:rsidRPr="00BC4EFE" w:rsidDel="0070388E" w:rsidRDefault="006C3798" w:rsidP="005C1487">
      <w:pPr>
        <w:spacing w:line="360" w:lineRule="auto"/>
        <w:ind w:firstLine="720"/>
        <w:rPr>
          <w:del w:id="296" w:author="Jamie Cummins" w:date="2019-09-23T11:30:00Z"/>
          <w:rFonts w:ascii="Times New Roman" w:hAnsi="Times New Roman" w:cs="Times New Roman"/>
          <w:color w:val="0000FF"/>
        </w:rPr>
      </w:pPr>
      <w:del w:id="297" w:author="Jamie Cummins" w:date="2019-09-23T11:30:00Z">
        <w:r w:rsidRPr="00BC4EFE" w:rsidDel="0070388E">
          <w:rPr>
            <w:rFonts w:ascii="Times New Roman" w:hAnsi="Times New Roman" w:cs="Times New Roman"/>
            <w:color w:val="0000FF"/>
          </w:rPr>
          <w:delText xml:space="preserve">Before running with this paradigm, we were hoping to get your opinion on its suitability to addressing questions relating to influence awareness in the AMP. Do you think that such a method successfully overcomes the issue of using post-hoc self-report measures? And more generally, do you think that this revised method could be useful to address whether influence awareness plays a role in effects which are seen in the AMP? </w:delText>
        </w:r>
      </w:del>
    </w:p>
    <w:p w14:paraId="12EE9C89" w14:textId="3002781E" w:rsidR="006C3798" w:rsidRPr="00BC4EFE" w:rsidDel="0070388E" w:rsidRDefault="006C3798" w:rsidP="005C1487">
      <w:pPr>
        <w:spacing w:line="360" w:lineRule="auto"/>
        <w:ind w:firstLine="720"/>
        <w:rPr>
          <w:del w:id="298" w:author="Jamie Cummins" w:date="2019-09-23T11:30:00Z"/>
          <w:rFonts w:ascii="Times New Roman" w:hAnsi="Times New Roman" w:cs="Times New Roman"/>
          <w:color w:val="0000FF"/>
        </w:rPr>
      </w:pPr>
    </w:p>
    <w:p w14:paraId="3733498E" w14:textId="3F550A5F" w:rsidR="00751BBE" w:rsidRPr="00BC4EFE" w:rsidDel="0070388E" w:rsidRDefault="006C3798" w:rsidP="005C1487">
      <w:pPr>
        <w:spacing w:line="360" w:lineRule="auto"/>
        <w:rPr>
          <w:del w:id="299" w:author="Jamie Cummins" w:date="2019-09-23T11:30:00Z"/>
          <w:rFonts w:ascii="Times New Roman" w:hAnsi="Times New Roman" w:cs="Times New Roman"/>
          <w:color w:val="0000FF"/>
        </w:rPr>
      </w:pPr>
      <w:del w:id="300" w:author="Jamie Cummins" w:date="2019-09-23T11:30:00Z">
        <w:r w:rsidRPr="00BC4EFE" w:rsidDel="0070388E">
          <w:rPr>
            <w:rFonts w:ascii="Times New Roman" w:hAnsi="Times New Roman" w:cs="Times New Roman"/>
            <w:color w:val="0000FF"/>
          </w:rPr>
          <w:tab/>
          <w:delText xml:space="preserve">If you have the opportunity to provide us with any feedback on this revised version of our paradigm, we would </w:delText>
        </w:r>
        <w:r w:rsidR="001A1D90" w:rsidRPr="00BC4EFE" w:rsidDel="0070388E">
          <w:rPr>
            <w:rFonts w:ascii="Times New Roman" w:hAnsi="Times New Roman" w:cs="Times New Roman"/>
            <w:color w:val="0000FF"/>
          </w:rPr>
          <w:delText>greatly appreciate it</w:delText>
        </w:r>
        <w:r w:rsidRPr="00BC4EFE" w:rsidDel="0070388E">
          <w:rPr>
            <w:rFonts w:ascii="Times New Roman" w:hAnsi="Times New Roman" w:cs="Times New Roman"/>
            <w:color w:val="0000FF"/>
          </w:rPr>
          <w:delText>.</w:delText>
        </w:r>
        <w:r w:rsidR="00D71060" w:rsidRPr="00BC4EFE" w:rsidDel="0070388E">
          <w:rPr>
            <w:rFonts w:ascii="Times New Roman" w:hAnsi="Times New Roman" w:cs="Times New Roman"/>
            <w:color w:val="0000FF"/>
          </w:rPr>
          <w:delText xml:space="preserve"> You can find the Inquisit script of the revised paradigm attached to this email. We also </w:delText>
        </w:r>
        <w:r w:rsidRPr="00BC4EFE" w:rsidDel="0070388E">
          <w:rPr>
            <w:rFonts w:ascii="Times New Roman" w:hAnsi="Times New Roman" w:cs="Times New Roman"/>
            <w:color w:val="0000FF"/>
          </w:rPr>
          <w:delText>would like to thank you again for taking the time to review our manuscript and for providing critical and highly useful feedback.</w:delText>
        </w:r>
      </w:del>
    </w:p>
    <w:p w14:paraId="611F7D75" w14:textId="3C7BA3AC" w:rsidR="006C3798" w:rsidDel="0070388E" w:rsidRDefault="006C3798" w:rsidP="005C1487">
      <w:pPr>
        <w:spacing w:line="360" w:lineRule="auto"/>
        <w:rPr>
          <w:del w:id="301" w:author="Jamie Cummins" w:date="2019-09-23T11:30:00Z"/>
          <w:rFonts w:ascii="Times New Roman" w:hAnsi="Times New Roman" w:cs="Times New Roman"/>
        </w:rPr>
      </w:pPr>
    </w:p>
    <w:p w14:paraId="3FEA9004" w14:textId="134E93B8" w:rsidR="006C3798" w:rsidDel="0070388E" w:rsidRDefault="006C3798" w:rsidP="005C1487">
      <w:pPr>
        <w:spacing w:line="360" w:lineRule="auto"/>
        <w:rPr>
          <w:del w:id="302" w:author="Jamie Cummins" w:date="2019-09-23T11:30:00Z"/>
          <w:rFonts w:ascii="Times New Roman" w:hAnsi="Times New Roman" w:cs="Times New Roman"/>
        </w:rPr>
      </w:pPr>
      <w:del w:id="303" w:author="Jamie Cummins" w:date="2019-09-23T11:30:00Z">
        <w:r w:rsidDel="0070388E">
          <w:rPr>
            <w:rFonts w:ascii="Times New Roman" w:hAnsi="Times New Roman" w:cs="Times New Roman"/>
          </w:rPr>
          <w:delText>Best regards</w:delText>
        </w:r>
      </w:del>
    </w:p>
    <w:p w14:paraId="6B7BF988" w14:textId="4B5CB434" w:rsidR="006C3798" w:rsidDel="0070388E" w:rsidRDefault="006C3798" w:rsidP="005C1487">
      <w:pPr>
        <w:spacing w:line="360" w:lineRule="auto"/>
        <w:rPr>
          <w:del w:id="304" w:author="Jamie Cummins" w:date="2019-09-23T11:30:00Z"/>
          <w:rFonts w:ascii="Times New Roman" w:hAnsi="Times New Roman" w:cs="Times New Roman"/>
        </w:rPr>
      </w:pPr>
      <w:del w:id="305" w:author="Jamie Cummins" w:date="2019-09-23T11:30:00Z">
        <w:r w:rsidDel="0070388E">
          <w:rPr>
            <w:rFonts w:ascii="Times New Roman" w:hAnsi="Times New Roman" w:cs="Times New Roman"/>
          </w:rPr>
          <w:delText>Jamie Cummins</w:delText>
        </w:r>
      </w:del>
    </w:p>
    <w:p w14:paraId="31FB29E4" w14:textId="69604E9B" w:rsidR="006C3798" w:rsidDel="0070388E" w:rsidRDefault="006C3798" w:rsidP="005C1487">
      <w:pPr>
        <w:spacing w:line="360" w:lineRule="auto"/>
        <w:rPr>
          <w:del w:id="306" w:author="Jamie Cummins" w:date="2019-09-23T11:30:00Z"/>
          <w:rFonts w:ascii="Times New Roman" w:hAnsi="Times New Roman" w:cs="Times New Roman"/>
        </w:rPr>
      </w:pPr>
      <w:del w:id="307" w:author="Jamie Cummins" w:date="2019-09-23T11:30:00Z">
        <w:r w:rsidDel="0070388E">
          <w:rPr>
            <w:rFonts w:ascii="Times New Roman" w:hAnsi="Times New Roman" w:cs="Times New Roman"/>
          </w:rPr>
          <w:delText>Ian Hussey</w:delText>
        </w:r>
      </w:del>
    </w:p>
    <w:p w14:paraId="30F487E5" w14:textId="5CEE27BB" w:rsidR="00751BBE" w:rsidRDefault="006C3798" w:rsidP="001A1D90">
      <w:pPr>
        <w:spacing w:line="360" w:lineRule="auto"/>
      </w:pPr>
      <w:del w:id="308" w:author="Jamie Cummins" w:date="2019-09-23T11:30:00Z">
        <w:r w:rsidDel="0070388E">
          <w:rPr>
            <w:rFonts w:ascii="Times New Roman" w:hAnsi="Times New Roman" w:cs="Times New Roman"/>
          </w:rPr>
          <w:delText>Sean Hughe</w:delText>
        </w:r>
        <w:r w:rsidR="001A1D90" w:rsidDel="0070388E">
          <w:rPr>
            <w:rFonts w:ascii="Times New Roman" w:hAnsi="Times New Roman" w:cs="Times New Roman"/>
          </w:rPr>
          <w:delText>s</w:delText>
        </w:r>
      </w:del>
    </w:p>
    <w:sectPr w:rsidR="00751BBE"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sean hughes" w:date="2019-09-06T12:34:00Z" w:initials="sh">
    <w:p w14:paraId="3522B309" w14:textId="36C8AE9A" w:rsidR="008F41EC" w:rsidRDefault="008F41EC">
      <w:pPr>
        <w:pStyle w:val="CommentText"/>
      </w:pPr>
      <w:r>
        <w:rPr>
          <w:rStyle w:val="CommentReference"/>
        </w:rPr>
        <w:annotationRef/>
      </w:r>
      <w:r>
        <w:t>Indeed. We were accused of misrepresenting his papers so let’s not misrepresent his review. I would directly quote him here.</w:t>
      </w:r>
    </w:p>
  </w:comment>
  <w:comment w:id="114" w:author="sean hughes" w:date="2019-09-06T09:20:00Z" w:initials="sh">
    <w:p w14:paraId="792AAAA3" w14:textId="5D1CA758" w:rsidR="006A04B4" w:rsidRDefault="006A04B4">
      <w:pPr>
        <w:pStyle w:val="CommentText"/>
      </w:pPr>
      <w:r>
        <w:rPr>
          <w:rStyle w:val="CommentReference"/>
        </w:rPr>
        <w:annotationRef/>
      </w:r>
      <w:r>
        <w:t xml:space="preserve">We should be clear to keep two issues (misattribution and post-hoc confabulation) separate. </w:t>
      </w:r>
    </w:p>
    <w:p w14:paraId="2F4CD434" w14:textId="3175A4AF" w:rsidR="005A0034" w:rsidRDefault="005A0034">
      <w:pPr>
        <w:pStyle w:val="CommentText"/>
      </w:pPr>
    </w:p>
    <w:p w14:paraId="22CA2904" w14:textId="05BC7DD0" w:rsidR="005A0034" w:rsidRDefault="005A0034">
      <w:pPr>
        <w:pStyle w:val="CommentText"/>
      </w:pPr>
      <w:r>
        <w:t xml:space="preserve">Post-hoc confabulation is about the fact that people are searching around for why they evaluated the target in a certain way and come up with a rationale after the fact (i.e., it was because of the prime). Keith can argue that it is entirely consistent with a misattribution account (i.e., misattribution drives the AMP </w:t>
      </w:r>
      <w:r>
        <w:sym w:font="Wingdings" w:char="F0E0"/>
      </w:r>
      <w:r>
        <w:t xml:space="preserve"> influence awareness is simply something that comes after misattribution has already occurred). Post-hoc confabulation is a moderator of the effect whereas misattribution is the mediator of the effect. You can have AMP effects with or without post-hoc confabulation (according to him). You cannot have AMP effects without misattribution. </w:t>
      </w:r>
    </w:p>
    <w:p w14:paraId="14CA1568" w14:textId="77777777" w:rsidR="005A0034" w:rsidRDefault="005A0034">
      <w:pPr>
        <w:pStyle w:val="CommentText"/>
      </w:pPr>
    </w:p>
    <w:p w14:paraId="093BA698" w14:textId="4232C8F3" w:rsidR="005A0034" w:rsidRDefault="005A0034">
      <w:pPr>
        <w:pStyle w:val="CommentText"/>
      </w:pPr>
      <w:r>
        <w:t xml:space="preserve">Taking a step back, I really do not want to get sucked into this debate. I want us to never lose track of the CORE message of our paper. The AMP effect is not a general (subset of people subset of trials), valid, or useful measure. One can debate until the cows come home whether misattribution is really the mental process or not. It doesn’t matter one bit if it is or not so long as the effect itself is not general, valid, or useful…  </w:t>
      </w:r>
    </w:p>
  </w:comment>
  <w:comment w:id="193" w:author="sean hughes" w:date="2019-09-06T13:31:00Z" w:initials="sh">
    <w:p w14:paraId="11AA6DCA" w14:textId="289974F1" w:rsidR="00EB5852" w:rsidRDefault="00EB5852">
      <w:pPr>
        <w:pStyle w:val="CommentText"/>
      </w:pPr>
      <w:r>
        <w:rPr>
          <w:rStyle w:val="CommentReference"/>
        </w:rPr>
        <w:annotationRef/>
      </w:r>
      <w:r>
        <w:t xml:space="preserve">Note that one can still explain the AMP effects in both studies according to a misattribution account. In the first study, people misattribute the prime valence to the </w:t>
      </w:r>
      <w:proofErr w:type="gramStart"/>
      <w:r>
        <w:t>target</w:t>
      </w:r>
      <w:proofErr w:type="gramEnd"/>
      <w:r>
        <w:t xml:space="preserve"> and this leads to a mental connection between the two which mediates the overt evaluative response. </w:t>
      </w:r>
    </w:p>
    <w:p w14:paraId="2228164C" w14:textId="76EC25CB" w:rsidR="00EB5852" w:rsidRDefault="00EB5852">
      <w:pPr>
        <w:pStyle w:val="CommentText"/>
      </w:pPr>
    </w:p>
    <w:p w14:paraId="5C72C1D3" w14:textId="7C024BE6" w:rsidR="00EB5852" w:rsidRDefault="00EB5852">
      <w:pPr>
        <w:pStyle w:val="CommentText"/>
      </w:pPr>
      <w:r>
        <w:t xml:space="preserve">In the second study, people misattribute prime valence to the target. The question simply asks if they are aware that the prime influences their target evaluations (i.e., for Keith if misattribution occurs). As Yoav and he argued in the reviews, people may be aware of misattribution but still unable to help it happening. This may be the case even here in this second study – people can say the prime will influence their response to the target AND STILL misattribute prime valence to the target (i.e., they are aware misattribution occurs but have no ability to stop it). </w:t>
      </w:r>
    </w:p>
    <w:p w14:paraId="7F269F27" w14:textId="07B48AE4" w:rsidR="00EB5852" w:rsidRDefault="00EB5852">
      <w:pPr>
        <w:pStyle w:val="CommentText"/>
      </w:pPr>
    </w:p>
    <w:p w14:paraId="3440F9B6" w14:textId="7B8D0F72" w:rsidR="00EB5852" w:rsidRDefault="00EB5852">
      <w:pPr>
        <w:pStyle w:val="CommentText"/>
      </w:pPr>
      <w:r>
        <w:t>This is why I was focusing on post-hoc confabulation and the AMP effect as a general, valid, and useful effect. These points we can actually provide a solid answer on. Attempting to show it is not misattribution is akin to wrestling a pig in shit…fun for some but unlikely to end how one would like.</w:t>
      </w:r>
    </w:p>
  </w:comment>
  <w:comment w:id="221" w:author="sean hughes" w:date="2019-09-06T13:04:00Z" w:initials="sh">
    <w:p w14:paraId="02C5A044" w14:textId="662EED69" w:rsidR="00E027EC" w:rsidRDefault="00E027EC" w:rsidP="002B4AA8">
      <w:pPr>
        <w:spacing w:line="360" w:lineRule="auto"/>
        <w:ind w:firstLine="720"/>
        <w:rPr>
          <w:rFonts w:ascii="Times New Roman" w:hAnsi="Times New Roman" w:cs="Times New Roman"/>
        </w:rPr>
      </w:pPr>
      <w:r>
        <w:rPr>
          <w:rFonts w:ascii="Times New Roman" w:hAnsi="Times New Roman" w:cs="Times New Roman"/>
        </w:rPr>
        <w:t>Ian’s material which I’ve kept here for now.</w:t>
      </w:r>
    </w:p>
    <w:p w14:paraId="4DC35C29" w14:textId="77777777" w:rsidR="00E027EC" w:rsidRDefault="00E027EC" w:rsidP="002B4AA8">
      <w:pPr>
        <w:spacing w:line="360" w:lineRule="auto"/>
        <w:ind w:firstLine="720"/>
        <w:rPr>
          <w:rFonts w:ascii="Times New Roman" w:hAnsi="Times New Roman" w:cs="Times New Roman"/>
        </w:rPr>
      </w:pPr>
    </w:p>
    <w:p w14:paraId="7F9F054C" w14:textId="72A20C6B" w:rsidR="002B4AA8" w:rsidRDefault="002B4AA8" w:rsidP="002B4AA8">
      <w:pPr>
        <w:spacing w:line="360" w:lineRule="auto"/>
        <w:ind w:firstLine="720"/>
        <w:rPr>
          <w:rFonts w:ascii="Times New Roman" w:hAnsi="Times New Roman" w:cs="Times New Roman"/>
        </w:rPr>
      </w:pPr>
      <w:r>
        <w:rPr>
          <w:rStyle w:val="CommentReference"/>
        </w:rPr>
        <w:annotationRef/>
      </w:r>
      <w:r>
        <w:rPr>
          <w:rFonts w:ascii="Times New Roman" w:hAnsi="Times New Roman" w:cs="Times New Roman"/>
        </w:rPr>
        <w:t>However, if one endorses this position (that “the evaluation” refers to covert responses or mental events), this still poses challenges to the misattribution account, as it therefore a) makes all assessments of influence-awareness post hoc by definition, and b) renders the concept of misattribution untestable. Specifically, if post hoc assessments of influence awareness do not test the concept of misattribution, and all forms of assessment of influence-awareness can be labelled as post hoc on the basis that the event they occur after is not directly measurable, then no assessments of influence-awareness can test the misattribution account. We think this is problematic for two reasons. First, the concept of testability is essential to the scientific utility of the concept. Second, previous relevant publications have appealed to this testability</w:t>
      </w:r>
      <w:r>
        <w:rPr>
          <w:rStyle w:val="CommentReference"/>
        </w:rPr>
        <w:annotationRef/>
      </w:r>
      <w:r>
        <w:rPr>
          <w:rFonts w:ascii="Times New Roman" w:hAnsi="Times New Roman" w:cs="Times New Roman"/>
        </w:rPr>
        <w:t xml:space="preserve">. </w:t>
      </w:r>
    </w:p>
    <w:p w14:paraId="100FF2BD" w14:textId="4EDFED4A" w:rsidR="002B4AA8" w:rsidRDefault="002B4AA8">
      <w:pPr>
        <w:pStyle w:val="CommentText"/>
      </w:pPr>
    </w:p>
  </w:comment>
  <w:comment w:id="252" w:author="sean hughes" w:date="2019-09-06T13:28:00Z" w:initials="sh">
    <w:p w14:paraId="2344C07D" w14:textId="77E667AE" w:rsidR="00347C35" w:rsidRDefault="00347C35">
      <w:pPr>
        <w:pStyle w:val="CommentText"/>
      </w:pPr>
      <w:r>
        <w:rPr>
          <w:rStyle w:val="CommentReference"/>
        </w:rPr>
        <w:annotationRef/>
      </w:r>
      <w:r>
        <w:t>I don’t follow here</w:t>
      </w:r>
    </w:p>
  </w:comment>
  <w:comment w:id="260" w:author="sean hughes" w:date="2019-09-06T13:29:00Z" w:initials="sh">
    <w:p w14:paraId="770AE505" w14:textId="2B436166" w:rsidR="00347C35" w:rsidRDefault="00347C35">
      <w:pPr>
        <w:pStyle w:val="CommentText"/>
      </w:pPr>
      <w:r>
        <w:rPr>
          <w:rStyle w:val="CommentReference"/>
        </w:rPr>
        <w:annotationRef/>
      </w:r>
      <w:proofErr w:type="gramStart"/>
      <w:r>
        <w:t>Again</w:t>
      </w:r>
      <w:proofErr w:type="gramEnd"/>
      <w:r>
        <w:t xml:space="preserve"> there is a conflation of the design providing evidence for post-hoc confabulation AND the design excluding a misattribution explanation. I can see us being able to address the former, but no matter what we do, we will never be able to address the latter. It is untestable and unfalsifiable. If the goal here is to get Keith to acknowledge this then we need to do a better job forcing his 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22B309" w15:done="0"/>
  <w15:commentEx w15:paraId="093BA698" w15:done="0"/>
  <w15:commentEx w15:paraId="3440F9B6" w15:done="0"/>
  <w15:commentEx w15:paraId="100FF2BD" w15:done="0"/>
  <w15:commentEx w15:paraId="2344C07D" w15:done="0"/>
  <w15:commentEx w15:paraId="770AE5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22B309" w16cid:durableId="211CDF91"/>
  <w16cid:commentId w16cid:paraId="093BA698" w16cid:durableId="211CDF94"/>
  <w16cid:commentId w16cid:paraId="3440F9B6" w16cid:durableId="211CDF95"/>
  <w16cid:commentId w16cid:paraId="100FF2BD" w16cid:durableId="211CDF97"/>
  <w16cid:commentId w16cid:paraId="2344C07D" w16cid:durableId="211CDF98"/>
  <w16cid:commentId w16cid:paraId="770AE505" w16cid:durableId="211CDF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148"/>
    <w:multiLevelType w:val="hybridMultilevel"/>
    <w:tmpl w:val="59DE2290"/>
    <w:lvl w:ilvl="0" w:tplc="85BCE3D8">
      <w:start w:val="1"/>
      <w:numFmt w:val="bullet"/>
      <w:lvlText w:val="-"/>
      <w:lvlJc w:val="left"/>
      <w:pPr>
        <w:ind w:left="1580" w:hanging="8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88"/>
    <w:rsid w:val="00000A7E"/>
    <w:rsid w:val="00006719"/>
    <w:rsid w:val="00043ABB"/>
    <w:rsid w:val="001A1D90"/>
    <w:rsid w:val="0026111A"/>
    <w:rsid w:val="002B4AA8"/>
    <w:rsid w:val="002D1E27"/>
    <w:rsid w:val="003162E8"/>
    <w:rsid w:val="00347C35"/>
    <w:rsid w:val="003C762F"/>
    <w:rsid w:val="00463303"/>
    <w:rsid w:val="00470E0F"/>
    <w:rsid w:val="00490F2D"/>
    <w:rsid w:val="005662BB"/>
    <w:rsid w:val="005A0034"/>
    <w:rsid w:val="005C1487"/>
    <w:rsid w:val="005E0850"/>
    <w:rsid w:val="005E31DD"/>
    <w:rsid w:val="005E702E"/>
    <w:rsid w:val="00606CF3"/>
    <w:rsid w:val="00663327"/>
    <w:rsid w:val="006719BD"/>
    <w:rsid w:val="006A04B4"/>
    <w:rsid w:val="006C3798"/>
    <w:rsid w:val="006F2970"/>
    <w:rsid w:val="0070388E"/>
    <w:rsid w:val="00712BD8"/>
    <w:rsid w:val="00751BBE"/>
    <w:rsid w:val="007C55E0"/>
    <w:rsid w:val="00812593"/>
    <w:rsid w:val="0089022C"/>
    <w:rsid w:val="008B3288"/>
    <w:rsid w:val="008F41EC"/>
    <w:rsid w:val="009534F7"/>
    <w:rsid w:val="00AD4EE7"/>
    <w:rsid w:val="00B03EC1"/>
    <w:rsid w:val="00BC4EFE"/>
    <w:rsid w:val="00BD7342"/>
    <w:rsid w:val="00C27D42"/>
    <w:rsid w:val="00CE4A36"/>
    <w:rsid w:val="00D569F5"/>
    <w:rsid w:val="00D71060"/>
    <w:rsid w:val="00DE2DCF"/>
    <w:rsid w:val="00E027EC"/>
    <w:rsid w:val="00E845E9"/>
    <w:rsid w:val="00EB2335"/>
    <w:rsid w:val="00EB5852"/>
    <w:rsid w:val="00ED42FC"/>
    <w:rsid w:val="00F221FB"/>
    <w:rsid w:val="00F73467"/>
    <w:rsid w:val="00FA442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A5749"/>
  <w15:docId w15:val="{C3D7B658-2CC8-4895-B012-5EB39929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4427"/>
    <w:rPr>
      <w:sz w:val="16"/>
      <w:szCs w:val="16"/>
    </w:rPr>
  </w:style>
  <w:style w:type="paragraph" w:styleId="CommentText">
    <w:name w:val="annotation text"/>
    <w:basedOn w:val="Normal"/>
    <w:link w:val="CommentTextChar"/>
    <w:uiPriority w:val="99"/>
    <w:semiHidden/>
    <w:unhideWhenUsed/>
    <w:rsid w:val="00FA4427"/>
    <w:rPr>
      <w:sz w:val="20"/>
      <w:szCs w:val="20"/>
    </w:rPr>
  </w:style>
  <w:style w:type="character" w:customStyle="1" w:styleId="CommentTextChar">
    <w:name w:val="Comment Text Char"/>
    <w:basedOn w:val="DefaultParagraphFont"/>
    <w:link w:val="CommentText"/>
    <w:uiPriority w:val="99"/>
    <w:semiHidden/>
    <w:rsid w:val="00FA4427"/>
    <w:rPr>
      <w:sz w:val="20"/>
      <w:szCs w:val="20"/>
      <w:lang w:val="en-GB"/>
    </w:rPr>
  </w:style>
  <w:style w:type="paragraph" w:styleId="CommentSubject">
    <w:name w:val="annotation subject"/>
    <w:basedOn w:val="CommentText"/>
    <w:next w:val="CommentText"/>
    <w:link w:val="CommentSubjectChar"/>
    <w:uiPriority w:val="99"/>
    <w:semiHidden/>
    <w:unhideWhenUsed/>
    <w:rsid w:val="00FA4427"/>
    <w:rPr>
      <w:b/>
      <w:bCs/>
    </w:rPr>
  </w:style>
  <w:style w:type="character" w:customStyle="1" w:styleId="CommentSubjectChar">
    <w:name w:val="Comment Subject Char"/>
    <w:basedOn w:val="CommentTextChar"/>
    <w:link w:val="CommentSubject"/>
    <w:uiPriority w:val="99"/>
    <w:semiHidden/>
    <w:rsid w:val="00FA4427"/>
    <w:rPr>
      <w:b/>
      <w:bCs/>
      <w:sz w:val="20"/>
      <w:szCs w:val="20"/>
      <w:lang w:val="en-GB"/>
    </w:rPr>
  </w:style>
  <w:style w:type="paragraph" w:styleId="BalloonText">
    <w:name w:val="Balloon Text"/>
    <w:basedOn w:val="Normal"/>
    <w:link w:val="BalloonTextChar"/>
    <w:uiPriority w:val="99"/>
    <w:semiHidden/>
    <w:unhideWhenUsed/>
    <w:rsid w:val="00FA4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427"/>
    <w:rPr>
      <w:rFonts w:ascii="Times New Roman" w:hAnsi="Times New Roman" w:cs="Times New Roman"/>
      <w:sz w:val="18"/>
      <w:szCs w:val="18"/>
      <w:lang w:val="en-GB"/>
    </w:rPr>
  </w:style>
  <w:style w:type="paragraph" w:styleId="ListParagraph">
    <w:name w:val="List Paragraph"/>
    <w:basedOn w:val="Normal"/>
    <w:uiPriority w:val="34"/>
    <w:qFormat/>
    <w:rsid w:val="00BC4EFE"/>
    <w:pPr>
      <w:ind w:left="720"/>
      <w:contextualSpacing/>
    </w:pPr>
  </w:style>
  <w:style w:type="paragraph" w:styleId="Revision">
    <w:name w:val="Revision"/>
    <w:hidden/>
    <w:uiPriority w:val="99"/>
    <w:semiHidden/>
    <w:rsid w:val="00606CF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7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81EF-5C2F-9846-BFF3-3C1EE76AD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2019-09-23T09:31:00Z</dcterms:created>
  <dcterms:modified xsi:type="dcterms:W3CDTF">2019-09-23T09:31:00Z</dcterms:modified>
</cp:coreProperties>
</file>