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5E672" w14:textId="1E59D833" w:rsidR="00206529" w:rsidRPr="002622F5" w:rsidRDefault="00A02509" w:rsidP="00750661">
      <w:pPr>
        <w:pStyle w:val="Heading1"/>
        <w:rPr>
          <w:b w:val="0"/>
          <w:lang w:val="en-US"/>
        </w:rPr>
      </w:pPr>
      <w:r w:rsidRPr="002622F5">
        <w:rPr>
          <w:b w:val="0"/>
          <w:lang w:val="en-US"/>
        </w:rPr>
        <w:t>Abstract</w:t>
      </w:r>
    </w:p>
    <w:p w14:paraId="144674B7" w14:textId="77777777" w:rsidR="00206529" w:rsidRPr="002622F5" w:rsidRDefault="00A02509">
      <w:pPr>
        <w:pStyle w:val="Normal1"/>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8">
        <w:r w:rsidRPr="002622F5">
          <w:rPr>
            <w:color w:val="1155CC"/>
            <w:u w:val="single"/>
            <w:lang w:val="en-US"/>
          </w:rPr>
          <w:t>osf.io/gv7cm</w:t>
        </w:r>
      </w:hyperlink>
      <w:r w:rsidRPr="002622F5">
        <w:rPr>
          <w:lang w:val="en-US"/>
        </w:rPr>
        <w:t>.</w:t>
      </w:r>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headerReference w:type="first" r:id="rId11"/>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77777777" w:rsidR="00206529" w:rsidRPr="002622F5" w:rsidRDefault="00A02509">
      <w:pPr>
        <w:pStyle w:val="Normal1"/>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359481ED" w14:textId="77777777" w:rsidR="00E9178B" w:rsidRDefault="00A02509">
      <w:pPr>
        <w:pStyle w:val="Normal1"/>
        <w:ind w:firstLine="720"/>
        <w:rPr>
          <w:ins w:id="0" w:author="Ian Hussey" w:date="2020-04-15T14:08:00Z"/>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w:t>
      </w:r>
    </w:p>
    <w:p w14:paraId="08A6BE95" w14:textId="77777777" w:rsidR="00E9178B" w:rsidRDefault="00A02509" w:rsidP="00E9178B">
      <w:pPr>
        <w:pStyle w:val="Normal1"/>
        <w:ind w:firstLine="720"/>
        <w:rPr>
          <w:ins w:id="1" w:author="Ian Hussey" w:date="2020-04-15T14:08:00Z"/>
          <w:lang w:val="en-US"/>
        </w:rPr>
      </w:pPr>
      <w:r w:rsidRPr="002622F5">
        <w:rPr>
          <w:lang w:val="en-US"/>
        </w:rPr>
        <w:t xml:space="preserve">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w:t>
      </w:r>
    </w:p>
    <w:p w14:paraId="7748AF91" w14:textId="35167C76" w:rsidR="00206529" w:rsidRPr="002622F5" w:rsidRDefault="00A02509" w:rsidP="00E03828">
      <w:pPr>
        <w:pStyle w:val="Normal1"/>
        <w:ind w:firstLine="720"/>
        <w:rPr>
          <w:lang w:val="en-US"/>
        </w:rPr>
      </w:pPr>
      <w:r w:rsidRPr="002622F5">
        <w:rPr>
          <w:lang w:val="en-US"/>
        </w:rPr>
        <w:t xml:space="preserve">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w:t>
      </w:r>
      <w:r w:rsidRPr="002622F5">
        <w:rPr>
          <w:lang w:val="en-US"/>
        </w:rPr>
        <w:lastRenderedPageBreak/>
        <w:t>Gawronski, 2019</w:t>
      </w:r>
      <w:ins w:id="2" w:author="Ian Hussey" w:date="2020-04-15T14:08:00Z">
        <w:r w:rsidR="00E9178B">
          <w:rPr>
            <w:lang w:val="en-US"/>
          </w:rPr>
          <w:t>; Corneille REF</w:t>
        </w:r>
      </w:ins>
      <w:ins w:id="3" w:author="Jamie Cummins" w:date="2020-04-17T11:36:00Z">
        <w:r w:rsidR="00242B49">
          <w:rPr>
            <w:lang w:val="en-US"/>
          </w:rPr>
          <w:t xml:space="preserve">; </w:t>
        </w:r>
        <w:proofErr w:type="spellStart"/>
        <w:r w:rsidR="00242B49">
          <w:rPr>
            <w:lang w:val="en-US"/>
          </w:rPr>
          <w:t>Schimmack</w:t>
        </w:r>
        <w:proofErr w:type="spellEnd"/>
        <w:r w:rsidR="00242B49">
          <w:rPr>
            <w:lang w:val="en-US"/>
          </w:rPr>
          <w:t>, 2019</w:t>
        </w:r>
      </w:ins>
      <w:r w:rsidRPr="002622F5">
        <w:rPr>
          <w:lang w:val="en-US"/>
        </w:rPr>
        <w:t xml:space="preserve">), a vast and ever-increasing number of studies continue to rely on them to provide insights that self-reports cannot. </w:t>
      </w:r>
    </w:p>
    <w:p w14:paraId="3A8444BD" w14:textId="77777777" w:rsidR="00206529" w:rsidRPr="002622F5" w:rsidRDefault="00A02509">
      <w:pPr>
        <w:pStyle w:val="Heading2"/>
        <w:rPr>
          <w:lang w:val="en-US"/>
        </w:rPr>
      </w:pPr>
      <w:bookmarkStart w:id="4" w:name="_30j0zll" w:colFirst="0" w:colLast="0"/>
      <w:bookmarkEnd w:id="4"/>
      <w:r w:rsidRPr="002622F5">
        <w:rPr>
          <w:lang w:val="en-US"/>
        </w:rPr>
        <w:t xml:space="preserve">The Affect Misattribution Procedure </w:t>
      </w:r>
    </w:p>
    <w:p w14:paraId="7F4DD242" w14:textId="57EFD236" w:rsidR="00206529" w:rsidRDefault="00A02509">
      <w:pPr>
        <w:pStyle w:val="Normal1"/>
        <w:ind w:firstLine="720"/>
        <w:rPr>
          <w:ins w:id="5" w:author="Ian Hussey" w:date="2020-04-15T14:18:00Z"/>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neutral Chinese character is preceded by a social </w:t>
      </w:r>
      <w:r w:rsidR="002622F5" w:rsidRPr="002622F5">
        <w:rPr>
          <w:lang w:val="en-US"/>
        </w:rPr>
        <w:t>in-group</w:t>
      </w:r>
      <w:r w:rsidRPr="002622F5">
        <w:rPr>
          <w:lang w:val="en-US"/>
        </w:rPr>
        <w:t xml:space="preserve"> member,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513E8DD5" w14:textId="3C980211" w:rsidR="00E03828" w:rsidRPr="002622F5" w:rsidDel="00E03828" w:rsidRDefault="00E03828" w:rsidP="00E03828">
      <w:pPr>
        <w:pStyle w:val="Heading2"/>
        <w:rPr>
          <w:del w:id="6" w:author="Ian Hussey" w:date="2020-04-15T14:18:00Z"/>
          <w:moveTo w:id="7" w:author="Ian Hussey" w:date="2020-04-15T14:18:00Z"/>
          <w:lang w:val="en-US"/>
        </w:rPr>
      </w:pPr>
      <w:moveToRangeStart w:id="8" w:author="Ian Hussey" w:date="2020-04-15T14:18:00Z" w:name="move37852703"/>
      <w:moveTo w:id="9" w:author="Ian Hussey" w:date="2020-04-15T14:18:00Z">
        <w:del w:id="10" w:author="Ian Hussey" w:date="2020-04-15T14:18:00Z">
          <w:r w:rsidRPr="002622F5" w:rsidDel="00E03828">
            <w:rPr>
              <w:lang w:val="en-US"/>
            </w:rPr>
            <w:delText>Use of the AMP is Widespread and Varied</w:delText>
          </w:r>
        </w:del>
      </w:moveTo>
    </w:p>
    <w:p w14:paraId="67D40EB4" w14:textId="236D5740" w:rsidR="00E03828" w:rsidRDefault="00E03828" w:rsidP="00E03828">
      <w:pPr>
        <w:pStyle w:val="Normal1"/>
        <w:ind w:firstLine="720"/>
        <w:rPr>
          <w:ins w:id="11" w:author="Jamie Cummins" w:date="2020-04-17T11:54:00Z"/>
          <w:lang w:val="en-US"/>
        </w:rPr>
      </w:pPr>
      <w:moveTo w:id="12" w:author="Ian Hussey" w:date="2020-04-15T14:18:00Z">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w:t>
        </w:r>
        <w:r w:rsidRPr="002622F5">
          <w:rPr>
            <w:lang w:val="en-US"/>
          </w:rPr>
          <w:lastRenderedPageBreak/>
          <w:t xml:space="preserve">(Dunham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moveTo>
    </w:p>
    <w:p w14:paraId="34B908A5" w14:textId="0AF82F55" w:rsidR="00ED21E5" w:rsidRPr="00ED21E5" w:rsidRDefault="00ED21E5" w:rsidP="00ED21E5">
      <w:pPr>
        <w:pStyle w:val="Normal1"/>
        <w:rPr>
          <w:ins w:id="13" w:author="Jamie Cummins" w:date="2020-04-17T11:40:00Z"/>
          <w:b/>
          <w:bCs/>
          <w:lang w:val="en-US"/>
          <w:rPrChange w:id="14" w:author="Jamie Cummins" w:date="2020-04-17T11:54:00Z">
            <w:rPr>
              <w:ins w:id="15" w:author="Jamie Cummins" w:date="2020-04-17T11:40:00Z"/>
              <w:lang w:val="en-US"/>
            </w:rPr>
          </w:rPrChange>
        </w:rPr>
        <w:pPrChange w:id="16" w:author="Jamie Cummins" w:date="2020-04-17T11:54:00Z">
          <w:pPr>
            <w:pStyle w:val="Normal1"/>
            <w:ind w:firstLine="720"/>
          </w:pPr>
        </w:pPrChange>
      </w:pPr>
      <w:ins w:id="17" w:author="Jamie Cummins" w:date="2020-04-17T11:59:00Z">
        <w:r>
          <w:rPr>
            <w:b/>
            <w:bCs/>
            <w:lang w:val="en-US"/>
          </w:rPr>
          <w:t>Two Competing Accounts of the AMP Effect</w:t>
        </w:r>
      </w:ins>
    </w:p>
    <w:p w14:paraId="6B54DDC0" w14:textId="7904191E" w:rsidR="00242B49" w:rsidDel="00ED21E5" w:rsidRDefault="00537FB1" w:rsidP="004A7775">
      <w:pPr>
        <w:pStyle w:val="Normal1"/>
        <w:ind w:firstLine="720"/>
        <w:rPr>
          <w:del w:id="18" w:author="Jamie Cummins" w:date="2020-04-17T11:51:00Z"/>
          <w:lang w:val="en-US"/>
        </w:rPr>
        <w:pPrChange w:id="19" w:author="Jamie Cummins" w:date="2020-04-17T12:17:00Z">
          <w:pPr>
            <w:pStyle w:val="Normal1"/>
            <w:ind w:firstLine="720"/>
          </w:pPr>
        </w:pPrChange>
      </w:pPr>
      <w:ins w:id="20" w:author="Jamie Cummins" w:date="2020-04-17T12:06:00Z">
        <w:r>
          <w:rPr>
            <w:lang w:val="en-US"/>
          </w:rPr>
          <w:t>The AMP receives this extensive use in psychology and beyond</w:t>
        </w:r>
      </w:ins>
      <w:ins w:id="21" w:author="Jamie Cummins" w:date="2020-04-17T11:55:00Z">
        <w:r w:rsidR="00ED21E5">
          <w:rPr>
            <w:lang w:val="en-US"/>
          </w:rPr>
          <w:t xml:space="preserve"> </w:t>
        </w:r>
      </w:ins>
      <w:ins w:id="22" w:author="Jamie Cummins" w:date="2020-04-17T11:40:00Z">
        <w:r w:rsidR="00242B49">
          <w:rPr>
            <w:lang w:val="en-US"/>
          </w:rPr>
          <w:t>because it is</w:t>
        </w:r>
      </w:ins>
      <w:ins w:id="23" w:author="Jamie Cummins" w:date="2020-04-17T11:43:00Z">
        <w:r w:rsidR="00242B49">
          <w:rPr>
            <w:lang w:val="en-US"/>
          </w:rPr>
          <w:t xml:space="preserve"> assumed to meet two conditions. Firstly, the AMP is assumed to be a valid measure</w:t>
        </w:r>
      </w:ins>
      <w:ins w:id="24" w:author="Jamie Cummins" w:date="2020-04-17T11:44:00Z">
        <w:r w:rsidR="00242B49">
          <w:rPr>
            <w:lang w:val="en-US"/>
          </w:rPr>
          <w:t xml:space="preserve"> of evaluations</w:t>
        </w:r>
      </w:ins>
      <w:ins w:id="25" w:author="Jamie Cummins" w:date="2020-04-17T11:43:00Z">
        <w:r w:rsidR="00242B49">
          <w:rPr>
            <w:lang w:val="en-US"/>
          </w:rPr>
          <w:t xml:space="preserve">: researchers assume that </w:t>
        </w:r>
      </w:ins>
      <w:ins w:id="26" w:author="Jamie Cummins" w:date="2020-04-17T11:44:00Z">
        <w:r w:rsidR="00242B49">
          <w:rPr>
            <w:lang w:val="en-US"/>
          </w:rPr>
          <w:t xml:space="preserve">effects in the AMP are primarily the result of the evaluations of the participants towards the stimuli used within the task. Secondly, the AMP is assumed to represent an </w:t>
        </w:r>
        <w:r w:rsidR="00242B49">
          <w:rPr>
            <w:i/>
            <w:iCs/>
            <w:lang w:val="en-US"/>
          </w:rPr>
          <w:t xml:space="preserve">implicit </w:t>
        </w:r>
        <w:r w:rsidR="00242B49">
          <w:rPr>
            <w:lang w:val="en-US"/>
          </w:rPr>
          <w:t>measure of evaluations: spe</w:t>
        </w:r>
      </w:ins>
      <w:ins w:id="27" w:author="Jamie Cummins" w:date="2020-04-17T11:45:00Z">
        <w:r w:rsidR="00242B49">
          <w:rPr>
            <w:lang w:val="en-US"/>
          </w:rPr>
          <w:t>cifically, that behavior within the task is emitted without</w:t>
        </w:r>
      </w:ins>
      <w:ins w:id="28" w:author="Jamie Cummins" w:date="2020-04-17T11:48:00Z">
        <w:r w:rsidR="00242B49">
          <w:rPr>
            <w:lang w:val="en-US"/>
          </w:rPr>
          <w:t xml:space="preserve"> an</w:t>
        </w:r>
      </w:ins>
      <w:ins w:id="29" w:author="Jamie Cummins" w:date="2020-04-17T11:45:00Z">
        <w:r w:rsidR="00242B49">
          <w:rPr>
            <w:lang w:val="en-US"/>
          </w:rPr>
          <w:t xml:space="preserve"> intention </w:t>
        </w:r>
      </w:ins>
      <w:ins w:id="30" w:author="Jamie Cummins" w:date="2020-04-17T11:48:00Z">
        <w:r w:rsidR="00242B49">
          <w:rPr>
            <w:lang w:val="en-US"/>
          </w:rPr>
          <w:t xml:space="preserve">to do so, </w:t>
        </w:r>
      </w:ins>
      <w:ins w:id="31" w:author="Jamie Cummins" w:date="2020-04-17T11:45:00Z">
        <w:r w:rsidR="00242B49">
          <w:rPr>
            <w:lang w:val="en-US"/>
          </w:rPr>
          <w:t>and without awareness</w:t>
        </w:r>
      </w:ins>
      <w:ins w:id="32" w:author="Jamie Cummins" w:date="2020-04-17T11:48:00Z">
        <w:r w:rsidR="00242B49">
          <w:rPr>
            <w:lang w:val="en-US"/>
          </w:rPr>
          <w:t xml:space="preserve"> of the influence of the primes on the responses of participants</w:t>
        </w:r>
      </w:ins>
      <w:ins w:id="33" w:author="Jamie Cummins" w:date="2020-04-17T11:45:00Z">
        <w:r w:rsidR="00242B49">
          <w:rPr>
            <w:rStyle w:val="FootnoteReference"/>
            <w:lang w:val="en-US"/>
          </w:rPr>
          <w:footnoteReference w:id="1"/>
        </w:r>
        <w:r w:rsidR="00242B49">
          <w:rPr>
            <w:lang w:val="en-US"/>
          </w:rPr>
          <w:t xml:space="preserve">. </w:t>
        </w:r>
      </w:ins>
    </w:p>
    <w:p w14:paraId="4D44F691" w14:textId="49206FE4" w:rsidR="00E03828" w:rsidDel="004A7775" w:rsidRDefault="00ED21E5" w:rsidP="004A7775">
      <w:pPr>
        <w:pStyle w:val="Normal1"/>
        <w:ind w:firstLine="720"/>
        <w:rPr>
          <w:del w:id="41" w:author="Jamie Cummins" w:date="2020-04-17T11:51:00Z"/>
          <w:lang w:val="en-US"/>
        </w:rPr>
        <w:pPrChange w:id="42" w:author="Jamie Cummins" w:date="2020-04-17T12:17:00Z">
          <w:pPr>
            <w:pStyle w:val="Normal1"/>
          </w:pPr>
        </w:pPrChange>
      </w:pPr>
      <w:ins w:id="43" w:author="Jamie Cummins" w:date="2020-04-17T11:55:00Z">
        <w:r>
          <w:rPr>
            <w:lang w:val="en-US"/>
          </w:rPr>
          <w:t xml:space="preserve">With regard to this latter point, </w:t>
        </w:r>
      </w:ins>
      <w:ins w:id="44" w:author="Jamie Cummins" w:date="2020-04-17T11:57:00Z">
        <w:r>
          <w:rPr>
            <w:lang w:val="en-US"/>
          </w:rPr>
          <w:t xml:space="preserve">two distinct perspectives on the AMP are present in </w:t>
        </w:r>
        <w:r>
          <w:rPr>
            <w:lang w:val="en-US"/>
          </w:rPr>
          <w:lastRenderedPageBreak/>
          <w:t>the literature</w:t>
        </w:r>
      </w:ins>
      <w:ins w:id="45" w:author="Jamie Cummins" w:date="2020-04-17T11:55:00Z">
        <w:r>
          <w:rPr>
            <w:lang w:val="en-US"/>
          </w:rPr>
          <w:t>.</w:t>
        </w:r>
      </w:ins>
      <w:ins w:id="46" w:author="Jamie Cummins" w:date="2020-04-17T11:56:00Z">
        <w:r>
          <w:rPr>
            <w:lang w:val="en-US"/>
          </w:rPr>
          <w:t xml:space="preserve"> On the one hand, </w:t>
        </w:r>
      </w:ins>
      <w:ins w:id="47" w:author="Jamie Cummins" w:date="2020-04-17T11:57:00Z">
        <w:r>
          <w:rPr>
            <w:lang w:val="en-US"/>
          </w:rPr>
          <w:t xml:space="preserve">many users of the AMP align with an </w:t>
        </w:r>
        <w:r>
          <w:rPr>
            <w:i/>
            <w:iCs/>
            <w:lang w:val="en-US"/>
          </w:rPr>
          <w:t xml:space="preserve">implicit </w:t>
        </w:r>
        <w:r w:rsidRPr="00537FB1">
          <w:rPr>
            <w:i/>
            <w:iCs/>
            <w:lang w:val="en-US"/>
            <w:rPrChange w:id="48" w:author="Jamie Cummins" w:date="2020-04-17T12:07:00Z">
              <w:rPr>
                <w:lang w:val="en-US"/>
              </w:rPr>
            </w:rPrChange>
          </w:rPr>
          <w:t xml:space="preserve">account </w:t>
        </w:r>
        <w:r>
          <w:rPr>
            <w:lang w:val="en-US"/>
          </w:rPr>
          <w:t xml:space="preserve">of AMP effects: </w:t>
        </w:r>
      </w:ins>
      <w:ins w:id="49" w:author="Jamie Cummins" w:date="2020-04-17T11:58:00Z">
        <w:r>
          <w:rPr>
            <w:lang w:val="en-US"/>
          </w:rPr>
          <w:t>namely, that effects in the AMP indeed reflect behavior which is captured without the intention or awareness of the participant (Payne et a</w:t>
        </w:r>
      </w:ins>
      <w:ins w:id="50" w:author="Jamie Cummins" w:date="2020-04-17T12:08:00Z">
        <w:r w:rsidR="00537FB1">
          <w:rPr>
            <w:lang w:val="en-US"/>
          </w:rPr>
          <w:t>l</w:t>
        </w:r>
      </w:ins>
      <w:ins w:id="51" w:author="Jamie Cummins" w:date="2020-04-17T11:58:00Z">
        <w:r>
          <w:rPr>
            <w:lang w:val="en-US"/>
          </w:rPr>
          <w:t>., 2005; Payne et al., 2013). On the other hand</w:t>
        </w:r>
      </w:ins>
      <w:ins w:id="52" w:author="Jamie Cummins" w:date="2020-04-17T11:59:00Z">
        <w:r>
          <w:rPr>
            <w:lang w:val="en-US"/>
          </w:rPr>
          <w:t xml:space="preserve"> </w:t>
        </w:r>
      </w:ins>
      <w:ins w:id="53" w:author="Jamie Cummins" w:date="2020-04-17T11:58:00Z">
        <w:r>
          <w:rPr>
            <w:lang w:val="en-US"/>
          </w:rPr>
          <w:t>other researchers have op</w:t>
        </w:r>
      </w:ins>
      <w:ins w:id="54" w:author="Jamie Cummins" w:date="2020-04-17T11:59:00Z">
        <w:r>
          <w:rPr>
            <w:lang w:val="en-US"/>
          </w:rPr>
          <w:t xml:space="preserve">posed this perspective, and instead </w:t>
        </w:r>
      </w:ins>
      <w:ins w:id="55" w:author="Jamie Cummins" w:date="2020-04-17T12:07:00Z">
        <w:r w:rsidR="00537FB1">
          <w:rPr>
            <w:lang w:val="en-US"/>
          </w:rPr>
          <w:t xml:space="preserve">forward an </w:t>
        </w:r>
        <w:r w:rsidR="00537FB1">
          <w:rPr>
            <w:i/>
            <w:iCs/>
            <w:lang w:val="en-US"/>
          </w:rPr>
          <w:t>explicit account</w:t>
        </w:r>
        <w:r w:rsidR="00537FB1">
          <w:rPr>
            <w:lang w:val="en-US"/>
          </w:rPr>
          <w:t xml:space="preserve"> of AMP effects which argues</w:t>
        </w:r>
      </w:ins>
      <w:ins w:id="56" w:author="Jamie Cummins" w:date="2020-04-17T11:59:00Z">
        <w:r>
          <w:rPr>
            <w:lang w:val="en-US"/>
          </w:rPr>
          <w:t xml:space="preserve"> that participants </w:t>
        </w:r>
        <w:r w:rsidR="00537FB1">
          <w:rPr>
            <w:lang w:val="en-US"/>
          </w:rPr>
          <w:t xml:space="preserve">are both aware of the influence of primes in the </w:t>
        </w:r>
      </w:ins>
      <w:ins w:id="57" w:author="Jamie Cummins" w:date="2020-04-17T12:00:00Z">
        <w:r w:rsidR="00537FB1">
          <w:rPr>
            <w:lang w:val="en-US"/>
          </w:rPr>
          <w:t>AMP</w:t>
        </w:r>
      </w:ins>
      <w:ins w:id="58" w:author="Jamie Cummins" w:date="2020-04-17T12:03:00Z">
        <w:r w:rsidR="00537FB1">
          <w:rPr>
            <w:lang w:val="en-US"/>
          </w:rPr>
          <w:t xml:space="preserve">, </w:t>
        </w:r>
      </w:ins>
      <w:ins w:id="59" w:author="Jamie Cummins" w:date="2020-04-17T12:00:00Z">
        <w:r w:rsidR="00537FB1">
          <w:rPr>
            <w:lang w:val="en-US"/>
          </w:rPr>
          <w:t xml:space="preserve">and exert intentional control over </w:t>
        </w:r>
      </w:ins>
      <w:ins w:id="60" w:author="Jamie Cummins" w:date="2020-04-17T12:03:00Z">
        <w:r w:rsidR="00537FB1">
          <w:rPr>
            <w:lang w:val="en-US"/>
          </w:rPr>
          <w:t>their behavior in order to respond in-line with these primes</w:t>
        </w:r>
      </w:ins>
      <w:ins w:id="61" w:author="Jamie Cummins" w:date="2020-04-17T12:00:00Z">
        <w:r w:rsidR="00537FB1">
          <w:rPr>
            <w:lang w:val="en-US"/>
          </w:rPr>
          <w:t xml:space="preserve"> (Bar-Anan &amp; Nosek, 2012</w:t>
        </w:r>
      </w:ins>
      <w:ins w:id="62" w:author="Jamie Cummins" w:date="2020-04-17T12:03:00Z">
        <w:r w:rsidR="00537FB1">
          <w:rPr>
            <w:lang w:val="en-US"/>
          </w:rPr>
          <w:t>; Mann et al., 2019</w:t>
        </w:r>
      </w:ins>
      <w:ins w:id="63" w:author="Jamie Cummins" w:date="2020-04-17T12:00:00Z">
        <w:r w:rsidR="00537FB1">
          <w:rPr>
            <w:lang w:val="en-US"/>
          </w:rPr>
          <w:t xml:space="preserve">). </w:t>
        </w:r>
      </w:ins>
      <w:moveTo w:id="64" w:author="Ian Hussey" w:date="2020-04-15T14:18:00Z">
        <w:del w:id="65" w:author="Jamie Cummins" w:date="2020-04-17T11:38:00Z">
          <w:r w:rsidR="00E03828" w:rsidRPr="002622F5" w:rsidDel="00242B49">
            <w:rPr>
              <w:lang w:val="en-US"/>
            </w:rPr>
            <w:delTex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w:delText>
          </w:r>
        </w:del>
        <w:del w:id="66" w:author="Jamie Cummins" w:date="2020-04-17T11:51:00Z">
          <w:r w:rsidR="00E03828" w:rsidRPr="008970A0" w:rsidDel="00ED21E5">
            <w:rPr>
              <w:highlight w:val="yellow"/>
              <w:lang w:val="en-US"/>
              <w:rPrChange w:id="67" w:author="Ian Hussey" w:date="2020-04-15T14:18:00Z">
                <w:rPr>
                  <w:lang w:val="en-US"/>
                </w:rPr>
              </w:rPrChange>
            </w:rPr>
            <w:delText>These tasks are predicated on the same underlying idea: that AMP-like tasks capture the misattribution of features of the prime stimuli to the targets without the awareness or intention of the participant. Yet the question remains: are AMP effects really driven by misattribution that occurs in the absence of either awareness or intention?</w:delText>
          </w:r>
        </w:del>
      </w:moveTo>
    </w:p>
    <w:p w14:paraId="3868D86C" w14:textId="77777777" w:rsidR="00537FB1" w:rsidRPr="002622F5" w:rsidRDefault="00537FB1" w:rsidP="001851E2">
      <w:pPr>
        <w:pStyle w:val="Normal1"/>
        <w:ind w:firstLine="720"/>
        <w:rPr>
          <w:ins w:id="68" w:author="Jamie Cummins" w:date="2020-04-17T12:09:00Z"/>
          <w:moveTo w:id="69" w:author="Ian Hussey" w:date="2020-04-15T14:18:00Z"/>
          <w:lang w:val="en-US"/>
        </w:rPr>
      </w:pPr>
    </w:p>
    <w:moveToRangeEnd w:id="8"/>
    <w:p w14:paraId="26603BAF" w14:textId="0E98FCF7" w:rsidR="00E03828" w:rsidDel="004A7775" w:rsidRDefault="00537FB1" w:rsidP="00537FB1">
      <w:pPr>
        <w:pStyle w:val="Normal1"/>
        <w:rPr>
          <w:del w:id="70" w:author="Jamie Cummins" w:date="2020-04-17T11:51:00Z"/>
          <w:lang w:val="en-US"/>
        </w:rPr>
      </w:pPr>
      <w:ins w:id="71" w:author="Jamie Cummins" w:date="2020-04-17T12:09:00Z">
        <w:r>
          <w:rPr>
            <w:lang w:val="en-US"/>
          </w:rPr>
          <w:tab/>
          <w:t>The importance of resolving whether AMP effects are better explained by an implicit account or an explicit account for the future use of the meas</w:t>
        </w:r>
      </w:ins>
      <w:ins w:id="72" w:author="Jamie Cummins" w:date="2020-04-17T12:10:00Z">
        <w:r>
          <w:rPr>
            <w:lang w:val="en-US"/>
          </w:rPr>
          <w:t>ure</w:t>
        </w:r>
      </w:ins>
      <w:ins w:id="73" w:author="Jamie Cummins" w:date="2020-04-17T12:09:00Z">
        <w:r>
          <w:rPr>
            <w:lang w:val="en-US"/>
          </w:rPr>
          <w:t xml:space="preserve"> cannot be overstated. </w:t>
        </w:r>
      </w:ins>
      <w:ins w:id="74" w:author="Jamie Cummins" w:date="2020-04-17T12:10:00Z">
        <w:r w:rsidR="004A7775">
          <w:rPr>
            <w:lang w:val="en-US"/>
          </w:rPr>
          <w:t xml:space="preserve">The AMP’s </w:t>
        </w:r>
        <w:r w:rsidR="004A7775" w:rsidRPr="004A7775">
          <w:rPr>
            <w:lang w:val="en-US"/>
          </w:rPr>
          <w:t xml:space="preserve">raison </w:t>
        </w:r>
        <w:proofErr w:type="spellStart"/>
        <w:r w:rsidR="004A7775" w:rsidRPr="004A7775">
          <w:rPr>
            <w:lang w:val="en-US"/>
          </w:rPr>
          <w:t>d'etre</w:t>
        </w:r>
        <w:proofErr w:type="spellEnd"/>
        <w:r w:rsidR="004A7775">
          <w:rPr>
            <w:lang w:val="en-US"/>
          </w:rPr>
          <w:t xml:space="preserve"> in most studies </w:t>
        </w:r>
      </w:ins>
      <w:ins w:id="75" w:author="Jamie Cummins" w:date="2020-04-17T12:12:00Z">
        <w:r w:rsidR="004A7775">
          <w:rPr>
            <w:lang w:val="en-US"/>
          </w:rPr>
          <w:t>relates to</w:t>
        </w:r>
      </w:ins>
      <w:ins w:id="76" w:author="Jamie Cummins" w:date="2020-04-17T12:10:00Z">
        <w:r w:rsidR="004A7775">
          <w:rPr>
            <w:lang w:val="en-US"/>
          </w:rPr>
          <w:t xml:space="preserve"> its implicitness</w:t>
        </w:r>
      </w:ins>
      <w:ins w:id="77" w:author="Jamie Cummins" w:date="2020-04-17T12:12:00Z">
        <w:r w:rsidR="004A7775">
          <w:rPr>
            <w:lang w:val="en-US"/>
          </w:rPr>
          <w:t>, rather than only its validity as a measure of evaluations</w:t>
        </w:r>
      </w:ins>
      <w:ins w:id="78" w:author="Jamie Cummins" w:date="2020-04-17T12:10:00Z">
        <w:r w:rsidR="004A7775">
          <w:rPr>
            <w:lang w:val="en-US"/>
          </w:rPr>
          <w:t xml:space="preserve">: if AMP </w:t>
        </w:r>
      </w:ins>
      <w:ins w:id="79" w:author="Jamie Cummins" w:date="2020-04-17T12:11:00Z">
        <w:r w:rsidR="004A7775">
          <w:rPr>
            <w:lang w:val="en-US"/>
          </w:rPr>
          <w:t xml:space="preserve">effects </w:t>
        </w:r>
      </w:ins>
      <w:ins w:id="80" w:author="Jamie Cummins" w:date="2020-04-17T12:12:00Z">
        <w:r w:rsidR="004A7775">
          <w:rPr>
            <w:lang w:val="en-US"/>
          </w:rPr>
          <w:t xml:space="preserve">do not reflect </w:t>
        </w:r>
      </w:ins>
      <w:ins w:id="81" w:author="Jamie Cummins" w:date="2020-04-17T12:13:00Z">
        <w:r w:rsidR="004A7775">
          <w:rPr>
            <w:lang w:val="en-US"/>
          </w:rPr>
          <w:t>unintentional and unaware responding</w:t>
        </w:r>
      </w:ins>
      <w:ins w:id="82" w:author="Jamie Cummins" w:date="2020-04-17T12:11:00Z">
        <w:r w:rsidR="004A7775">
          <w:rPr>
            <w:lang w:val="en-US"/>
          </w:rPr>
          <w:t xml:space="preserve">, then most researchers would likely simply opt for briefer, more straightforward self-report measures to assess evaluations. </w:t>
        </w:r>
      </w:ins>
    </w:p>
    <w:p w14:paraId="17B38327" w14:textId="21338289" w:rsidR="002158FF" w:rsidDel="001851E2" w:rsidRDefault="004A7775" w:rsidP="004A7775">
      <w:pPr>
        <w:pStyle w:val="Normal1"/>
        <w:rPr>
          <w:del w:id="83" w:author="Jamie Cummins" w:date="2020-04-17T11:51:00Z"/>
          <w:lang w:val="en-US"/>
        </w:rPr>
      </w:pPr>
      <w:ins w:id="84" w:author="Jamie Cummins" w:date="2020-04-17T12:14:00Z">
        <w:r>
          <w:rPr>
            <w:lang w:val="en-US"/>
          </w:rPr>
          <w:t>This would have a profound impact o</w:t>
        </w:r>
      </w:ins>
      <w:ins w:id="85" w:author="Jamie Cummins" w:date="2020-04-17T12:15:00Z">
        <w:r>
          <w:rPr>
            <w:lang w:val="en-US"/>
          </w:rPr>
          <w:t xml:space="preserve">n when and how the AMP is used within psychological research. </w:t>
        </w:r>
      </w:ins>
      <w:ins w:id="86" w:author="Jamie Cummins" w:date="2020-04-17T12:19:00Z">
        <w:r>
          <w:rPr>
            <w:lang w:val="en-US"/>
          </w:rPr>
          <w:t>Fortunately, researchers</w:t>
        </w:r>
      </w:ins>
      <w:ins w:id="87" w:author="Jamie Cummins" w:date="2020-04-17T12:20:00Z">
        <w:r>
          <w:rPr>
            <w:lang w:val="en-US"/>
          </w:rPr>
          <w:t xml:space="preserve"> </w:t>
        </w:r>
        <w:r w:rsidR="001851E2">
          <w:rPr>
            <w:lang w:val="en-US"/>
          </w:rPr>
          <w:t xml:space="preserve">have appreciated the urgency of this matter and conducted a number of investigations into this matter. </w:t>
        </w:r>
      </w:ins>
      <w:ins w:id="88" w:author="Jamie Cummins" w:date="2020-04-17T12:26:00Z">
        <w:r w:rsidR="001851E2">
          <w:rPr>
            <w:lang w:val="en-US"/>
          </w:rPr>
          <w:t xml:space="preserve">Much of this research has focused on the (un)intentional nature of AMP effects. </w:t>
        </w:r>
      </w:ins>
      <w:ins w:id="89" w:author="Jamie Cummins" w:date="2020-04-17T12:20:00Z">
        <w:r w:rsidR="001851E2">
          <w:rPr>
            <w:lang w:val="en-US"/>
          </w:rPr>
          <w:t xml:space="preserve">Unfortunately, the results of these investigations have been somewhat inconclusive: some </w:t>
        </w:r>
      </w:ins>
      <w:ins w:id="90" w:author="Jamie Cummins" w:date="2020-04-17T12:21:00Z">
        <w:r w:rsidR="001851E2">
          <w:rPr>
            <w:lang w:val="en-US"/>
          </w:rPr>
          <w:t>have found support for</w:t>
        </w:r>
      </w:ins>
      <w:ins w:id="91" w:author="Jamie Cummins" w:date="2020-04-17T12:20:00Z">
        <w:r w:rsidR="001851E2">
          <w:rPr>
            <w:lang w:val="en-US"/>
          </w:rPr>
          <w:t xml:space="preserve"> </w:t>
        </w:r>
      </w:ins>
      <w:ins w:id="92" w:author="Jamie Cummins" w:date="2020-04-17T12:21:00Z">
        <w:r w:rsidR="001851E2">
          <w:rPr>
            <w:lang w:val="en-US"/>
          </w:rPr>
          <w:t>the unintentionality of AMP effects (Payne et al., 2005, 2013; Gawronski &amp; Ye, 2013), while ot</w:t>
        </w:r>
      </w:ins>
      <w:ins w:id="93" w:author="Jamie Cummins" w:date="2020-04-17T12:22:00Z">
        <w:r w:rsidR="001851E2">
          <w:rPr>
            <w:lang w:val="en-US"/>
          </w:rPr>
          <w:t>hers have found that AMP effects are largely intentional (Bar-Anan &amp; Nosek, 2</w:t>
        </w:r>
      </w:ins>
      <w:ins w:id="94" w:author="Jamie Cummins" w:date="2020-04-17T12:23:00Z">
        <w:r w:rsidR="001851E2">
          <w:rPr>
            <w:lang w:val="en-US"/>
          </w:rPr>
          <w:t>012; Mann et al., 2019).</w:t>
        </w:r>
      </w:ins>
      <w:ins w:id="95" w:author="Jamie Cummins" w:date="2020-04-17T12:24:00Z">
        <w:r w:rsidR="001851E2">
          <w:rPr>
            <w:lang w:val="en-US"/>
          </w:rPr>
          <w:t xml:space="preserve"> </w:t>
        </w:r>
      </w:ins>
    </w:p>
    <w:p w14:paraId="50238847" w14:textId="77777777" w:rsidR="001851E2" w:rsidRDefault="001851E2" w:rsidP="004A7775">
      <w:pPr>
        <w:pStyle w:val="Normal1"/>
        <w:rPr>
          <w:ins w:id="96" w:author="Jamie Cummins" w:date="2020-04-17T12:27:00Z"/>
          <w:lang w:val="en-US"/>
        </w:rPr>
      </w:pPr>
    </w:p>
    <w:p w14:paraId="4843076C" w14:textId="375FCFA5" w:rsidR="001851E2" w:rsidRPr="001851E2" w:rsidRDefault="001851E2" w:rsidP="004A7775">
      <w:pPr>
        <w:pStyle w:val="Normal1"/>
        <w:rPr>
          <w:ins w:id="97" w:author="Jamie Cummins" w:date="2020-04-17T12:26:00Z"/>
          <w:b/>
          <w:bCs/>
          <w:lang w:val="en-US"/>
          <w:rPrChange w:id="98" w:author="Jamie Cummins" w:date="2020-04-17T12:27:00Z">
            <w:rPr>
              <w:ins w:id="99" w:author="Jamie Cummins" w:date="2020-04-17T12:26:00Z"/>
              <w:lang w:val="en-US"/>
            </w:rPr>
          </w:rPrChange>
        </w:rPr>
      </w:pPr>
      <w:ins w:id="100" w:author="Jamie Cummins" w:date="2020-04-17T12:27:00Z">
        <w:r>
          <w:rPr>
            <w:b/>
            <w:bCs/>
            <w:lang w:val="en-US"/>
          </w:rPr>
          <w:t>Awarenes</w:t>
        </w:r>
      </w:ins>
      <w:ins w:id="101" w:author="Jamie Cummins" w:date="2020-04-17T12:28:00Z">
        <w:r>
          <w:rPr>
            <w:b/>
            <w:bCs/>
            <w:lang w:val="en-US"/>
          </w:rPr>
          <w:t>s in the AMP</w:t>
        </w:r>
      </w:ins>
    </w:p>
    <w:p w14:paraId="207C37F9" w14:textId="77777777" w:rsidR="00D624A4" w:rsidRDefault="001851E2" w:rsidP="004A7775">
      <w:pPr>
        <w:pStyle w:val="Normal1"/>
        <w:rPr>
          <w:ins w:id="102" w:author="Jamie Cummins" w:date="2020-04-17T12:39:00Z"/>
          <w:lang w:val="en-US"/>
        </w:rPr>
      </w:pPr>
      <w:ins w:id="103" w:author="Jamie Cummins" w:date="2020-04-17T12:26:00Z">
        <w:r>
          <w:rPr>
            <w:lang w:val="en-US"/>
          </w:rPr>
          <w:tab/>
        </w:r>
      </w:ins>
      <w:ins w:id="104" w:author="Jamie Cummins" w:date="2020-04-17T12:27:00Z">
        <w:r>
          <w:rPr>
            <w:lang w:val="en-US"/>
          </w:rPr>
          <w:t>Unlike (un)intentionality, the</w:t>
        </w:r>
      </w:ins>
      <w:ins w:id="105" w:author="Jamie Cummins" w:date="2020-04-17T12:28:00Z">
        <w:r>
          <w:rPr>
            <w:lang w:val="en-US"/>
          </w:rPr>
          <w:t xml:space="preserve"> </w:t>
        </w:r>
      </w:ins>
      <w:ins w:id="106" w:author="Jamie Cummins" w:date="2020-04-17T12:27:00Z">
        <w:r>
          <w:rPr>
            <w:lang w:val="en-US"/>
          </w:rPr>
          <w:t>(un)aware</w:t>
        </w:r>
      </w:ins>
      <w:ins w:id="107" w:author="Jamie Cummins" w:date="2020-04-17T12:28:00Z">
        <w:r>
          <w:rPr>
            <w:lang w:val="en-US"/>
          </w:rPr>
          <w:t xml:space="preserve"> nature</w:t>
        </w:r>
      </w:ins>
      <w:ins w:id="108" w:author="Jamie Cummins" w:date="2020-04-17T12:27:00Z">
        <w:r>
          <w:rPr>
            <w:lang w:val="en-US"/>
          </w:rPr>
          <w:t xml:space="preserve"> of AMP effects has received comparably little attention. This is in spite of the fact that </w:t>
        </w:r>
      </w:ins>
      <w:ins w:id="109" w:author="Jamie Cummins" w:date="2020-04-17T12:29:00Z">
        <w:r>
          <w:rPr>
            <w:lang w:val="en-US"/>
          </w:rPr>
          <w:t xml:space="preserve">capturing evaluations that occur outside of </w:t>
        </w:r>
        <w:r>
          <w:rPr>
            <w:lang w:val="en-US"/>
          </w:rPr>
          <w:lastRenderedPageBreak/>
          <w:t>awareness</w:t>
        </w:r>
      </w:ins>
      <w:ins w:id="110" w:author="Jamie Cummins" w:date="2020-04-17T12:28:00Z">
        <w:r>
          <w:rPr>
            <w:lang w:val="en-US"/>
          </w:rPr>
          <w:t xml:space="preserve"> is </w:t>
        </w:r>
      </w:ins>
      <w:ins w:id="111" w:author="Jamie Cummins" w:date="2020-04-17T12:29:00Z">
        <w:r>
          <w:rPr>
            <w:lang w:val="en-US"/>
          </w:rPr>
          <w:t xml:space="preserve">a </w:t>
        </w:r>
      </w:ins>
      <w:ins w:id="112" w:author="Jamie Cummins" w:date="2020-04-17T12:31:00Z">
        <w:r w:rsidR="00D624A4">
          <w:rPr>
            <w:lang w:val="en-US"/>
          </w:rPr>
          <w:t>critical motivator for researchers using the AMP</w:t>
        </w:r>
      </w:ins>
      <w:ins w:id="113" w:author="Jamie Cummins" w:date="2020-04-17T12:29:00Z">
        <w:r>
          <w:rPr>
            <w:lang w:val="en-US"/>
          </w:rPr>
          <w:t xml:space="preserve"> (REFs), and many would even argue that unawareness is a necessary precondition for unintentio</w:t>
        </w:r>
      </w:ins>
      <w:ins w:id="114" w:author="Jamie Cummins" w:date="2020-04-17T12:30:00Z">
        <w:r>
          <w:rPr>
            <w:lang w:val="en-US"/>
          </w:rPr>
          <w:t xml:space="preserve">nal responding to occur (REFs). </w:t>
        </w:r>
      </w:ins>
      <w:ins w:id="115" w:author="Jamie Cummins" w:date="2020-04-17T12:29:00Z">
        <w:r>
          <w:rPr>
            <w:lang w:val="en-US"/>
          </w:rPr>
          <w:t xml:space="preserve"> </w:t>
        </w:r>
      </w:ins>
      <w:ins w:id="116" w:author="Jamie Cummins" w:date="2020-04-17T12:31:00Z">
        <w:r w:rsidR="00D624A4">
          <w:rPr>
            <w:lang w:val="en-US"/>
          </w:rPr>
          <w:t xml:space="preserve">One study </w:t>
        </w:r>
      </w:ins>
      <w:ins w:id="117" w:author="Jamie Cummins" w:date="2020-04-17T12:32:00Z">
        <w:r w:rsidR="00D624A4">
          <w:rPr>
            <w:lang w:val="en-US"/>
          </w:rPr>
          <w:t xml:space="preserve">has specifically addressed the issue of awareness in the AMP. In their third experiment, Payne and colleagues (2013) </w:t>
        </w:r>
        <w:r w:rsidR="00D624A4" w:rsidRPr="002622F5">
          <w:rPr>
            <w:lang w:val="en-US"/>
          </w:rPr>
          <w:t xml:space="preserve">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The authors argued that if AMP effects </w:t>
        </w:r>
      </w:ins>
      <w:ins w:id="118" w:author="Jamie Cummins" w:date="2020-04-17T12:33:00Z">
        <w:r w:rsidR="00D624A4">
          <w:rPr>
            <w:lang w:val="en-US"/>
          </w:rPr>
          <w:t>were due to responding on trials where participants were aware of</w:t>
        </w:r>
      </w:ins>
      <w:ins w:id="119" w:author="Jamie Cummins" w:date="2020-04-17T12:34:00Z">
        <w:r w:rsidR="00D624A4">
          <w:rPr>
            <w:lang w:val="en-US"/>
          </w:rPr>
          <w:t xml:space="preserve"> the influence of the prime on their evaluations of the targets,</w:t>
        </w:r>
      </w:ins>
      <w:ins w:id="120" w:author="Jamie Cummins" w:date="2020-04-17T12:32:00Z">
        <w:r w:rsidR="00D624A4" w:rsidRPr="002622F5">
          <w:rPr>
            <w:lang w:val="en-US"/>
          </w:rPr>
          <w:t xml:space="preserve"> then allowing for </w:t>
        </w:r>
      </w:ins>
      <w:ins w:id="121" w:author="Jamie Cummins" w:date="2020-04-17T12:34:00Z">
        <w:r w:rsidR="00D624A4">
          <w:rPr>
            <w:lang w:val="en-US"/>
          </w:rPr>
          <w:t>these</w:t>
        </w:r>
      </w:ins>
      <w:ins w:id="122" w:author="Jamie Cummins" w:date="2020-04-17T12:32:00Z">
        <w:r w:rsidR="00D624A4" w:rsidRPr="002622F5">
          <w:rPr>
            <w:lang w:val="en-US"/>
          </w:rPr>
          <w:t xml:space="preserve"> trials to be skipped “should eliminate the priming effect” (p. 377). </w:t>
        </w:r>
      </w:ins>
    </w:p>
    <w:p w14:paraId="18DC96D0" w14:textId="1BCB6617" w:rsidR="00B31BC4" w:rsidDel="00A55F4B" w:rsidRDefault="00D624A4" w:rsidP="00A55F4B">
      <w:pPr>
        <w:pStyle w:val="Normal1"/>
        <w:ind w:firstLine="720"/>
        <w:rPr>
          <w:del w:id="123" w:author="Jamie Cummins" w:date="2020-04-17T12:59:00Z"/>
          <w:lang w:val="en-US"/>
        </w:rPr>
      </w:pPr>
      <w:ins w:id="124" w:author="Jamie Cummins" w:date="2020-04-17T12:39:00Z">
        <w:r>
          <w:rPr>
            <w:lang w:val="en-US"/>
          </w:rPr>
          <w:t>In su</w:t>
        </w:r>
      </w:ins>
      <w:ins w:id="125" w:author="Jamie Cummins" w:date="2020-04-17T12:40:00Z">
        <w:r>
          <w:rPr>
            <w:lang w:val="en-US"/>
          </w:rPr>
          <w:t>pport of the implicit account of AMP effects, the authors</w:t>
        </w:r>
      </w:ins>
      <w:ins w:id="126" w:author="Jamie Cummins" w:date="2020-04-17T12:32:00Z">
        <w:r w:rsidRPr="002622F5">
          <w:rPr>
            <w:lang w:val="en-US"/>
          </w:rPr>
          <w:t xml:space="preserve">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w:t>
        </w:r>
      </w:ins>
      <w:ins w:id="127" w:author="Jamie Cummins" w:date="2020-04-17T12:40:00Z">
        <w:r>
          <w:rPr>
            <w:lang w:val="en-US"/>
          </w:rPr>
          <w:t xml:space="preserve"> Although </w:t>
        </w:r>
        <w:r w:rsidR="00B31BC4">
          <w:rPr>
            <w:lang w:val="en-US"/>
          </w:rPr>
          <w:t xml:space="preserve">a promising starting point, </w:t>
        </w:r>
      </w:ins>
      <w:ins w:id="128" w:author="Jamie Cummins" w:date="2020-04-17T12:50:00Z">
        <w:r w:rsidR="00B31BC4">
          <w:rPr>
            <w:lang w:val="en-US"/>
          </w:rPr>
          <w:t>this experiment had two critical issues which limit the inferences which can be drawn from it. Firstly, t</w:t>
        </w:r>
      </w:ins>
      <w:moveToRangeStart w:id="129" w:author="Jamie Cummins" w:date="2020-04-17T12:50:00Z" w:name="move38020256"/>
      <w:moveTo w:id="130" w:author="Jamie Cummins" w:date="2020-04-17T12:50:00Z">
        <w:del w:id="131" w:author="Jamie Cummins" w:date="2020-04-17T12:50:00Z">
          <w:r w:rsidR="00B31BC4" w:rsidRPr="002622F5" w:rsidDel="00B31BC4">
            <w:rPr>
              <w:lang w:val="en-US"/>
            </w:rPr>
            <w:delText>T</w:delText>
          </w:r>
        </w:del>
        <w:proofErr w:type="gramStart"/>
        <w:r w:rsidR="00B31BC4" w:rsidRPr="002622F5">
          <w:rPr>
            <w:lang w:val="en-US"/>
          </w:rPr>
          <w:t>he</w:t>
        </w:r>
        <w:proofErr w:type="gramEnd"/>
        <w:r w:rsidR="00B31BC4" w:rsidRPr="002622F5">
          <w:rPr>
            <w:lang w:val="en-US"/>
          </w:rPr>
          <w:t xml:space="preserve"> authors inferred that the two conditions were equivalent based on the absence of significant differences. </w:t>
        </w:r>
        <w:del w:id="132" w:author="Jamie Cummins" w:date="2020-04-17T12:51:00Z">
          <w:r w:rsidR="00B31BC4" w:rsidRPr="002622F5" w:rsidDel="00A55F4B">
            <w:rPr>
              <w:lang w:val="en-US"/>
            </w:rPr>
            <w:delText>However</w:delText>
          </w:r>
        </w:del>
        <w:ins w:id="133" w:author="Jamie Cummins" w:date="2020-04-17T12:51:00Z">
          <w:r w:rsidR="00A55F4B" w:rsidRPr="002622F5">
            <w:rPr>
              <w:lang w:val="en-US"/>
            </w:rPr>
            <w:t>However,</w:t>
          </w:r>
        </w:ins>
        <w:r w:rsidR="00B31BC4" w:rsidRPr="002622F5">
          <w:rPr>
            <w:lang w:val="en-US"/>
          </w:rPr>
          <w:t xml:space="preserve"> this conclusion is </w:t>
        </w:r>
        <w:del w:id="134" w:author="Jamie Cummins" w:date="2020-04-17T12:51:00Z">
          <w:r w:rsidR="00B31BC4" w:rsidRPr="002622F5" w:rsidDel="00A55F4B">
            <w:rPr>
              <w:lang w:val="en-US"/>
            </w:rPr>
            <w:delText xml:space="preserve">also </w:delText>
          </w:r>
        </w:del>
        <w:r w:rsidR="00B31BC4" w:rsidRPr="002622F5">
          <w:rPr>
            <w:lang w:val="en-US"/>
          </w:rPr>
          <w:t>questionable given that non-significant statistical difference between two means does not necessarily imply that they are statistically equivalent (</w:t>
        </w:r>
        <w:proofErr w:type="spellStart"/>
        <w:r w:rsidR="00B31BC4" w:rsidRPr="002622F5">
          <w:rPr>
            <w:lang w:val="en-US"/>
          </w:rPr>
          <w:t>Lakens</w:t>
        </w:r>
        <w:proofErr w:type="spellEnd"/>
        <w:r w:rsidR="00B31BC4" w:rsidRPr="002622F5">
          <w:rPr>
            <w:lang w:val="en-US"/>
          </w:rPr>
          <w:t xml:space="preserve">, Scheel, &amp; </w:t>
        </w:r>
        <w:proofErr w:type="spellStart"/>
        <w:r w:rsidR="00B31BC4" w:rsidRPr="002622F5">
          <w:rPr>
            <w:lang w:val="en-US"/>
          </w:rPr>
          <w:t>Isager</w:t>
        </w:r>
        <w:proofErr w:type="spellEnd"/>
        <w:r w:rsidR="00B31BC4" w:rsidRPr="002622F5">
          <w:rPr>
            <w:lang w:val="en-US"/>
          </w:rPr>
          <w:t xml:space="preserve">, 2018; </w:t>
        </w:r>
        <w:proofErr w:type="spellStart"/>
        <w:r w:rsidR="00B31BC4" w:rsidRPr="002622F5">
          <w:rPr>
            <w:lang w:val="en-US"/>
          </w:rPr>
          <w:t>Quertemont</w:t>
        </w:r>
        <w:proofErr w:type="spellEnd"/>
        <w:r w:rsidR="00B31BC4" w:rsidRPr="002622F5">
          <w:rPr>
            <w:lang w:val="en-US"/>
          </w:rPr>
          <w:t xml:space="preserve">, 2011). </w:t>
        </w:r>
      </w:moveTo>
      <w:ins w:id="135" w:author="Jamie Cummins" w:date="2020-04-17T12:51:00Z">
        <w:r w:rsidR="00A55F4B">
          <w:rPr>
            <w:lang w:val="en-US"/>
          </w:rPr>
          <w:t>Secondly, because participants</w:t>
        </w:r>
      </w:ins>
      <w:ins w:id="136" w:author="Jamie Cummins" w:date="2020-04-17T12:53:00Z">
        <w:r w:rsidR="00A55F4B">
          <w:rPr>
            <w:lang w:val="en-US"/>
          </w:rPr>
          <w:t xml:space="preserve"> </w:t>
        </w:r>
      </w:ins>
      <w:ins w:id="137" w:author="Jamie Cummins" w:date="2020-04-17T12:54:00Z">
        <w:r w:rsidR="00A55F4B">
          <w:rPr>
            <w:lang w:val="en-US"/>
          </w:rPr>
          <w:t xml:space="preserve">were required to </w:t>
        </w:r>
        <w:r w:rsidR="00A55F4B">
          <w:rPr>
            <w:i/>
            <w:iCs/>
            <w:lang w:val="en-US"/>
          </w:rPr>
          <w:t xml:space="preserve">either </w:t>
        </w:r>
        <w:r w:rsidR="00A55F4B">
          <w:rPr>
            <w:lang w:val="en-US"/>
          </w:rPr>
          <w:t xml:space="preserve">evaluate the prime </w:t>
        </w:r>
        <w:r w:rsidR="00A55F4B">
          <w:rPr>
            <w:i/>
            <w:iCs/>
            <w:lang w:val="en-US"/>
          </w:rPr>
          <w:t>or</w:t>
        </w:r>
        <w:r w:rsidR="00A55F4B">
          <w:rPr>
            <w:lang w:val="en-US"/>
          </w:rPr>
          <w:t xml:space="preserve"> skip the trial if they felt they were influenced by the prime, </w:t>
        </w:r>
      </w:ins>
      <w:ins w:id="138" w:author="Jamie Cummins" w:date="2020-04-17T12:55:00Z">
        <w:r w:rsidR="00A55F4B">
          <w:rPr>
            <w:lang w:val="en-US"/>
          </w:rPr>
          <w:t xml:space="preserve">the authors did </w:t>
        </w:r>
      </w:ins>
      <w:ins w:id="139" w:author="Jamie Cummins" w:date="2020-04-17T12:56:00Z">
        <w:r w:rsidR="00A55F4B">
          <w:rPr>
            <w:lang w:val="en-US"/>
          </w:rPr>
          <w:t xml:space="preserve">not collect </w:t>
        </w:r>
      </w:ins>
      <w:ins w:id="140" w:author="Jamie Cummins" w:date="2020-04-17T12:55:00Z">
        <w:r w:rsidR="00A55F4B">
          <w:rPr>
            <w:lang w:val="en-US"/>
          </w:rPr>
          <w:t xml:space="preserve">evaluative responses for </w:t>
        </w:r>
      </w:ins>
      <w:ins w:id="141" w:author="Jamie Cummins" w:date="2020-04-17T12:56:00Z">
        <w:r w:rsidR="00A55F4B">
          <w:rPr>
            <w:lang w:val="en-US"/>
          </w:rPr>
          <w:t xml:space="preserve">influence-aware trials. A direct comparison between the magnitude of effects in </w:t>
        </w:r>
        <w:r w:rsidR="00A55F4B">
          <w:rPr>
            <w:lang w:val="en-US"/>
          </w:rPr>
          <w:lastRenderedPageBreak/>
          <w:t xml:space="preserve">influence-aware vs. </w:t>
        </w:r>
      </w:ins>
      <w:ins w:id="142" w:author="Jamie Cummins" w:date="2020-04-17T14:15:00Z">
        <w:r w:rsidR="00271C4C">
          <w:rPr>
            <w:lang w:val="en-US"/>
          </w:rPr>
          <w:t>non-</w:t>
        </w:r>
      </w:ins>
      <w:ins w:id="143" w:author="Jamie Cummins" w:date="2020-04-17T12:56:00Z">
        <w:r w:rsidR="00A55F4B">
          <w:rPr>
            <w:lang w:val="en-US"/>
          </w:rPr>
          <w:t>influence-aware trials within AMPs</w:t>
        </w:r>
      </w:ins>
      <w:ins w:id="144" w:author="Jamie Cummins" w:date="2020-04-17T12:57:00Z">
        <w:r w:rsidR="00A55F4B">
          <w:rPr>
            <w:lang w:val="en-US"/>
          </w:rPr>
          <w:t xml:space="preserve"> and within participants (rather than comparisons </w:t>
        </w:r>
      </w:ins>
      <w:ins w:id="145" w:author="Jamie Cummins" w:date="2020-04-17T12:58:00Z">
        <w:r w:rsidR="00A55F4B">
          <w:rPr>
            <w:lang w:val="en-US"/>
          </w:rPr>
          <w:t xml:space="preserve">of AMP effects </w:t>
        </w:r>
      </w:ins>
      <w:ins w:id="146" w:author="Jamie Cummins" w:date="2020-04-17T12:57:00Z">
        <w:r w:rsidR="00A55F4B" w:rsidRPr="00A55F4B">
          <w:rPr>
            <w:lang w:val="en-US"/>
            <w:rPrChange w:id="147" w:author="Jamie Cummins" w:date="2020-04-17T12:57:00Z">
              <w:rPr>
                <w:i/>
                <w:iCs/>
                <w:lang w:val="en-US"/>
              </w:rPr>
            </w:rPrChange>
          </w:rPr>
          <w:t>between</w:t>
        </w:r>
        <w:r w:rsidR="00A55F4B">
          <w:rPr>
            <w:lang w:val="en-US"/>
          </w:rPr>
          <w:t xml:space="preserve"> different AMPs com</w:t>
        </w:r>
      </w:ins>
      <w:ins w:id="148" w:author="Jamie Cummins" w:date="2020-04-17T12:58:00Z">
        <w:r w:rsidR="00A55F4B">
          <w:rPr>
            <w:lang w:val="en-US"/>
          </w:rPr>
          <w:t>pleted by</w:t>
        </w:r>
      </w:ins>
      <w:ins w:id="149" w:author="Jamie Cummins" w:date="2020-04-17T12:57:00Z">
        <w:r w:rsidR="00A55F4B">
          <w:rPr>
            <w:i/>
            <w:iCs/>
            <w:lang w:val="en-US"/>
          </w:rPr>
          <w:t xml:space="preserve"> </w:t>
        </w:r>
      </w:ins>
      <w:ins w:id="150" w:author="Jamie Cummins" w:date="2020-04-17T12:58:00Z">
        <w:r w:rsidR="00A55F4B">
          <w:rPr>
            <w:lang w:val="en-US"/>
          </w:rPr>
          <w:t>different groups</w:t>
        </w:r>
      </w:ins>
      <w:ins w:id="151" w:author="Jamie Cummins" w:date="2020-04-17T12:57:00Z">
        <w:r w:rsidR="00A55F4B">
          <w:rPr>
            <w:lang w:val="en-US"/>
          </w:rPr>
          <w:t>)</w:t>
        </w:r>
      </w:ins>
      <w:ins w:id="152" w:author="Jamie Cummins" w:date="2020-04-17T12:58:00Z">
        <w:r w:rsidR="00A55F4B">
          <w:rPr>
            <w:lang w:val="en-US"/>
          </w:rPr>
          <w:t xml:space="preserve"> would be more informative regarding the (un)awareness of AMP effects. </w:t>
        </w:r>
      </w:ins>
      <w:moveTo w:id="153" w:author="Jamie Cummins" w:date="2020-04-17T12:50:00Z">
        <w:del w:id="154" w:author="Jamie Cummins" w:date="2020-04-17T12:51:00Z">
          <w:r w:rsidR="00B31BC4" w:rsidRPr="002622F5" w:rsidDel="00A55F4B">
            <w:rPr>
              <w:lang w:val="en-US"/>
            </w:rPr>
            <w:delText>Here again, the inference drawn was not supported by the analyses conducted. Thus there are statistical reasons to question previously made claims about the AMP’s implicitness.</w:delText>
          </w:r>
        </w:del>
      </w:moveTo>
    </w:p>
    <w:p w14:paraId="456F0E4B" w14:textId="27D626FB" w:rsidR="00A55F4B" w:rsidRDefault="00A55F4B" w:rsidP="00B31BC4">
      <w:pPr>
        <w:pStyle w:val="Normal1"/>
        <w:ind w:firstLine="720"/>
        <w:rPr>
          <w:ins w:id="155" w:author="Jamie Cummins" w:date="2020-04-17T12:59:00Z"/>
          <w:lang w:val="en-US"/>
        </w:rPr>
      </w:pPr>
    </w:p>
    <w:p w14:paraId="5DA24638" w14:textId="12401E5D" w:rsidR="00A55F4B" w:rsidRPr="00A55F4B" w:rsidRDefault="00A55F4B" w:rsidP="00A55F4B">
      <w:pPr>
        <w:pStyle w:val="Normal1"/>
        <w:rPr>
          <w:ins w:id="156" w:author="Jamie Cummins" w:date="2020-04-17T12:59:00Z"/>
          <w:moveTo w:id="157" w:author="Jamie Cummins" w:date="2020-04-17T12:50:00Z"/>
          <w:b/>
          <w:bCs/>
          <w:lang w:val="en-US"/>
          <w:rPrChange w:id="158" w:author="Jamie Cummins" w:date="2020-04-17T12:59:00Z">
            <w:rPr>
              <w:ins w:id="159" w:author="Jamie Cummins" w:date="2020-04-17T12:59:00Z"/>
              <w:moveTo w:id="160" w:author="Jamie Cummins" w:date="2020-04-17T12:50:00Z"/>
              <w:lang w:val="en-US"/>
            </w:rPr>
          </w:rPrChange>
        </w:rPr>
        <w:pPrChange w:id="161" w:author="Jamie Cummins" w:date="2020-04-17T13:00:00Z">
          <w:pPr>
            <w:pStyle w:val="Normal1"/>
            <w:ind w:firstLine="720"/>
          </w:pPr>
        </w:pPrChange>
      </w:pPr>
      <w:ins w:id="162" w:author="Jamie Cummins" w:date="2020-04-17T12:59:00Z">
        <w:r>
          <w:rPr>
            <w:b/>
            <w:bCs/>
            <w:lang w:val="en-US"/>
          </w:rPr>
          <w:t>Val</w:t>
        </w:r>
      </w:ins>
      <w:ins w:id="163" w:author="Jamie Cummins" w:date="2020-04-17T13:00:00Z">
        <w:r>
          <w:rPr>
            <w:b/>
            <w:bCs/>
            <w:lang w:val="en-US"/>
          </w:rPr>
          <w:t>idity of the AMP</w:t>
        </w:r>
      </w:ins>
    </w:p>
    <w:moveToRangeEnd w:id="129"/>
    <w:p w14:paraId="7D3B19D0" w14:textId="62870E6A" w:rsidR="00D624A4" w:rsidRPr="00A55F4B" w:rsidRDefault="00A55F4B" w:rsidP="00A55F4B">
      <w:pPr>
        <w:pStyle w:val="Normal1"/>
        <w:ind w:firstLine="720"/>
        <w:rPr>
          <w:ins w:id="164" w:author="Jamie Cummins" w:date="2020-04-17T12:26:00Z"/>
          <w:lang w:val="en-US"/>
        </w:rPr>
        <w:pPrChange w:id="165" w:author="Jamie Cummins" w:date="2020-04-17T12:59:00Z">
          <w:pPr>
            <w:pStyle w:val="Normal1"/>
          </w:pPr>
        </w:pPrChange>
      </w:pPr>
      <w:ins w:id="166" w:author="Jamie Cummins" w:date="2020-04-17T13:00:00Z">
        <w:r>
          <w:rPr>
            <w:lang w:val="en-US"/>
          </w:rPr>
          <w:t xml:space="preserve">Although both the implicit and explicit accounts of AMP effects disagree on the </w:t>
        </w:r>
        <w:r w:rsidRPr="00A55F4B">
          <w:rPr>
            <w:i/>
            <w:iCs/>
            <w:lang w:val="en-US"/>
            <w:rPrChange w:id="167" w:author="Jamie Cummins" w:date="2020-04-17T13:00:00Z">
              <w:rPr>
                <w:lang w:val="en-US"/>
              </w:rPr>
            </w:rPrChange>
          </w:rPr>
          <w:t>conditions</w:t>
        </w:r>
        <w:r>
          <w:rPr>
            <w:i/>
            <w:iCs/>
            <w:lang w:val="en-US"/>
          </w:rPr>
          <w:t xml:space="preserve"> </w:t>
        </w:r>
        <w:r>
          <w:rPr>
            <w:lang w:val="en-US"/>
          </w:rPr>
          <w:t>under which responding in the AMP occurs</w:t>
        </w:r>
      </w:ins>
      <w:ins w:id="168" w:author="Jamie Cummins" w:date="2020-04-17T13:01:00Z">
        <w:r>
          <w:rPr>
            <w:lang w:val="en-US"/>
          </w:rPr>
          <w:t xml:space="preserve">, they generally agree that the AMP is a </w:t>
        </w:r>
        <w:r>
          <w:rPr>
            <w:i/>
            <w:iCs/>
            <w:lang w:val="en-US"/>
          </w:rPr>
          <w:t>valid</w:t>
        </w:r>
        <w:r>
          <w:rPr>
            <w:lang w:val="en-US"/>
          </w:rPr>
          <w:t xml:space="preserve"> measure of evaluations. </w:t>
        </w:r>
      </w:ins>
      <w:ins w:id="169" w:author="Jamie Cummins" w:date="2020-04-17T13:16:00Z">
        <w:r w:rsidR="009C6BC5">
          <w:rPr>
            <w:lang w:val="en-US"/>
          </w:rPr>
          <w:t>This is likely</w:t>
        </w:r>
      </w:ins>
      <w:ins w:id="170" w:author="Jamie Cummins" w:date="2020-04-17T13:08:00Z">
        <w:r w:rsidR="00286982">
          <w:rPr>
            <w:lang w:val="en-US"/>
          </w:rPr>
          <w:t xml:space="preserve"> an uncontroversial assumption</w:t>
        </w:r>
      </w:ins>
      <w:ins w:id="171" w:author="Jamie Cummins" w:date="2020-04-17T13:02:00Z">
        <w:r w:rsidR="00286982">
          <w:rPr>
            <w:lang w:val="en-US"/>
          </w:rPr>
          <w:t xml:space="preserve">: the AMP appears to have predictive utility in a number of </w:t>
        </w:r>
      </w:ins>
      <w:ins w:id="172" w:author="Jamie Cummins" w:date="2020-04-17T13:03:00Z">
        <w:r w:rsidR="00286982">
          <w:rPr>
            <w:lang w:val="en-US"/>
          </w:rPr>
          <w:t>domains</w:t>
        </w:r>
      </w:ins>
      <w:ins w:id="173" w:author="Jamie Cummins" w:date="2020-04-17T13:02:00Z">
        <w:r w:rsidR="00286982">
          <w:rPr>
            <w:lang w:val="en-US"/>
          </w:rPr>
          <w:t xml:space="preserve"> (REFs)</w:t>
        </w:r>
      </w:ins>
      <w:ins w:id="174" w:author="Jamie Cummins" w:date="2020-04-17T13:05:00Z">
        <w:r w:rsidR="00286982">
          <w:rPr>
            <w:lang w:val="en-US"/>
          </w:rPr>
          <w:t xml:space="preserve">, </w:t>
        </w:r>
      </w:ins>
      <w:ins w:id="175" w:author="Jamie Cummins" w:date="2020-04-17T13:04:00Z">
        <w:r w:rsidR="00286982">
          <w:rPr>
            <w:lang w:val="en-US"/>
          </w:rPr>
          <w:t xml:space="preserve">exhibits </w:t>
        </w:r>
      </w:ins>
      <w:ins w:id="176" w:author="Jamie Cummins" w:date="2020-04-17T13:03:00Z">
        <w:r w:rsidR="00286982">
          <w:rPr>
            <w:lang w:val="en-US"/>
          </w:rPr>
          <w:t>good convergent validity with self-report measures (REFs)</w:t>
        </w:r>
      </w:ins>
      <w:ins w:id="177" w:author="Jamie Cummins" w:date="2020-04-17T13:05:00Z">
        <w:r w:rsidR="00286982">
          <w:rPr>
            <w:lang w:val="en-US"/>
          </w:rPr>
          <w:t xml:space="preserve">, and is </w:t>
        </w:r>
      </w:ins>
      <w:ins w:id="178" w:author="Jamie Cummins" w:date="2020-04-17T13:04:00Z">
        <w:r w:rsidR="00286982">
          <w:rPr>
            <w:lang w:val="en-US"/>
          </w:rPr>
          <w:t xml:space="preserve">generally </w:t>
        </w:r>
      </w:ins>
      <w:ins w:id="179" w:author="Jamie Cummins" w:date="2020-04-17T13:05:00Z">
        <w:r w:rsidR="00286982">
          <w:rPr>
            <w:lang w:val="en-US"/>
          </w:rPr>
          <w:t>known</w:t>
        </w:r>
      </w:ins>
      <w:ins w:id="180" w:author="Jamie Cummins" w:date="2020-04-17T13:04:00Z">
        <w:r w:rsidR="00286982">
          <w:rPr>
            <w:lang w:val="en-US"/>
          </w:rPr>
          <w:t xml:space="preserve"> </w:t>
        </w:r>
      </w:ins>
      <w:ins w:id="181" w:author="Jamie Cummins" w:date="2020-04-17T13:07:00Z">
        <w:r w:rsidR="00286982">
          <w:rPr>
            <w:lang w:val="en-US"/>
          </w:rPr>
          <w:t xml:space="preserve">as </w:t>
        </w:r>
      </w:ins>
      <w:ins w:id="182" w:author="Jamie Cummins" w:date="2020-04-17T13:04:00Z">
        <w:r w:rsidR="00286982">
          <w:rPr>
            <w:lang w:val="en-US"/>
          </w:rPr>
          <w:t xml:space="preserve">one of the most </w:t>
        </w:r>
      </w:ins>
      <w:ins w:id="183" w:author="Jamie Cummins" w:date="2020-04-17T13:05:00Z">
        <w:r w:rsidR="00286982">
          <w:rPr>
            <w:lang w:val="en-US"/>
          </w:rPr>
          <w:t xml:space="preserve">psychometrically </w:t>
        </w:r>
      </w:ins>
      <w:ins w:id="184" w:author="Jamie Cummins" w:date="2020-04-17T13:04:00Z">
        <w:r w:rsidR="00286982">
          <w:rPr>
            <w:lang w:val="en-US"/>
          </w:rPr>
          <w:t>reli</w:t>
        </w:r>
      </w:ins>
      <w:ins w:id="185" w:author="Jamie Cummins" w:date="2020-04-17T13:05:00Z">
        <w:r w:rsidR="00286982">
          <w:rPr>
            <w:lang w:val="en-US"/>
          </w:rPr>
          <w:t xml:space="preserve">able implicit measures (REF). </w:t>
        </w:r>
      </w:ins>
      <w:ins w:id="186" w:author="Jamie Cummins" w:date="2020-04-17T13:16:00Z">
        <w:r w:rsidR="009C6BC5">
          <w:rPr>
            <w:lang w:val="en-US"/>
          </w:rPr>
          <w:t xml:space="preserve">Indeed, the AMP procedure </w:t>
        </w:r>
        <w:r w:rsidR="009C6BC5" w:rsidRPr="009C6BC5">
          <w:rPr>
            <w:i/>
            <w:iCs/>
            <w:lang w:val="en-US"/>
            <w:rPrChange w:id="187" w:author="Jamie Cummins" w:date="2020-04-17T13:16:00Z">
              <w:rPr>
                <w:lang w:val="en-US"/>
              </w:rPr>
            </w:rPrChange>
          </w:rPr>
          <w:t>in general</w:t>
        </w:r>
        <w:r w:rsidR="009C6BC5">
          <w:rPr>
            <w:lang w:val="en-US"/>
          </w:rPr>
          <w:t xml:space="preserve"> appears to be a valid measure of evaluations. </w:t>
        </w:r>
      </w:ins>
      <w:ins w:id="188" w:author="Jamie Cummins" w:date="2020-04-17T13:34:00Z">
        <w:r w:rsidR="00A36531">
          <w:rPr>
            <w:lang w:val="en-US"/>
          </w:rPr>
          <w:t>At the same time</w:t>
        </w:r>
      </w:ins>
      <w:ins w:id="189" w:author="Jamie Cummins" w:date="2020-04-17T13:16:00Z">
        <w:r w:rsidR="009C6BC5">
          <w:rPr>
            <w:lang w:val="en-US"/>
          </w:rPr>
          <w:t xml:space="preserve">, </w:t>
        </w:r>
      </w:ins>
      <w:ins w:id="190" w:author="Jamie Cummins" w:date="2020-04-17T13:34:00Z">
        <w:r w:rsidR="00A36531">
          <w:rPr>
            <w:lang w:val="en-US"/>
          </w:rPr>
          <w:t xml:space="preserve">it is increasingly clear that the AMP is not a process-pure measure: </w:t>
        </w:r>
      </w:ins>
      <w:ins w:id="191" w:author="Jamie Cummins" w:date="2020-04-17T13:28:00Z">
        <w:r w:rsidR="00A36531">
          <w:rPr>
            <w:lang w:val="en-US"/>
          </w:rPr>
          <w:t xml:space="preserve">explicit responding (either aware, intentional, or potentially both) </w:t>
        </w:r>
      </w:ins>
      <w:ins w:id="192" w:author="Jamie Cummins" w:date="2020-04-17T13:34:00Z">
        <w:r w:rsidR="00A36531">
          <w:rPr>
            <w:lang w:val="en-US"/>
          </w:rPr>
          <w:t>is</w:t>
        </w:r>
      </w:ins>
      <w:ins w:id="193" w:author="Jamie Cummins" w:date="2020-04-17T13:28:00Z">
        <w:r w:rsidR="00A36531">
          <w:rPr>
            <w:lang w:val="en-US"/>
          </w:rPr>
          <w:t xml:space="preserve"> present </w:t>
        </w:r>
      </w:ins>
      <w:ins w:id="194" w:author="Jamie Cummins" w:date="2020-04-17T13:22:00Z">
        <w:r w:rsidR="009C6BC5">
          <w:rPr>
            <w:lang w:val="en-US"/>
          </w:rPr>
          <w:t>in</w:t>
        </w:r>
      </w:ins>
      <w:ins w:id="195" w:author="Jamie Cummins" w:date="2020-04-17T13:23:00Z">
        <w:r w:rsidR="009C6BC5">
          <w:rPr>
            <w:lang w:val="en-US"/>
          </w:rPr>
          <w:t xml:space="preserve"> a nontrivial </w:t>
        </w:r>
      </w:ins>
      <w:ins w:id="196" w:author="Jamie Cummins" w:date="2020-04-17T13:28:00Z">
        <w:r w:rsidR="00A36531">
          <w:rPr>
            <w:lang w:val="en-US"/>
          </w:rPr>
          <w:t>proportion of trials in t</w:t>
        </w:r>
      </w:ins>
      <w:ins w:id="197" w:author="Jamie Cummins" w:date="2020-04-17T13:23:00Z">
        <w:r w:rsidR="009C6BC5">
          <w:rPr>
            <w:lang w:val="en-US"/>
          </w:rPr>
          <w:t>he AMP</w:t>
        </w:r>
      </w:ins>
      <w:ins w:id="198" w:author="Jamie Cummins" w:date="2020-04-17T13:28:00Z">
        <w:r w:rsidR="00A36531">
          <w:rPr>
            <w:lang w:val="en-US"/>
          </w:rPr>
          <w:t xml:space="preserve"> (Payne et al., </w:t>
        </w:r>
      </w:ins>
      <w:ins w:id="199" w:author="Jamie Cummins" w:date="2020-04-17T13:36:00Z">
        <w:r w:rsidR="00A36531">
          <w:rPr>
            <w:lang w:val="en-US"/>
          </w:rPr>
          <w:t xml:space="preserve">2010, </w:t>
        </w:r>
      </w:ins>
      <w:ins w:id="200" w:author="Jamie Cummins" w:date="2020-04-17T13:28:00Z">
        <w:r w:rsidR="00A36531">
          <w:rPr>
            <w:lang w:val="en-US"/>
          </w:rPr>
          <w:t>2013</w:t>
        </w:r>
      </w:ins>
      <w:ins w:id="201" w:author="Jamie Cummins" w:date="2020-04-17T13:29:00Z">
        <w:r w:rsidR="00A36531">
          <w:rPr>
            <w:lang w:val="en-US"/>
          </w:rPr>
          <w:t>; Mann et al., 2019</w:t>
        </w:r>
      </w:ins>
      <w:ins w:id="202" w:author="Jamie Cummins" w:date="2020-04-17T13:28:00Z">
        <w:r w:rsidR="00A36531">
          <w:rPr>
            <w:lang w:val="en-US"/>
          </w:rPr>
          <w:t>)</w:t>
        </w:r>
      </w:ins>
      <w:ins w:id="203" w:author="Jamie Cummins" w:date="2020-04-17T13:23:00Z">
        <w:r w:rsidR="009C6BC5">
          <w:rPr>
            <w:lang w:val="en-US"/>
          </w:rPr>
          <w:t xml:space="preserve">. </w:t>
        </w:r>
      </w:ins>
      <w:ins w:id="204" w:author="Jamie Cummins" w:date="2020-04-17T13:37:00Z">
        <w:r w:rsidR="00A36531">
          <w:rPr>
            <w:lang w:val="en-US"/>
          </w:rPr>
          <w:t xml:space="preserve">As such, an additional question may now be asked: is the AMP a valid measure of evaluations on those trials which can be considered implicit? </w:t>
        </w:r>
      </w:ins>
      <w:ins w:id="205" w:author="Jamie Cummins" w:date="2020-04-17T13:38:00Z">
        <w:r w:rsidR="00F308FA">
          <w:rPr>
            <w:lang w:val="en-US"/>
          </w:rPr>
          <w:t xml:space="preserve">Although there are studies which are relevant to this question in the context of </w:t>
        </w:r>
      </w:ins>
      <w:ins w:id="206" w:author="Jamie Cummins" w:date="2020-04-17T13:39:00Z">
        <w:r w:rsidR="00F308FA">
          <w:rPr>
            <w:lang w:val="en-US"/>
          </w:rPr>
          <w:t>un</w:t>
        </w:r>
      </w:ins>
      <w:ins w:id="207" w:author="Jamie Cummins" w:date="2020-04-17T13:38:00Z">
        <w:r w:rsidR="00F308FA">
          <w:rPr>
            <w:lang w:val="en-US"/>
          </w:rPr>
          <w:t>intentionality (e.g., REFs), there has been li</w:t>
        </w:r>
      </w:ins>
      <w:ins w:id="208" w:author="Jamie Cummins" w:date="2020-04-17T13:39:00Z">
        <w:r w:rsidR="00F308FA">
          <w:rPr>
            <w:lang w:val="en-US"/>
          </w:rPr>
          <w:t>ttle work addressing this question in the context of unawareness. At a time when the validity of many psychological measures has been cast into doubt</w:t>
        </w:r>
      </w:ins>
      <w:ins w:id="209" w:author="Jamie Cummins" w:date="2020-04-17T13:40:00Z">
        <w:r w:rsidR="00F308FA">
          <w:rPr>
            <w:lang w:val="en-US"/>
          </w:rPr>
          <w:t xml:space="preserve"> (Hussey &amp; Hughes, 2020; Flake et al., 2017; Flake &amp; Fried, 2019; </w:t>
        </w:r>
        <w:proofErr w:type="spellStart"/>
        <w:r w:rsidR="00F308FA">
          <w:rPr>
            <w:lang w:val="en-US"/>
          </w:rPr>
          <w:t>Yarkoni</w:t>
        </w:r>
        <w:proofErr w:type="spellEnd"/>
        <w:r w:rsidR="00F308FA">
          <w:rPr>
            <w:lang w:val="en-US"/>
          </w:rPr>
          <w:t xml:space="preserve">, 2019; REFs), addressing this question is critical to </w:t>
        </w:r>
      </w:ins>
      <w:ins w:id="210" w:author="Jamie Cummins" w:date="2020-04-17T13:41:00Z">
        <w:r w:rsidR="00F308FA">
          <w:rPr>
            <w:lang w:val="en-US"/>
          </w:rPr>
          <w:t>determine how, when, and where the AMP will be used in the future.</w:t>
        </w:r>
      </w:ins>
    </w:p>
    <w:p w14:paraId="15BC1C9F" w14:textId="5049DA56" w:rsidR="002158FF" w:rsidRPr="002622F5" w:rsidDel="00ED21E5" w:rsidRDefault="00E15CAD" w:rsidP="00537FB1">
      <w:pPr>
        <w:pStyle w:val="Normal1"/>
        <w:rPr>
          <w:del w:id="211" w:author="Jamie Cummins" w:date="2020-04-17T11:51:00Z"/>
          <w:moveFrom w:id="212" w:author="Jamie Cummins" w:date="2020-04-17T11:51:00Z"/>
          <w:lang w:val="en-US"/>
        </w:rPr>
        <w:pPrChange w:id="213" w:author="Jamie Cummins" w:date="2020-04-17T12:09:00Z">
          <w:pPr>
            <w:pStyle w:val="Normal1"/>
            <w:ind w:firstLine="720"/>
          </w:pPr>
        </w:pPrChange>
      </w:pPr>
      <w:moveFromRangeStart w:id="214" w:author="Jamie Cummins" w:date="2020-04-17T11:51:00Z" w:name="move38016695"/>
      <w:moveFrom w:id="215" w:author="Jamie Cummins" w:date="2020-04-17T11:51:00Z">
        <w:ins w:id="216" w:author="Ian Hussey" w:date="2020-04-15T14:28:00Z">
          <w:del w:id="217" w:author="Jamie Cummins" w:date="2020-04-17T11:51:00Z">
            <w:r w:rsidDel="00ED21E5">
              <w:rPr>
                <w:lang w:val="en-US"/>
              </w:rPr>
              <w:delText>[</w:delText>
            </w:r>
          </w:del>
        </w:ins>
        <w:ins w:id="218" w:author="Ian Hussey" w:date="2020-04-15T14:11:00Z">
          <w:del w:id="219" w:author="Jamie Cummins" w:date="2020-04-17T11:51:00Z">
            <w:r w:rsidR="002158FF" w:rsidDel="00ED21E5">
              <w:rPr>
                <w:lang w:val="en-US"/>
              </w:rPr>
              <w:delText>Within this literature, t</w:delText>
            </w:r>
          </w:del>
        </w:ins>
        <w:ins w:id="220" w:author="Ian Hussey" w:date="2020-04-15T14:10:00Z">
          <w:del w:id="221" w:author="Jamie Cummins" w:date="2020-04-17T11:51:00Z">
            <w:r w:rsidR="002158FF" w:rsidDel="00ED21E5">
              <w:rPr>
                <w:lang w:val="en-US"/>
              </w:rPr>
              <w:delText xml:space="preserve">here is a complex debate around </w:delText>
            </w:r>
          </w:del>
        </w:ins>
        <w:ins w:id="222" w:author="Ian Hussey" w:date="2020-04-15T14:11:00Z">
          <w:del w:id="223" w:author="Jamie Cummins" w:date="2020-04-17T11:51:00Z">
            <w:r w:rsidR="002158FF" w:rsidDel="00ED21E5">
              <w:rPr>
                <w:lang w:val="en-US"/>
              </w:rPr>
              <w:delText xml:space="preserve">the utility and </w:delText>
            </w:r>
          </w:del>
        </w:ins>
        <w:ins w:id="224" w:author="Ian Hussey" w:date="2020-04-15T14:10:00Z">
          <w:del w:id="225" w:author="Jamie Cummins" w:date="2020-04-17T11:51:00Z">
            <w:r w:rsidR="002158FF" w:rsidDel="00ED21E5">
              <w:rPr>
                <w:lang w:val="en-US"/>
              </w:rPr>
              <w:delText>concepts such a</w:delText>
            </w:r>
          </w:del>
        </w:ins>
        <w:ins w:id="226" w:author="Ian Hussey" w:date="2020-04-15T14:11:00Z">
          <w:del w:id="227" w:author="Jamie Cummins" w:date="2020-04-17T11:51:00Z">
            <w:r w:rsidR="002158FF" w:rsidDel="00ED21E5">
              <w:rPr>
                <w:lang w:val="en-US"/>
              </w:rPr>
              <w:delText xml:space="preserve">s “implicit”, “automatic”, “indirect”, etc. </w:delText>
            </w:r>
          </w:del>
        </w:ins>
        <w:ins w:id="228" w:author="Ian Hussey" w:date="2020-04-15T14:12:00Z">
          <w:del w:id="229" w:author="Jamie Cummins" w:date="2020-04-17T11:51:00Z">
            <w:r w:rsidR="002158FF" w:rsidDel="00ED21E5">
              <w:rPr>
                <w:lang w:val="en-US"/>
              </w:rPr>
              <w:delText>We are agnostic to such debates. Our goal here is to test the core claims of why one should employ the AMP</w:delText>
            </w:r>
          </w:del>
        </w:ins>
        <w:ins w:id="230" w:author="Ian Hussey" w:date="2020-04-15T14:13:00Z">
          <w:del w:id="231" w:author="Jamie Cummins" w:date="2020-04-17T11:51:00Z">
            <w:r w:rsidR="002158FF" w:rsidDel="00ED21E5">
              <w:rPr>
                <w:lang w:val="en-US"/>
              </w:rPr>
              <w:delText xml:space="preserve"> as an implicit measure. Specifically, we assess whether it is implicit in the sense that its creator claims, and whether it functions as a </w:delText>
            </w:r>
          </w:del>
        </w:ins>
        <w:ins w:id="232" w:author="Ian Hussey" w:date="2020-04-15T14:14:00Z">
          <w:del w:id="233" w:author="Jamie Cummins" w:date="2020-04-17T11:51:00Z">
            <w:r w:rsidR="00F70884" w:rsidDel="00ED21E5">
              <w:rPr>
                <w:lang w:val="en-US"/>
              </w:rPr>
              <w:delText xml:space="preserve">valid </w:delText>
            </w:r>
          </w:del>
        </w:ins>
        <w:ins w:id="234" w:author="Ian Hussey" w:date="2020-04-15T14:13:00Z">
          <w:del w:id="235" w:author="Jamie Cummins" w:date="2020-04-17T11:51:00Z">
            <w:r w:rsidR="002158FF" w:rsidDel="00ED21E5">
              <w:rPr>
                <w:lang w:val="en-US"/>
              </w:rPr>
              <w:delText>measure</w:delText>
            </w:r>
          </w:del>
        </w:ins>
        <w:ins w:id="236" w:author="Ian Hussey" w:date="2020-04-15T14:14:00Z">
          <w:del w:id="237" w:author="Jamie Cummins" w:date="2020-04-17T11:51:00Z">
            <w:r w:rsidR="00F70884" w:rsidDel="00ED21E5">
              <w:rPr>
                <w:lang w:val="en-US"/>
              </w:rPr>
              <w:delText xml:space="preserve"> of attitudes</w:delText>
            </w:r>
            <w:r w:rsidR="00E03828" w:rsidDel="00ED21E5">
              <w:rPr>
                <w:lang w:val="en-US"/>
              </w:rPr>
              <w:delText>. The AMP must demonstrate both pro</w:delText>
            </w:r>
          </w:del>
        </w:ins>
        <w:ins w:id="238" w:author="Ian Hussey" w:date="2020-04-15T14:15:00Z">
          <w:del w:id="239" w:author="Jamie Cummins" w:date="2020-04-17T11:51:00Z">
            <w:r w:rsidR="00E03828" w:rsidDel="00ED21E5">
              <w:rPr>
                <w:lang w:val="en-US"/>
              </w:rPr>
              <w:delText>perties (e.g., implicitness and sound measurement)</w:delText>
            </w:r>
          </w:del>
        </w:ins>
        <w:ins w:id="240" w:author="Ian Hussey" w:date="2020-04-15T14:14:00Z">
          <w:del w:id="241" w:author="Jamie Cummins" w:date="2020-04-17T11:51:00Z">
            <w:r w:rsidR="00E03828" w:rsidDel="00ED21E5">
              <w:rPr>
                <w:lang w:val="en-US"/>
              </w:rPr>
              <w:delText xml:space="preserve"> </w:delText>
            </w:r>
          </w:del>
        </w:ins>
        <w:ins w:id="242" w:author="Ian Hussey" w:date="2020-04-15T14:15:00Z">
          <w:del w:id="243" w:author="Jamie Cummins" w:date="2020-04-17T11:51:00Z">
            <w:r w:rsidR="00E03828" w:rsidDel="00ED21E5">
              <w:rPr>
                <w:lang w:val="en-US"/>
              </w:rPr>
              <w:delText>for it to be fit for purpose.</w:delText>
            </w:r>
          </w:del>
        </w:ins>
        <w:ins w:id="244" w:author="Ian Hussey" w:date="2020-04-15T14:28:00Z">
          <w:del w:id="245" w:author="Jamie Cummins" w:date="2020-04-17T11:51:00Z">
            <w:r w:rsidDel="00ED21E5">
              <w:rPr>
                <w:lang w:val="en-US"/>
              </w:rPr>
              <w:delText>]</w:delText>
            </w:r>
          </w:del>
        </w:ins>
      </w:moveFrom>
    </w:p>
    <w:moveFromRangeEnd w:id="214"/>
    <w:p w14:paraId="6FA5890C" w14:textId="15A95BC4" w:rsidR="002158FF" w:rsidDel="00ED21E5" w:rsidRDefault="002158FF" w:rsidP="00537FB1">
      <w:pPr>
        <w:pStyle w:val="Normal1"/>
        <w:rPr>
          <w:ins w:id="246" w:author="Ian Hussey" w:date="2020-04-15T14:09:00Z"/>
          <w:del w:id="247" w:author="Jamie Cummins" w:date="2020-04-17T11:51:00Z"/>
          <w:lang w:val="en-US"/>
        </w:rPr>
        <w:pPrChange w:id="248" w:author="Jamie Cummins" w:date="2020-04-17T12:09:00Z">
          <w:pPr>
            <w:pStyle w:val="Normal1"/>
            <w:ind w:firstLine="720"/>
          </w:pPr>
        </w:pPrChange>
      </w:pPr>
    </w:p>
    <w:p w14:paraId="36D6FF45" w14:textId="1D322AAC" w:rsidR="002158FF" w:rsidDel="00ED21E5" w:rsidRDefault="002158FF" w:rsidP="00537FB1">
      <w:pPr>
        <w:pStyle w:val="Normal1"/>
        <w:rPr>
          <w:ins w:id="249" w:author="Ian Hussey" w:date="2020-04-15T14:09:00Z"/>
          <w:del w:id="250" w:author="Jamie Cummins" w:date="2020-04-17T11:51:00Z"/>
          <w:lang w:val="en-US"/>
        </w:rPr>
        <w:pPrChange w:id="251" w:author="Jamie Cummins" w:date="2020-04-17T12:09:00Z">
          <w:pPr>
            <w:pStyle w:val="Normal1"/>
            <w:ind w:firstLine="720"/>
          </w:pPr>
        </w:pPrChange>
      </w:pPr>
    </w:p>
    <w:p w14:paraId="6EE9D026" w14:textId="2C6EDCEE" w:rsidR="002158FF" w:rsidDel="00A55F4B" w:rsidRDefault="002158FF" w:rsidP="00537FB1">
      <w:pPr>
        <w:pStyle w:val="Normal1"/>
        <w:rPr>
          <w:ins w:id="252" w:author="Ian Hussey" w:date="2020-04-15T14:09:00Z"/>
          <w:del w:id="253" w:author="Jamie Cummins" w:date="2020-04-17T12:58:00Z"/>
          <w:lang w:val="en-US"/>
        </w:rPr>
        <w:pPrChange w:id="254" w:author="Jamie Cummins" w:date="2020-04-17T12:09:00Z">
          <w:pPr>
            <w:pStyle w:val="Normal1"/>
            <w:ind w:firstLine="720"/>
          </w:pPr>
        </w:pPrChange>
      </w:pPr>
    </w:p>
    <w:p w14:paraId="678838BE" w14:textId="61C62D7D" w:rsidR="00206529" w:rsidRPr="002622F5" w:rsidDel="00A55F4B" w:rsidRDefault="00A02509">
      <w:pPr>
        <w:pStyle w:val="Normal1"/>
        <w:ind w:firstLine="720"/>
        <w:rPr>
          <w:del w:id="255" w:author="Jamie Cummins" w:date="2020-04-17T12:58:00Z"/>
          <w:lang w:val="en-US"/>
        </w:rPr>
      </w:pPr>
      <w:del w:id="256" w:author="Jamie Cummins" w:date="2020-04-17T12:58:00Z">
        <w:r w:rsidRPr="002622F5" w:rsidDel="00A55F4B">
          <w:rPr>
            <w:lang w:val="en-US"/>
          </w:rPr>
          <w:delTex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delText>
        </w:r>
        <w:r w:rsidRPr="002622F5" w:rsidDel="00A55F4B">
          <w:rPr>
            <w:i/>
            <w:lang w:val="en-US"/>
          </w:rPr>
          <w:delText>implicit misattribution account</w:delText>
        </w:r>
        <w:r w:rsidRPr="002622F5" w:rsidDel="00A55F4B">
          <w:rPr>
            <w:lang w:val="en-US"/>
          </w:rPr>
          <w:delText>.</w:delText>
        </w:r>
      </w:del>
    </w:p>
    <w:p w14:paraId="6FF5BA25" w14:textId="3E58C6B1" w:rsidR="00206529" w:rsidRPr="002622F5" w:rsidDel="00A55F4B" w:rsidRDefault="00A02509">
      <w:pPr>
        <w:pStyle w:val="Normal1"/>
        <w:ind w:firstLine="720"/>
        <w:rPr>
          <w:del w:id="257" w:author="Jamie Cummins" w:date="2020-04-17T12:58:00Z"/>
          <w:lang w:val="en-US"/>
        </w:rPr>
      </w:pPr>
      <w:del w:id="258" w:author="Jamie Cummins" w:date="2020-04-17T12:58:00Z">
        <w:r w:rsidRPr="002622F5" w:rsidDel="00A55F4B">
          <w:rPr>
            <w:lang w:val="en-US"/>
          </w:rPr>
          <w:delTex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delText>
        </w:r>
      </w:del>
    </w:p>
    <w:p w14:paraId="40F31793" w14:textId="3B181F82" w:rsidR="00206529" w:rsidRPr="002622F5" w:rsidDel="00A55F4B" w:rsidRDefault="00A02509">
      <w:pPr>
        <w:pStyle w:val="Normal1"/>
        <w:ind w:firstLine="720"/>
        <w:rPr>
          <w:del w:id="259" w:author="Jamie Cummins" w:date="2020-04-17T12:58:00Z"/>
          <w:highlight w:val="white"/>
          <w:lang w:val="en-US"/>
        </w:rPr>
      </w:pPr>
      <w:del w:id="260" w:author="Jamie Cummins" w:date="2020-04-17T12:58:00Z">
        <w:r w:rsidRPr="002622F5" w:rsidDel="00A55F4B">
          <w:rPr>
            <w:lang w:val="en-US"/>
          </w:rPr>
          <w:delTex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delText>
        </w:r>
        <w:r w:rsidR="00AE0E79" w:rsidRPr="002622F5" w:rsidDel="00A55F4B">
          <w:rPr>
            <w:highlight w:val="white"/>
            <w:lang w:val="en-US"/>
          </w:rPr>
          <w:delText>automatic’ or ‘implicit’</w:delText>
        </w:r>
        <w:r w:rsidRPr="002622F5" w:rsidDel="00A55F4B">
          <w:rPr>
            <w:highlight w:val="white"/>
            <w:lang w:val="en-US"/>
          </w:rPr>
          <w:delTex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delText>
        </w:r>
        <w:r w:rsidR="00AE0E79" w:rsidRPr="002622F5" w:rsidDel="00A55F4B">
          <w:rPr>
            <w:highlight w:val="white"/>
            <w:lang w:val="en-US"/>
          </w:rPr>
          <w:delText xml:space="preserve">; </w:delText>
        </w:r>
        <w:r w:rsidRPr="002622F5" w:rsidDel="00A55F4B">
          <w:rPr>
            <w:highlight w:val="white"/>
            <w:lang w:val="en-US"/>
          </w:rPr>
          <w:delText xml:space="preserve">see Moors &amp; De Houwer, 2006). </w:delText>
        </w:r>
      </w:del>
    </w:p>
    <w:p w14:paraId="48DC3F3D" w14:textId="435D9AB0" w:rsidR="00206529" w:rsidRPr="002622F5" w:rsidDel="00537FB1" w:rsidRDefault="00A02509" w:rsidP="00AE0E79">
      <w:pPr>
        <w:pStyle w:val="Normal1"/>
        <w:ind w:firstLine="720"/>
        <w:rPr>
          <w:del w:id="261" w:author="Jamie Cummins" w:date="2020-04-17T12:08:00Z"/>
          <w:lang w:val="en-US"/>
        </w:rPr>
      </w:pPr>
      <w:del w:id="262" w:author="Jamie Cummins" w:date="2020-04-17T12:08:00Z">
        <w:r w:rsidRPr="002622F5" w:rsidDel="00537FB1">
          <w:rPr>
            <w:lang w:val="en-US"/>
          </w:rPr>
          <w:delText xml:space="preserve">Previous work has argued that misattribution occurs only in the absence of awareness </w:delText>
        </w:r>
        <w:commentRangeStart w:id="263"/>
        <w:r w:rsidRPr="002622F5" w:rsidDel="00537FB1">
          <w:rPr>
            <w:lang w:val="en-US"/>
          </w:rPr>
          <w:delText xml:space="preserve">(e.g., Schwarz &amp; Clore, 1983). </w:delText>
        </w:r>
        <w:commentRangeEnd w:id="263"/>
        <w:r w:rsidR="00E03828" w:rsidDel="00537FB1">
          <w:rPr>
            <w:rStyle w:val="CommentReference"/>
          </w:rPr>
          <w:commentReference w:id="263"/>
        </w:r>
        <w:r w:rsidRPr="002622F5" w:rsidDel="00537FB1">
          <w:rPr>
            <w:lang w:val="en-US"/>
          </w:rPr>
          <w:delText xml:space="preserve">Misattribution, in the context of the AMP, is also said to occur </w:delText>
        </w:r>
        <w:r w:rsidRPr="008B275A" w:rsidDel="00537FB1">
          <w:rPr>
            <w:highlight w:val="yellow"/>
            <w:lang w:val="en-US"/>
            <w:rPrChange w:id="264" w:author="Ian Hussey" w:date="2020-04-15T14:29:00Z">
              <w:rPr>
                <w:lang w:val="en-US"/>
              </w:rPr>
            </w:rPrChange>
          </w:rPr>
          <w:delText>unintentionally</w:delText>
        </w:r>
        <w:r w:rsidRPr="002622F5" w:rsidDel="00537FB1">
          <w:rPr>
            <w:lang w:val="en-US"/>
          </w:rPr>
          <w:delText xml:space="preserve">, in the sense that participants respond in ways that are independent of, or counter to, other goals within the procedure (i.e., to ensure that the prime does not influence their target ratings: Payne et al., 2005). </w:delText>
        </w:r>
      </w:del>
      <w:moveFromRangeStart w:id="265" w:author="Jamie Cummins" w:date="2020-04-17T11:52:00Z" w:name="move38016777"/>
      <w:commentRangeStart w:id="266"/>
      <w:moveFrom w:id="267" w:author="Jamie Cummins" w:date="2020-04-17T11:52:00Z">
        <w:del w:id="268" w:author="Jamie Cummins" w:date="2020-04-17T12:08:00Z">
          <w:r w:rsidRPr="002622F5" w:rsidDel="00537FB1">
            <w:rPr>
              <w:lang w:val="en-US"/>
            </w:rPr>
            <w:delText xml:space="preserve">Effects in the AMP are thus typically described as ‘implicit’ or ‘automatic’ in the sense that </w:delText>
          </w:r>
          <w:r w:rsidRPr="008B275A" w:rsidDel="00537FB1">
            <w:rPr>
              <w:highlight w:val="yellow"/>
              <w:lang w:val="en-US"/>
              <w:rPrChange w:id="269" w:author="Ian Hussey" w:date="2020-04-15T14:30:00Z">
                <w:rPr>
                  <w:lang w:val="en-US"/>
                </w:rPr>
              </w:rPrChange>
            </w:rPr>
            <w:delText>the mental process which mediates performance in the task (misattribution) is said to operate without a person’s awareness or intent</w:delText>
          </w:r>
          <w:r w:rsidR="00AE0E79" w:rsidRPr="002622F5" w:rsidDel="00537FB1">
            <w:rPr>
              <w:lang w:val="en-US"/>
            </w:rPr>
            <w:delText xml:space="preserve"> (Payne et al., 2005)</w:delText>
          </w:r>
          <w:r w:rsidRPr="002622F5" w:rsidDel="00537FB1">
            <w:rPr>
              <w:lang w:val="en-US"/>
            </w:rPr>
            <w:delTex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delText>
          </w:r>
          <w:commentRangeEnd w:id="266"/>
          <w:r w:rsidR="00E03828" w:rsidDel="00537FB1">
            <w:rPr>
              <w:rStyle w:val="CommentReference"/>
            </w:rPr>
            <w:commentReference w:id="266"/>
          </w:r>
        </w:del>
      </w:moveFrom>
      <w:moveFromRangeEnd w:id="265"/>
    </w:p>
    <w:p w14:paraId="4472E306" w14:textId="4168AE0D" w:rsidR="00206529" w:rsidRPr="002622F5" w:rsidDel="00A55F4B" w:rsidRDefault="00A02509" w:rsidP="00AE0E79">
      <w:pPr>
        <w:pStyle w:val="Normal1"/>
        <w:ind w:firstLine="720"/>
        <w:rPr>
          <w:del w:id="270" w:author="Jamie Cummins" w:date="2020-04-17T12:58:00Z"/>
          <w:lang w:val="en-US"/>
        </w:rPr>
      </w:pPr>
      <w:del w:id="271" w:author="Jamie Cummins" w:date="2020-04-17T12:58:00Z">
        <w:r w:rsidRPr="002622F5" w:rsidDel="00A55F4B">
          <w:rPr>
            <w:lang w:val="en-US"/>
          </w:rPr>
          <w:delText xml:space="preserve">In short, the AMP effect reflects (a) changes in behavior that are due to (b) a particular type of procedure (one involving </w:delText>
        </w:r>
        <w:r w:rsidR="00AE0E79" w:rsidRPr="002622F5" w:rsidDel="00A55F4B">
          <w:rPr>
            <w:lang w:val="en-US"/>
          </w:rPr>
          <w:delText>evaluations in the presence of prime and target stimuli when instructed to ignore the primes</w:delText>
        </w:r>
        <w:r w:rsidRPr="002622F5" w:rsidDel="00A55F4B">
          <w:rPr>
            <w:lang w:val="en-US"/>
          </w:rPr>
          <w:delText>) that is said to be (c) mediated by a specific mental mechanism that operates under (d) certain conditions of automaticity. As far as most are concerned (i.e., according to the implicit misattribution account), this mental mechanism is misattribution</w:delText>
        </w:r>
        <w:r w:rsidR="00AE0E79" w:rsidRPr="002622F5" w:rsidDel="00A55F4B">
          <w:rPr>
            <w:lang w:val="en-US"/>
          </w:rPr>
          <w:delText>,</w:delText>
        </w:r>
        <w:r w:rsidRPr="002622F5" w:rsidDel="00A55F4B">
          <w:rPr>
            <w:lang w:val="en-US"/>
          </w:rPr>
          <w:delText xml:space="preserve"> which is assumed to operate without awareness and/or intention.</w:delText>
        </w:r>
      </w:del>
    </w:p>
    <w:p w14:paraId="067C2B2F" w14:textId="19C70516" w:rsidR="00206529" w:rsidRPr="002622F5" w:rsidDel="00A55F4B" w:rsidRDefault="00A02509">
      <w:pPr>
        <w:pStyle w:val="Heading2"/>
        <w:rPr>
          <w:del w:id="272" w:author="Jamie Cummins" w:date="2020-04-17T12:58:00Z"/>
          <w:moveFrom w:id="273" w:author="Ian Hussey" w:date="2020-04-15T14:18:00Z"/>
          <w:lang w:val="en-US"/>
        </w:rPr>
      </w:pPr>
      <w:bookmarkStart w:id="274" w:name="_1fob9te" w:colFirst="0" w:colLast="0"/>
      <w:bookmarkEnd w:id="274"/>
      <w:moveFromRangeStart w:id="275" w:author="Ian Hussey" w:date="2020-04-15T14:18:00Z" w:name="move37852703"/>
      <w:moveFrom w:id="276" w:author="Ian Hussey" w:date="2020-04-15T14:18:00Z">
        <w:del w:id="277" w:author="Jamie Cummins" w:date="2020-04-17T12:58:00Z">
          <w:r w:rsidRPr="002622F5" w:rsidDel="00A55F4B">
            <w:rPr>
              <w:lang w:val="en-US"/>
            </w:rPr>
            <w:delText>Use of the AMP is Widespread and Varied</w:delText>
          </w:r>
        </w:del>
      </w:moveFrom>
    </w:p>
    <w:p w14:paraId="649160EB" w14:textId="3372BD4A" w:rsidR="00206529" w:rsidRPr="002622F5" w:rsidDel="00A55F4B" w:rsidRDefault="00A02509">
      <w:pPr>
        <w:pStyle w:val="Normal1"/>
        <w:ind w:firstLine="720"/>
        <w:rPr>
          <w:del w:id="278" w:author="Jamie Cummins" w:date="2020-04-17T12:58:00Z"/>
          <w:moveFrom w:id="279" w:author="Ian Hussey" w:date="2020-04-15T14:18:00Z"/>
          <w:lang w:val="en-US"/>
        </w:rPr>
      </w:pPr>
      <w:moveFrom w:id="280" w:author="Ian Hussey" w:date="2020-04-15T14:18:00Z">
        <w:del w:id="281" w:author="Jamie Cummins" w:date="2020-04-17T12:58:00Z">
          <w:r w:rsidRPr="002622F5" w:rsidDel="00A55F4B">
            <w:rPr>
              <w:lang w:val="en-US"/>
            </w:rPr>
            <w:delTex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delText>
          </w:r>
        </w:del>
      </w:moveFrom>
    </w:p>
    <w:p w14:paraId="38401613" w14:textId="548C2B45" w:rsidR="00206529" w:rsidRPr="002622F5" w:rsidDel="00A55F4B" w:rsidRDefault="00A02509">
      <w:pPr>
        <w:pStyle w:val="Normal1"/>
        <w:ind w:firstLine="720"/>
        <w:rPr>
          <w:del w:id="282" w:author="Jamie Cummins" w:date="2020-04-17T12:58:00Z"/>
          <w:moveFrom w:id="283" w:author="Ian Hussey" w:date="2020-04-15T14:18:00Z"/>
          <w:lang w:val="en-US"/>
        </w:rPr>
      </w:pPr>
      <w:moveFrom w:id="284" w:author="Ian Hussey" w:date="2020-04-15T14:18:00Z">
        <w:del w:id="285" w:author="Jamie Cummins" w:date="2020-04-17T12:58:00Z">
          <w:r w:rsidRPr="002622F5" w:rsidDel="00A55F4B">
            <w:rPr>
              <w:lang w:val="en-US"/>
            </w:rPr>
            <w:delTex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delText>
          </w:r>
          <w:r w:rsidR="002622F5" w:rsidRPr="002622F5" w:rsidDel="00A55F4B">
            <w:rPr>
              <w:lang w:val="en-US"/>
            </w:rPr>
            <w:delText>misattribution that</w:delText>
          </w:r>
          <w:r w:rsidRPr="002622F5" w:rsidDel="00A55F4B">
            <w:rPr>
              <w:lang w:val="en-US"/>
            </w:rPr>
            <w:delText xml:space="preserve"> occurs in the absence of either awareness or intention?</w:delText>
          </w:r>
        </w:del>
      </w:moveFrom>
    </w:p>
    <w:p w14:paraId="0D9BB6AA" w14:textId="0BBA0E26" w:rsidR="00206529" w:rsidRPr="002622F5" w:rsidDel="00A55F4B" w:rsidRDefault="00A02509">
      <w:pPr>
        <w:pStyle w:val="Heading2"/>
        <w:rPr>
          <w:del w:id="286" w:author="Jamie Cummins" w:date="2020-04-17T12:58:00Z"/>
          <w:lang w:val="en-US"/>
        </w:rPr>
      </w:pPr>
      <w:bookmarkStart w:id="287" w:name="_3znysh7" w:colFirst="0" w:colLast="0"/>
      <w:bookmarkEnd w:id="287"/>
      <w:moveFromRangeEnd w:id="275"/>
      <w:del w:id="288" w:author="Jamie Cummins" w:date="2020-04-17T12:58:00Z">
        <w:r w:rsidRPr="002622F5" w:rsidDel="00A55F4B">
          <w:rPr>
            <w:lang w:val="en-US"/>
          </w:rPr>
          <w:delText>Implicit Misattribution Revisited: Alternative Explanations for the AMP Effect</w:delText>
        </w:r>
      </w:del>
    </w:p>
    <w:p w14:paraId="7907F377" w14:textId="26E75838" w:rsidR="008970A0" w:rsidDel="00A55F4B" w:rsidRDefault="00A02509">
      <w:pPr>
        <w:pStyle w:val="Normal1"/>
        <w:rPr>
          <w:ins w:id="289" w:author="Ian Hussey" w:date="2020-04-15T14:19:00Z"/>
          <w:del w:id="290" w:author="Jamie Cummins" w:date="2020-04-17T12:58:00Z"/>
          <w:lang w:val="en-US"/>
        </w:rPr>
      </w:pPr>
      <w:del w:id="291" w:author="Jamie Cummins" w:date="2020-04-17T12:58:00Z">
        <w:r w:rsidRPr="002622F5" w:rsidDel="00A55F4B">
          <w:rPr>
            <w:b/>
            <w:i/>
            <w:lang w:val="en-US"/>
          </w:rPr>
          <w:tab/>
        </w:r>
        <w:commentRangeStart w:id="292"/>
        <w:r w:rsidRPr="002622F5" w:rsidDel="00A55F4B">
          <w:rPr>
            <w:lang w:val="en-US"/>
          </w:rPr>
          <w:delText xml:space="preserve">As we previously mentioned, most AMP effects are explained from an implicit misattribution perspective. However, alternative explanations are also possible, including what we refer to as the </w:delText>
        </w:r>
        <w:r w:rsidRPr="002622F5" w:rsidDel="00A55F4B">
          <w:rPr>
            <w:i/>
            <w:lang w:val="en-US"/>
          </w:rPr>
          <w:delText>explicit account</w:delText>
        </w:r>
        <w:r w:rsidRPr="002622F5" w:rsidDel="00A55F4B">
          <w:rPr>
            <w:lang w:val="en-US"/>
          </w:rPr>
          <w:delTex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delText>
        </w:r>
        <w:r w:rsidRPr="002622F5" w:rsidDel="00A55F4B">
          <w:rPr>
            <w:rStyle w:val="FootnoteReference"/>
            <w:lang w:val="en-US"/>
          </w:rPr>
          <w:footnoteReference w:id="2"/>
        </w:r>
        <w:r w:rsidRPr="002622F5" w:rsidDel="00A55F4B">
          <w:rPr>
            <w:lang w:val="en-US"/>
          </w:rPr>
          <w:delText xml:space="preserve"> </w:delText>
        </w:r>
        <w:r w:rsidRPr="002622F5" w:rsidDel="00A55F4B">
          <w:rPr>
            <w:highlight w:val="white"/>
            <w:lang w:val="en-US"/>
          </w:rPr>
          <w:delText xml:space="preserve">For instance, </w:delText>
        </w:r>
        <w:r w:rsidRPr="002622F5" w:rsidDel="00A55F4B">
          <w:rPr>
            <w:lang w:val="en-US"/>
          </w:rPr>
          <w:delTex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w:delText>
        </w:r>
      </w:del>
    </w:p>
    <w:p w14:paraId="29BB507B" w14:textId="4E818963" w:rsidR="00206529" w:rsidRPr="002622F5" w:rsidDel="00A55F4B" w:rsidRDefault="00A02509">
      <w:pPr>
        <w:pStyle w:val="Normal1"/>
        <w:ind w:firstLine="720"/>
        <w:rPr>
          <w:del w:id="295" w:author="Jamie Cummins" w:date="2020-04-17T12:58:00Z"/>
          <w:lang w:val="en-US"/>
        </w:rPr>
        <w:pPrChange w:id="296" w:author="Ian Hussey" w:date="2020-04-15T14:19:00Z">
          <w:pPr>
            <w:pStyle w:val="Normal1"/>
          </w:pPr>
        </w:pPrChange>
      </w:pPr>
      <w:commentRangeStart w:id="297"/>
      <w:del w:id="298" w:author="Jamie Cummins" w:date="2020-04-17T12:58:00Z">
        <w:r w:rsidRPr="002622F5" w:rsidDel="00A55F4B">
          <w:rPr>
            <w:lang w:val="en-US"/>
          </w:rPr>
          <w:delText xml:space="preserve">Proponents of the implicit misattribution account countered with a series of experiments (Payne et al., 2013). In one (Experiment 1), they argued that the relationship between intentionality ratings and AMP effects was equally true when people had to indicate if they were </w:delText>
        </w:r>
        <w:r w:rsidRPr="002622F5" w:rsidDel="00A55F4B">
          <w:rPr>
            <w:i/>
            <w:lang w:val="en-US"/>
          </w:rPr>
          <w:delText>unintentionally</w:delText>
        </w:r>
        <w:r w:rsidRPr="002622F5" w:rsidDel="00A55F4B">
          <w:rPr>
            <w:lang w:val="en-US"/>
          </w:rPr>
          <w:delText xml:space="preserve"> influenced by the prime. Based on this finding, they concluded that people may be able to identify </w:delText>
        </w:r>
        <w:r w:rsidRPr="002622F5" w:rsidDel="00A55F4B">
          <w:rPr>
            <w:i/>
            <w:lang w:val="en-US"/>
          </w:rPr>
          <w:delText xml:space="preserve">that </w:delText>
        </w:r>
        <w:r w:rsidRPr="002622F5" w:rsidDel="00A55F4B">
          <w:rPr>
            <w:lang w:val="en-US"/>
          </w:rPr>
          <w:delText xml:space="preserve">they acted in a particular way, but they are unable to say </w:delText>
        </w:r>
        <w:r w:rsidRPr="002622F5" w:rsidDel="00A55F4B">
          <w:rPr>
            <w:i/>
            <w:lang w:val="en-US"/>
          </w:rPr>
          <w:delText xml:space="preserve">why </w:delText>
        </w:r>
        <w:r w:rsidRPr="002622F5" w:rsidDel="00A55F4B">
          <w:rPr>
            <w:lang w:val="en-US"/>
          </w:rPr>
          <w:delText xml:space="preserve">they acted in this way. In other words, proponents of the implicit misattribution account argued that intentionality ratings are merely post-hoc confabulations that a person makes when trying to explain their prior performance on the AMP. </w:delText>
        </w:r>
        <w:commentRangeEnd w:id="297"/>
        <w:r w:rsidR="008970A0" w:rsidDel="00A55F4B">
          <w:rPr>
            <w:rStyle w:val="CommentReference"/>
          </w:rPr>
          <w:commentReference w:id="297"/>
        </w:r>
      </w:del>
    </w:p>
    <w:p w14:paraId="67EF9883" w14:textId="0D12B450" w:rsidR="008970A0" w:rsidDel="00A55F4B" w:rsidRDefault="00A02509">
      <w:pPr>
        <w:pStyle w:val="Normal1"/>
        <w:ind w:firstLine="720"/>
        <w:rPr>
          <w:ins w:id="299" w:author="Ian Hussey" w:date="2020-04-15T14:22:00Z"/>
          <w:del w:id="300" w:author="Jamie Cummins" w:date="2020-04-17T12:58:00Z"/>
          <w:lang w:val="en-US"/>
        </w:rPr>
      </w:pPr>
      <w:del w:id="301" w:author="Jamie Cummins" w:date="2020-04-17T12:58:00Z">
        <w:r w:rsidRPr="002622F5" w:rsidDel="00A55F4B">
          <w:rPr>
            <w:lang w:val="en-US"/>
          </w:rPr>
          <w:delTex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w:delText>
        </w:r>
        <w:commentRangeEnd w:id="292"/>
        <w:r w:rsidR="008970A0" w:rsidDel="00A55F4B">
          <w:rPr>
            <w:rStyle w:val="CommentReference"/>
          </w:rPr>
          <w:commentReference w:id="292"/>
        </w:r>
      </w:del>
    </w:p>
    <w:p w14:paraId="120B456B" w14:textId="2F69A630" w:rsidR="00206529" w:rsidRPr="002622F5" w:rsidDel="00A55F4B" w:rsidRDefault="00A02509">
      <w:pPr>
        <w:pStyle w:val="Normal1"/>
        <w:ind w:firstLine="720"/>
        <w:rPr>
          <w:del w:id="302" w:author="Jamie Cummins" w:date="2020-04-17T12:58:00Z"/>
          <w:lang w:val="en-US"/>
        </w:rPr>
      </w:pPr>
      <w:commentRangeStart w:id="303"/>
      <w:del w:id="304" w:author="Jamie Cummins" w:date="2020-04-17T12:58:00Z">
        <w:r w:rsidRPr="002622F5" w:rsidDel="00A55F4B">
          <w:rPr>
            <w:lang w:val="en-US"/>
          </w:rPr>
          <w:delText>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delText>
        </w:r>
        <w:commentRangeEnd w:id="303"/>
        <w:r w:rsidR="008970A0" w:rsidDel="00A55F4B">
          <w:rPr>
            <w:rStyle w:val="CommentReference"/>
          </w:rPr>
          <w:commentReference w:id="303"/>
        </w:r>
      </w:del>
    </w:p>
    <w:p w14:paraId="5572DF54" w14:textId="22D61F5F" w:rsidR="00206529" w:rsidDel="00ED21E5" w:rsidRDefault="00A02509">
      <w:pPr>
        <w:pStyle w:val="Normal1"/>
        <w:rPr>
          <w:del w:id="305" w:author="Ian Hussey" w:date="2020-04-15T14:24:00Z"/>
          <w:lang w:val="en-US"/>
        </w:rPr>
      </w:pPr>
      <w:del w:id="306" w:author="Ian Hussey" w:date="2020-04-15T14:24:00Z">
        <w:r w:rsidRPr="002622F5" w:rsidDel="008970A0">
          <w:rPr>
            <w:lang w:val="en-US"/>
          </w:rPr>
          <w:delTex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delText>
        </w:r>
      </w:del>
    </w:p>
    <w:p w14:paraId="037125D8" w14:textId="6B880EBA" w:rsidR="00ED21E5" w:rsidRPr="002622F5" w:rsidDel="00A55F4B" w:rsidRDefault="00ED21E5" w:rsidP="00ED21E5">
      <w:pPr>
        <w:pStyle w:val="Normal1"/>
        <w:ind w:firstLine="720"/>
        <w:rPr>
          <w:del w:id="307" w:author="Jamie Cummins" w:date="2020-04-17T12:59:00Z"/>
          <w:moveTo w:id="308" w:author="Jamie Cummins" w:date="2020-04-17T11:51:00Z"/>
          <w:lang w:val="en-US"/>
        </w:rPr>
      </w:pPr>
      <w:moveToRangeStart w:id="309" w:author="Jamie Cummins" w:date="2020-04-17T11:51:00Z" w:name="move38016695"/>
      <w:moveTo w:id="310" w:author="Jamie Cummins" w:date="2020-04-17T11:51:00Z">
        <w:del w:id="311" w:author="Jamie Cummins" w:date="2020-04-17T12:59:00Z">
          <w:r w:rsidDel="00A55F4B">
            <w:rPr>
              <w:lang w:val="en-US"/>
            </w:rPr>
            <w:delText>[Within this literature, there is a complex debate around the utility and concepts such as “implicit”, “automatic”, “indirect”, etc. We are agnostic to such debates. Our goal here is to test the core claims of why one should employ the AMP as an implicit measure. Specifically, we assess whether it is implicit in the sense that its creator claims, and whether it functions as a valid measure of attitudes. The AMP must demonstrate both properties (e.g., implicitness and sound measurement) for it to be fit for purpose.]</w:delText>
          </w:r>
        </w:del>
      </w:moveTo>
    </w:p>
    <w:moveToRangeEnd w:id="309"/>
    <w:p w14:paraId="39FB3646" w14:textId="031942F4" w:rsidR="008970A0" w:rsidRPr="008970A0" w:rsidDel="00A55F4B" w:rsidRDefault="008970A0">
      <w:pPr>
        <w:pStyle w:val="Normal1"/>
        <w:rPr>
          <w:ins w:id="312" w:author="Ian Hussey" w:date="2020-04-15T14:24:00Z"/>
          <w:del w:id="313" w:author="Jamie Cummins" w:date="2020-04-17T12:59:00Z"/>
          <w:lang w:val="en-US"/>
        </w:rPr>
        <w:pPrChange w:id="314" w:author="Ian Hussey" w:date="2020-04-15T14:24:00Z">
          <w:pPr>
            <w:pStyle w:val="Normal1"/>
            <w:ind w:firstLine="720"/>
          </w:pPr>
        </w:pPrChange>
      </w:pPr>
    </w:p>
    <w:p w14:paraId="32EE81F7" w14:textId="3C7D734C" w:rsidR="00206529" w:rsidRPr="002622F5" w:rsidDel="00A55F4B" w:rsidRDefault="00A02509">
      <w:pPr>
        <w:pStyle w:val="Normal1"/>
        <w:ind w:firstLine="720"/>
        <w:rPr>
          <w:del w:id="315" w:author="Jamie Cummins" w:date="2020-04-17T12:59:00Z"/>
          <w:lang w:val="en-US"/>
        </w:rPr>
      </w:pPr>
      <w:del w:id="316" w:author="Jamie Cummins" w:date="2020-04-17T12:59:00Z">
        <w:r w:rsidRPr="002622F5" w:rsidDel="00A55F4B">
          <w:rPr>
            <w:lang w:val="en-US"/>
          </w:rPr>
          <w:delTex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delText>
        </w:r>
      </w:del>
    </w:p>
    <w:p w14:paraId="02FCC284" w14:textId="6705FB7A" w:rsidR="00206529" w:rsidRPr="002622F5" w:rsidDel="00A55F4B" w:rsidRDefault="00A02509">
      <w:pPr>
        <w:pStyle w:val="Heading2"/>
        <w:rPr>
          <w:del w:id="317" w:author="Jamie Cummins" w:date="2020-04-17T12:59:00Z"/>
          <w:lang w:val="en-US"/>
        </w:rPr>
      </w:pPr>
      <w:bookmarkStart w:id="318" w:name="_2et92p0" w:colFirst="0" w:colLast="0"/>
      <w:bookmarkEnd w:id="318"/>
      <w:del w:id="319" w:author="Jamie Cummins" w:date="2020-04-17T12:59:00Z">
        <w:r w:rsidRPr="002622F5" w:rsidDel="00A55F4B">
          <w:rPr>
            <w:lang w:val="en-US"/>
          </w:rPr>
          <w:delText xml:space="preserve">The Explicit Account Revisited </w:delText>
        </w:r>
      </w:del>
    </w:p>
    <w:p w14:paraId="35BEF701" w14:textId="7EF835D2" w:rsidR="00206529" w:rsidRPr="002622F5" w:rsidDel="00A55F4B" w:rsidRDefault="00A02509">
      <w:pPr>
        <w:pStyle w:val="Normal1"/>
        <w:ind w:firstLine="720"/>
        <w:rPr>
          <w:del w:id="320" w:author="Jamie Cummins" w:date="2020-04-17T12:59:00Z"/>
          <w:lang w:val="en-US"/>
        </w:rPr>
      </w:pPr>
      <w:del w:id="321" w:author="Jamie Cummins" w:date="2020-04-17T12:59:00Z">
        <w:r w:rsidRPr="002622F5" w:rsidDel="00A55F4B">
          <w:rPr>
            <w:lang w:val="en-US"/>
          </w:rPr>
          <w:delTex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delText>
        </w:r>
      </w:del>
    </w:p>
    <w:p w14:paraId="7A16ABEB" w14:textId="3F21109F" w:rsidR="00206529" w:rsidRPr="002622F5" w:rsidDel="00A55F4B" w:rsidRDefault="00A02509">
      <w:pPr>
        <w:pStyle w:val="Normal1"/>
        <w:ind w:firstLine="720"/>
        <w:rPr>
          <w:del w:id="322" w:author="Jamie Cummins" w:date="2020-04-17T12:59:00Z"/>
          <w:lang w:val="en-US"/>
        </w:rPr>
      </w:pPr>
      <w:del w:id="323" w:author="Jamie Cummins" w:date="2020-04-17T12:59:00Z">
        <w:r w:rsidRPr="002622F5" w:rsidDel="00A55F4B">
          <w:rPr>
            <w:b/>
            <w:lang w:val="en-US"/>
          </w:rPr>
          <w:delText>Methodological issues</w:delText>
        </w:r>
        <w:r w:rsidRPr="002622F5" w:rsidDel="00A55F4B">
          <w:rPr>
            <w:b/>
            <w:i/>
            <w:lang w:val="en-US"/>
          </w:rPr>
          <w:delText>.</w:delText>
        </w:r>
        <w:r w:rsidRPr="002622F5" w:rsidDel="00A55F4B">
          <w:rPr>
            <w:i/>
            <w:lang w:val="en-US"/>
          </w:rPr>
          <w:delText xml:space="preserve"> </w:delText>
        </w:r>
        <w:r w:rsidRPr="002622F5" w:rsidDel="00A55F4B">
          <w:rPr>
            <w:lang w:val="en-US"/>
          </w:rPr>
          <w:delTex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delText>
        </w:r>
      </w:del>
    </w:p>
    <w:p w14:paraId="52CE3CF2" w14:textId="1B04CB1B" w:rsidR="00206529" w:rsidRPr="002622F5" w:rsidDel="00A55F4B" w:rsidRDefault="00A02509">
      <w:pPr>
        <w:pStyle w:val="Normal1"/>
        <w:ind w:firstLine="720"/>
        <w:rPr>
          <w:del w:id="324" w:author="Jamie Cummins" w:date="2020-04-17T12:59:00Z"/>
          <w:lang w:val="en-US"/>
        </w:rPr>
      </w:pPr>
      <w:del w:id="325" w:author="Jamie Cummins" w:date="2020-04-17T12:59:00Z">
        <w:r w:rsidRPr="002622F5" w:rsidDel="00A55F4B">
          <w:rPr>
            <w:lang w:val="en-US"/>
          </w:rPr>
          <w:delText xml:space="preserve">Second, the majority of studies examining the ‘implicitness’ of AMP effects have relied on </w:delText>
        </w:r>
        <w:r w:rsidRPr="002622F5" w:rsidDel="00A55F4B">
          <w:rPr>
            <w:i/>
            <w:lang w:val="en-US"/>
          </w:rPr>
          <w:delText xml:space="preserve">post-hoc </w:delText>
        </w:r>
        <w:r w:rsidRPr="002622F5" w:rsidDel="00A55F4B">
          <w:rPr>
            <w:lang w:val="en-US"/>
          </w:rPr>
          <w:delText xml:space="preserve">self-report </w:delText>
        </w:r>
        <w:r w:rsidR="002622F5" w:rsidRPr="002622F5" w:rsidDel="00A55F4B">
          <w:rPr>
            <w:lang w:val="en-US"/>
          </w:rPr>
          <w:delText>measures that</w:delText>
        </w:r>
        <w:r w:rsidRPr="002622F5" w:rsidDel="00A55F4B">
          <w:rPr>
            <w:lang w:val="en-US"/>
          </w:rPr>
          <w:delTex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delText>
        </w:r>
      </w:del>
    </w:p>
    <w:p w14:paraId="4D050361" w14:textId="3D3DD616" w:rsidR="00206529" w:rsidRPr="002622F5" w:rsidDel="00A55F4B" w:rsidRDefault="00A02509">
      <w:pPr>
        <w:pStyle w:val="Normal1"/>
        <w:ind w:firstLine="720"/>
        <w:rPr>
          <w:del w:id="326" w:author="Jamie Cummins" w:date="2020-04-17T12:59:00Z"/>
          <w:lang w:val="en-US"/>
        </w:rPr>
      </w:pPr>
      <w:del w:id="327" w:author="Jamie Cummins" w:date="2020-04-17T12:59:00Z">
        <w:r w:rsidRPr="002622F5" w:rsidDel="00A55F4B">
          <w:rPr>
            <w:lang w:val="en-US"/>
          </w:rPr>
          <w:delTex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delText>
        </w:r>
        <w:r w:rsidRPr="002622F5" w:rsidDel="00A55F4B">
          <w:rPr>
            <w:i/>
            <w:lang w:val="en-US"/>
          </w:rPr>
          <w:delText xml:space="preserve">in vivo, </w:delText>
        </w:r>
        <w:r w:rsidRPr="002622F5" w:rsidDel="00A55F4B">
          <w:rPr>
            <w:lang w:val="en-US"/>
          </w:rPr>
          <w:delText xml:space="preserve">‘online’ measure of influence-awareness. Yet this task is problematic for different reasons: it entails a dual response, where participants are required to either provide an evaluative response </w:delText>
        </w:r>
        <w:r w:rsidRPr="002622F5" w:rsidDel="00A55F4B">
          <w:rPr>
            <w:i/>
            <w:lang w:val="en-US"/>
          </w:rPr>
          <w:delText>or</w:delText>
        </w:r>
        <w:r w:rsidRPr="002622F5" w:rsidDel="00A55F4B">
          <w:rPr>
            <w:lang w:val="en-US"/>
          </w:rPr>
          <w:delTex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delText>
        </w:r>
      </w:del>
    </w:p>
    <w:p w14:paraId="545F768E" w14:textId="641A4BD2" w:rsidR="00206529" w:rsidRPr="002622F5" w:rsidDel="00A55F4B" w:rsidRDefault="00A02509">
      <w:pPr>
        <w:pStyle w:val="Normal1"/>
        <w:ind w:firstLine="720"/>
        <w:rPr>
          <w:del w:id="328" w:author="Jamie Cummins" w:date="2020-04-17T12:59:00Z"/>
          <w:lang w:val="en-US"/>
        </w:rPr>
      </w:pPr>
      <w:del w:id="329" w:author="Jamie Cummins" w:date="2020-04-17T12:59:00Z">
        <w:r w:rsidRPr="002622F5" w:rsidDel="00A55F4B">
          <w:rPr>
            <w:lang w:val="en-US"/>
          </w:rPr>
          <w:delTex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delText>
        </w:r>
      </w:del>
    </w:p>
    <w:p w14:paraId="6D540903" w14:textId="02EC096A" w:rsidR="00206529" w:rsidRPr="002622F5" w:rsidDel="00A55F4B" w:rsidRDefault="00A02509">
      <w:pPr>
        <w:pStyle w:val="Normal1"/>
        <w:ind w:firstLine="720"/>
        <w:rPr>
          <w:del w:id="330" w:author="Jamie Cummins" w:date="2020-04-17T12:59:00Z"/>
          <w:lang w:val="en-US"/>
        </w:rPr>
      </w:pPr>
      <w:del w:id="331" w:author="Jamie Cummins" w:date="2020-04-17T12:59:00Z">
        <w:r w:rsidRPr="002622F5" w:rsidDel="00A55F4B">
          <w:rPr>
            <w:lang w:val="en-US"/>
          </w:rPr>
          <w:delTex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delText>
        </w:r>
      </w:del>
    </w:p>
    <w:p w14:paraId="4BEAB9B7" w14:textId="22AD85E0" w:rsidR="00206529" w:rsidRPr="002622F5" w:rsidDel="00A55F4B" w:rsidRDefault="00A02509">
      <w:pPr>
        <w:pStyle w:val="Normal1"/>
        <w:ind w:firstLine="720"/>
        <w:rPr>
          <w:del w:id="332" w:author="Jamie Cummins" w:date="2020-04-17T12:59:00Z"/>
          <w:highlight w:val="yellow"/>
          <w:lang w:val="en-US"/>
        </w:rPr>
      </w:pPr>
      <w:del w:id="333" w:author="Jamie Cummins" w:date="2020-04-17T12:59:00Z">
        <w:r w:rsidRPr="002622F5" w:rsidDel="00A55F4B">
          <w:rPr>
            <w:b/>
            <w:lang w:val="en-US"/>
          </w:rPr>
          <w:delText>Statistical issues</w:delText>
        </w:r>
        <w:r w:rsidRPr="002622F5" w:rsidDel="00A55F4B">
          <w:rPr>
            <w:i/>
            <w:lang w:val="en-US"/>
          </w:rPr>
          <w:delText xml:space="preserve">. </w:delText>
        </w:r>
        <w:r w:rsidRPr="002622F5" w:rsidDel="00A55F4B">
          <w:rPr>
            <w:lang w:val="en-US"/>
          </w:rPr>
          <w:delText xml:space="preserve">Past work on the AMP effect’s ‘implicitness’ also suffers from statistical issues. Take Payne et al. (2013) who sought to circumvent the methodological issues associated with </w:delText>
        </w:r>
        <w:r w:rsidRPr="002622F5" w:rsidDel="00A55F4B">
          <w:rPr>
            <w:i/>
            <w:lang w:val="en-US"/>
          </w:rPr>
          <w:delText>post-hoc</w:delText>
        </w:r>
        <w:r w:rsidRPr="002622F5" w:rsidDel="00A55F4B">
          <w:rPr>
            <w:lang w:val="en-US"/>
          </w:rPr>
          <w:delTex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delText>
        </w:r>
      </w:del>
    </w:p>
    <w:p w14:paraId="06E3849D" w14:textId="6C1B34AA" w:rsidR="00206529" w:rsidRPr="002622F5" w:rsidDel="00A55F4B" w:rsidRDefault="00A02509">
      <w:pPr>
        <w:pStyle w:val="Normal1"/>
        <w:ind w:firstLine="720"/>
        <w:rPr>
          <w:del w:id="334" w:author="Jamie Cummins" w:date="2020-04-17T12:59:00Z"/>
          <w:lang w:val="en-US"/>
        </w:rPr>
      </w:pPr>
      <w:del w:id="335" w:author="Jamie Cummins" w:date="2020-04-17T12:59:00Z">
        <w:r w:rsidRPr="002622F5" w:rsidDel="00A55F4B">
          <w:rPr>
            <w:lang w:val="en-US"/>
          </w:rPr>
          <w:delTex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delText>
        </w:r>
        <w:r w:rsidR="002622F5" w:rsidRPr="002622F5" w:rsidDel="00A55F4B">
          <w:rPr>
            <w:lang w:val="en-US"/>
          </w:rPr>
          <w:delText>judgments</w:delText>
        </w:r>
        <w:r w:rsidRPr="002622F5" w:rsidDel="00A55F4B">
          <w:rPr>
            <w:lang w:val="en-US"/>
          </w:rPr>
          <w:delText xml:space="preserve"> and ‘intentional’ AMP effects, but no significant difference between personality </w:delText>
        </w:r>
        <w:r w:rsidR="002622F5" w:rsidRPr="002622F5" w:rsidDel="00A55F4B">
          <w:rPr>
            <w:lang w:val="en-US"/>
          </w:rPr>
          <w:delText>judgments</w:delText>
        </w:r>
        <w:r w:rsidRPr="002622F5" w:rsidDel="00A55F4B">
          <w:rPr>
            <w:lang w:val="en-US"/>
          </w:rPr>
          <w:delText xml:space="preserve"> and ‘unintentional’ AMP effects. This is a common statistical error: the difference between significant and non-significant results is not necessarily in itself significant (Gelman &amp; Stern, 2006). Thus the inference drawn was not supported by the analyses conducted. </w:delText>
        </w:r>
      </w:del>
    </w:p>
    <w:p w14:paraId="61633A6C" w14:textId="52B73E66" w:rsidR="00206529" w:rsidRPr="002622F5" w:rsidDel="00A55F4B" w:rsidRDefault="00A02509">
      <w:pPr>
        <w:pStyle w:val="Normal1"/>
        <w:ind w:firstLine="720"/>
        <w:rPr>
          <w:del w:id="336" w:author="Jamie Cummins" w:date="2020-04-17T12:59:00Z"/>
          <w:lang w:val="en-US"/>
        </w:rPr>
      </w:pPr>
      <w:del w:id="337" w:author="Jamie Cummins" w:date="2020-04-17T12:59:00Z">
        <w:r w:rsidRPr="002622F5" w:rsidDel="00A55F4B">
          <w:rPr>
            <w:lang w:val="en-US"/>
          </w:rPr>
          <w:delText xml:space="preserve">One could counter that, even if the </w:delText>
        </w:r>
        <w:r w:rsidR="002622F5" w:rsidRPr="002622F5" w:rsidDel="00A55F4B">
          <w:rPr>
            <w:lang w:val="en-US"/>
          </w:rPr>
          <w:delText>interpretations of findings in this study are</w:delText>
        </w:r>
        <w:r w:rsidRPr="002622F5" w:rsidDel="00A55F4B">
          <w:rPr>
            <w:lang w:val="en-US"/>
          </w:rPr>
          <w:delTex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w:delText>
        </w:r>
      </w:del>
      <w:moveFromRangeStart w:id="338" w:author="Jamie Cummins" w:date="2020-04-17T12:50:00Z" w:name="move38020256"/>
      <w:moveFrom w:id="339" w:author="Jamie Cummins" w:date="2020-04-17T12:50:00Z">
        <w:del w:id="340" w:author="Jamie Cummins" w:date="2020-04-17T12:59:00Z">
          <w:r w:rsidRPr="002622F5" w:rsidDel="00A55F4B">
            <w:rPr>
              <w:lang w:val="en-US"/>
            </w:rPr>
            <w:delText>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delText>
          </w:r>
        </w:del>
      </w:moveFrom>
      <w:moveFromRangeEnd w:id="338"/>
    </w:p>
    <w:p w14:paraId="36C534B3" w14:textId="798620A5" w:rsidR="00206529" w:rsidRPr="002622F5" w:rsidDel="00A55F4B" w:rsidRDefault="00A02509">
      <w:pPr>
        <w:pStyle w:val="Normal1"/>
        <w:ind w:firstLine="720"/>
        <w:rPr>
          <w:del w:id="341" w:author="Jamie Cummins" w:date="2020-04-17T12:59:00Z"/>
          <w:lang w:val="en-US"/>
        </w:rPr>
      </w:pPr>
      <w:del w:id="342" w:author="Jamie Cummins" w:date="2020-04-17T12:59:00Z">
        <w:r w:rsidRPr="002622F5" w:rsidDel="00A55F4B">
          <w:rPr>
            <w:b/>
            <w:lang w:val="en-US"/>
          </w:rPr>
          <w:delText>Conceptual issues</w:delText>
        </w:r>
        <w:r w:rsidRPr="002622F5" w:rsidDel="00A55F4B">
          <w:rPr>
            <w:lang w:val="en-US"/>
          </w:rPr>
          <w:delText xml:space="preserve">. One final issue concerns the types of inferences made on the basis of divergence between AMP effects and other measures. </w:delText>
        </w:r>
        <w:commentRangeStart w:id="343"/>
        <w:r w:rsidRPr="002622F5" w:rsidDel="00A55F4B">
          <w:rPr>
            <w:lang w:val="en-US"/>
          </w:rPr>
          <w:delText xml:space="preserve">Some might suggest that studies wherein an individual’s AMP effect </w:delText>
        </w:r>
        <w:r w:rsidRPr="008970A0" w:rsidDel="00A55F4B">
          <w:rPr>
            <w:highlight w:val="yellow"/>
            <w:lang w:val="en-US"/>
            <w:rPrChange w:id="344" w:author="Ian Hussey" w:date="2020-04-15T14:27:00Z">
              <w:rPr>
                <w:lang w:val="en-US"/>
              </w:rPr>
            </w:rPrChange>
          </w:rPr>
          <w:delText>predicts their behavior</w:delText>
        </w:r>
        <w:r w:rsidRPr="002622F5" w:rsidDel="00A55F4B">
          <w:rPr>
            <w:lang w:val="en-US"/>
          </w:rPr>
          <w:delText xml:space="preserve">, but diverges from their </w:delText>
        </w:r>
        <w:r w:rsidR="002622F5" w:rsidRPr="002622F5" w:rsidDel="00A55F4B">
          <w:rPr>
            <w:lang w:val="en-US"/>
          </w:rPr>
          <w:delText>explicitly endorsed</w:delText>
        </w:r>
        <w:r w:rsidRPr="002622F5" w:rsidDel="00A55F4B">
          <w:rPr>
            <w:lang w:val="en-US"/>
          </w:rPr>
          <w:delText xml:space="preserve"> attitude, provide the strongest evidence for the unintentional nature of AMP effects </w:delText>
        </w:r>
        <w:commentRangeEnd w:id="343"/>
        <w:r w:rsidR="008970A0" w:rsidDel="00A55F4B">
          <w:rPr>
            <w:rStyle w:val="CommentReference"/>
          </w:rPr>
          <w:commentReference w:id="343"/>
        </w:r>
        <w:r w:rsidRPr="002622F5" w:rsidDel="00A55F4B">
          <w:rPr>
            <w:lang w:val="en-US"/>
          </w:rPr>
          <w:delText xml:space="preserve">(e.g., Payne et al., 2005, Experiment 6; Payne, Govorun, &amp; Arbuckle, 2008). We disagree: divergence from </w:delText>
        </w:r>
        <w:r w:rsidR="002622F5" w:rsidRPr="002622F5" w:rsidDel="00A55F4B">
          <w:rPr>
            <w:lang w:val="en-US"/>
          </w:rPr>
          <w:delText>explicitly endorsed</w:delText>
        </w:r>
        <w:r w:rsidRPr="002622F5" w:rsidDel="00A55F4B">
          <w:rPr>
            <w:lang w:val="en-US"/>
          </w:rPr>
          <w:delText xml:space="preserve"> attitudes does not necessarily mean that the AMP captures unintentional behavior. </w:delText>
        </w:r>
        <w:r w:rsidR="002622F5" w:rsidRPr="002622F5" w:rsidDel="00A55F4B">
          <w:rPr>
            <w:lang w:val="en-US"/>
          </w:rPr>
          <w:delText>Measures that are structurally dissimilar</w:delText>
        </w:r>
        <w:r w:rsidRPr="002622F5" w:rsidDel="00A55F4B">
          <w:rPr>
            <w:lang w:val="en-US"/>
          </w:rPr>
          <w:delTex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delText>
        </w:r>
      </w:del>
    </w:p>
    <w:p w14:paraId="46838D58" w14:textId="6367A91F" w:rsidR="00206529" w:rsidRPr="002622F5" w:rsidDel="00F308FA" w:rsidRDefault="00A02509">
      <w:pPr>
        <w:pStyle w:val="Normal1"/>
        <w:ind w:firstLine="720"/>
        <w:rPr>
          <w:del w:id="345" w:author="Jamie Cummins" w:date="2020-04-17T13:41:00Z"/>
          <w:lang w:val="en-US"/>
        </w:rPr>
      </w:pPr>
      <w:del w:id="346" w:author="Jamie Cummins" w:date="2020-04-17T13:41:00Z">
        <w:r w:rsidRPr="002622F5" w:rsidDel="00F308FA">
          <w:rPr>
            <w:b/>
            <w:lang w:val="en-US"/>
          </w:rPr>
          <w:delText>Interim conclusion</w:delText>
        </w:r>
        <w:r w:rsidRPr="002622F5" w:rsidDel="00F308FA">
          <w:rPr>
            <w:lang w:val="en-US"/>
          </w:rPr>
          <w:delTex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delText>
        </w:r>
      </w:del>
    </w:p>
    <w:p w14:paraId="3FD24C66" w14:textId="77777777" w:rsidR="00206529" w:rsidRPr="002622F5" w:rsidRDefault="00A02509">
      <w:pPr>
        <w:pStyle w:val="Heading2"/>
        <w:rPr>
          <w:lang w:val="en-US"/>
        </w:rPr>
      </w:pPr>
      <w:bookmarkStart w:id="347" w:name="_tyjcwt" w:colFirst="0" w:colLast="0"/>
      <w:bookmarkEnd w:id="347"/>
      <w:r w:rsidRPr="002622F5">
        <w:rPr>
          <w:lang w:val="en-US"/>
        </w:rPr>
        <w:t xml:space="preserve">The Current Research </w:t>
      </w:r>
    </w:p>
    <w:p w14:paraId="06222489" w14:textId="5BDB68EA" w:rsidR="00021ED9" w:rsidRDefault="00A02509" w:rsidP="00021ED9">
      <w:pPr>
        <w:pStyle w:val="Normal1"/>
        <w:ind w:firstLine="720"/>
        <w:rPr>
          <w:ins w:id="348" w:author="Jamie Cummins" w:date="2020-04-17T14:11:00Z"/>
          <w:lang w:val="en-US"/>
        </w:rPr>
      </w:pPr>
      <w:del w:id="349" w:author="Jamie Cummins" w:date="2020-04-17T13:42:00Z">
        <w:r w:rsidRPr="002622F5" w:rsidDel="00F308FA">
          <w:rPr>
            <w:lang w:val="en-US"/>
          </w:rPr>
          <w:delText>With this in mind</w:delText>
        </w:r>
      </w:del>
      <w:ins w:id="350" w:author="Jamie Cummins" w:date="2020-04-17T13:42:00Z">
        <w:r w:rsidR="00F308FA">
          <w:rPr>
            <w:lang w:val="en-US"/>
          </w:rPr>
          <w:t>With the questions of the (un)awareness and validity of AMP effects in mind</w:t>
        </w:r>
      </w:ins>
      <w:r w:rsidRPr="002622F5">
        <w:rPr>
          <w:lang w:val="en-US"/>
        </w:rPr>
        <w:t xml:space="preserve">, we carried out </w:t>
      </w:r>
      <w:del w:id="351" w:author="Jamie Cummins" w:date="2020-04-17T13:41:00Z">
        <w:r w:rsidRPr="00416703" w:rsidDel="00F308FA">
          <w:rPr>
            <w:highlight w:val="yellow"/>
            <w:lang w:val="en-US"/>
            <w:rPrChange w:id="352" w:author="Ian Hussey" w:date="2020-04-15T14:31:00Z">
              <w:rPr>
                <w:lang w:val="en-US"/>
              </w:rPr>
            </w:rPrChange>
          </w:rPr>
          <w:delText>five</w:delText>
        </w:r>
        <w:r w:rsidRPr="002622F5" w:rsidDel="00F308FA">
          <w:rPr>
            <w:lang w:val="en-US"/>
          </w:rPr>
          <w:delText xml:space="preserve"> </w:delText>
        </w:r>
      </w:del>
      <w:ins w:id="353" w:author="Jamie Cummins" w:date="2020-04-17T13:41:00Z">
        <w:r w:rsidR="00F308FA">
          <w:rPr>
            <w:lang w:val="en-US"/>
          </w:rPr>
          <w:t>seven</w:t>
        </w:r>
        <w:r w:rsidR="00F308FA" w:rsidRPr="002622F5">
          <w:rPr>
            <w:lang w:val="en-US"/>
          </w:rPr>
          <w:t xml:space="preserve"> </w:t>
        </w:r>
      </w:ins>
      <w:r w:rsidRPr="002622F5">
        <w:rPr>
          <w:lang w:val="en-US"/>
        </w:rPr>
        <w:t xml:space="preserve">pre-registered, </w:t>
      </w:r>
      <w:r w:rsidR="002622F5" w:rsidRPr="002622F5">
        <w:rPr>
          <w:lang w:val="en-US"/>
        </w:rPr>
        <w:t>highly powered</w:t>
      </w:r>
      <w:r w:rsidRPr="002622F5">
        <w:rPr>
          <w:lang w:val="en-US"/>
        </w:rPr>
        <w:t xml:space="preserve"> experiments that sought to determine if participants are </w:t>
      </w:r>
      <w:r w:rsidRPr="002622F5">
        <w:rPr>
          <w:lang w:val="en-US"/>
        </w:rPr>
        <w:lastRenderedPageBreak/>
        <w:t>aware of the influence of prime stimuli on their AMP performance,</w:t>
      </w:r>
      <w:del w:id="354" w:author="Jamie Cummins" w:date="2020-04-17T13:43:00Z">
        <w:r w:rsidRPr="002622F5" w:rsidDel="00F308FA">
          <w:rPr>
            <w:lang w:val="en-US"/>
          </w:rPr>
          <w:delText xml:space="preserve"> and</w:delText>
        </w:r>
      </w:del>
      <w:r w:rsidRPr="002622F5">
        <w:rPr>
          <w:lang w:val="en-US"/>
        </w:rPr>
        <w:t xml:space="preserve"> if </w:t>
      </w:r>
      <w:del w:id="355" w:author="Jamie Cummins" w:date="2020-04-17T13:43:00Z">
        <w:r w:rsidRPr="002622F5" w:rsidDel="00F308FA">
          <w:rPr>
            <w:lang w:val="en-US"/>
          </w:rPr>
          <w:delText>this awareness drives subsequent AMP effects</w:delText>
        </w:r>
      </w:del>
      <w:ins w:id="356" w:author="Jamie Cummins" w:date="2020-04-17T13:43:00Z">
        <w:r w:rsidR="00F308FA">
          <w:rPr>
            <w:lang w:val="en-US"/>
          </w:rPr>
          <w:t>AMP effects are predominantly seen on aware or unaware trials, and whether the validity of the AMP as a measure of evaluations is applicable to aware trials, unaware trials, or both</w:t>
        </w:r>
      </w:ins>
      <w:r w:rsidRPr="002622F5">
        <w:rPr>
          <w:lang w:val="en-US"/>
        </w:rPr>
        <w:t>. To answer this question, we adapted the ‘skip’ paradigm used by Payne et al. (2013, Experiment 3) and refined it in several ways. First, we employed</w:t>
      </w:r>
      <w:del w:id="357" w:author="Jamie Cummins" w:date="2020-04-17T13:54:00Z">
        <w:r w:rsidRPr="002622F5" w:rsidDel="00487537">
          <w:rPr>
            <w:lang w:val="en-US"/>
          </w:rPr>
          <w:delText xml:space="preserve"> a</w:delText>
        </w:r>
      </w:del>
      <w:r w:rsidRPr="002622F5">
        <w:rPr>
          <w:lang w:val="en-US"/>
        </w:rPr>
        <w:t xml:space="preserve"> within- rather than between-subjects design</w:t>
      </w:r>
      <w:ins w:id="358" w:author="Jamie Cummins" w:date="2020-04-17T13:54:00Z">
        <w:r w:rsidR="00487537">
          <w:rPr>
            <w:lang w:val="en-US"/>
          </w:rPr>
          <w:t>s</w:t>
        </w:r>
      </w:ins>
      <w:r w:rsidRPr="002622F5">
        <w:rPr>
          <w:lang w:val="en-US"/>
        </w:rPr>
        <w:t xml:space="preserve">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t>
      </w:r>
      <w:ins w:id="359" w:author="Jamie Cummins" w:date="2020-04-17T13:54:00Z">
        <w:r w:rsidR="00487537">
          <w:rPr>
            <w:lang w:val="en-US"/>
          </w:rPr>
          <w:t xml:space="preserve">awareness of influence in such a way that we could </w:t>
        </w:r>
      </w:ins>
      <w:ins w:id="360" w:author="Jamie Cummins" w:date="2020-04-17T13:55:00Z">
        <w:r w:rsidR="00487537">
          <w:rPr>
            <w:lang w:val="en-US"/>
          </w:rPr>
          <w:t>analyze</w:t>
        </w:r>
      </w:ins>
      <w:ins w:id="361" w:author="Jamie Cummins" w:date="2020-04-17T13:54:00Z">
        <w:r w:rsidR="00487537">
          <w:rPr>
            <w:lang w:val="en-US"/>
          </w:rPr>
          <w:t xml:space="preserve"> participants’ evaluations on both </w:t>
        </w:r>
      </w:ins>
      <w:ins w:id="362" w:author="Jamie Cummins" w:date="2020-04-17T14:15:00Z">
        <w:r w:rsidR="00271C4C">
          <w:rPr>
            <w:lang w:val="en-US"/>
          </w:rPr>
          <w:t>non-</w:t>
        </w:r>
      </w:ins>
      <w:ins w:id="363" w:author="Jamie Cummins" w:date="2020-04-17T13:54:00Z">
        <w:r w:rsidR="00487537">
          <w:rPr>
            <w:lang w:val="en-US"/>
          </w:rPr>
          <w:t xml:space="preserve">influence-aware </w:t>
        </w:r>
        <w:r w:rsidR="00487537">
          <w:rPr>
            <w:i/>
            <w:iCs/>
            <w:lang w:val="en-US"/>
          </w:rPr>
          <w:t xml:space="preserve">and </w:t>
        </w:r>
        <w:r w:rsidR="00487537">
          <w:rPr>
            <w:lang w:val="en-US"/>
          </w:rPr>
          <w:t xml:space="preserve">influence-aware trials. </w:t>
        </w:r>
      </w:ins>
      <w:ins w:id="364" w:author="Jamie Cummins" w:date="2020-04-17T13:55:00Z">
        <w:r w:rsidR="00487537">
          <w:rPr>
            <w:lang w:val="en-US"/>
          </w:rPr>
          <w:t xml:space="preserve">In Experiments 1-5, we did this by asking </w:t>
        </w:r>
      </w:ins>
      <w:del w:id="365" w:author="Jamie Cummins" w:date="2020-04-17T13:55:00Z">
        <w:r w:rsidRPr="002622F5" w:rsidDel="00487537">
          <w:rPr>
            <w:lang w:val="en-US"/>
          </w:rPr>
          <w:delText xml:space="preserve">whether </w:delText>
        </w:r>
      </w:del>
      <w:r w:rsidRPr="002622F5">
        <w:rPr>
          <w:lang w:val="en-US"/>
        </w:rPr>
        <w:t xml:space="preserve">participants </w:t>
      </w:r>
      <w:ins w:id="366" w:author="Jamie Cummins" w:date="2020-04-17T13:55:00Z">
        <w:r w:rsidR="00487537">
          <w:rPr>
            <w:lang w:val="en-US"/>
          </w:rPr>
          <w:t xml:space="preserve">whether they </w:t>
        </w:r>
      </w:ins>
      <w:r w:rsidRPr="002622F5">
        <w:rPr>
          <w:lang w:val="en-US"/>
        </w:rPr>
        <w:t>were aware that their responses were influenced by the prime stimulus</w:t>
      </w:r>
      <w:r w:rsidRPr="002622F5">
        <w:rPr>
          <w:i/>
          <w:lang w:val="en-US"/>
        </w:rPr>
        <w:t xml:space="preserve"> immediately</w:t>
      </w:r>
      <w:r w:rsidRPr="002622F5">
        <w:rPr>
          <w:lang w:val="en-US"/>
        </w:rPr>
        <w:t xml:space="preserve"> </w:t>
      </w:r>
      <w:r w:rsidRPr="002622F5">
        <w:rPr>
          <w:i/>
          <w:lang w:val="en-US"/>
        </w:rPr>
        <w:t>after</w:t>
      </w:r>
      <w:r w:rsidRPr="002622F5">
        <w:rPr>
          <w:lang w:val="en-US"/>
        </w:rPr>
        <w:t xml:space="preserve"> each individual trial. </w:t>
      </w:r>
    </w:p>
    <w:p w14:paraId="01C9C052" w14:textId="04568467" w:rsidR="00206529" w:rsidRPr="002622F5" w:rsidDel="00021ED9" w:rsidRDefault="00487537" w:rsidP="00021ED9">
      <w:pPr>
        <w:pStyle w:val="Normal1"/>
        <w:ind w:firstLine="720"/>
        <w:rPr>
          <w:del w:id="367" w:author="Jamie Cummins" w:date="2020-04-17T14:06:00Z"/>
          <w:lang w:val="en-US"/>
        </w:rPr>
        <w:pPrChange w:id="368" w:author="Jamie Cummins" w:date="2020-04-17T14:06:00Z">
          <w:pPr>
            <w:pStyle w:val="Normal1"/>
            <w:ind w:firstLine="720"/>
          </w:pPr>
        </w:pPrChange>
      </w:pPr>
      <w:ins w:id="369" w:author="Jamie Cummins" w:date="2020-04-17T13:56:00Z">
        <w:r>
          <w:rPr>
            <w:lang w:val="en-US"/>
          </w:rPr>
          <w:t xml:space="preserve">On the basis that </w:t>
        </w:r>
      </w:ins>
      <w:ins w:id="370" w:author="Jamie Cummins" w:date="2020-04-17T13:57:00Z">
        <w:r>
          <w:rPr>
            <w:lang w:val="en-US"/>
          </w:rPr>
          <w:t>aware responses in th</w:t>
        </w:r>
      </w:ins>
      <w:ins w:id="371" w:author="Jamie Cummins" w:date="2020-04-17T13:58:00Z">
        <w:r>
          <w:rPr>
            <w:lang w:val="en-US"/>
          </w:rPr>
          <w:t>is</w:t>
        </w:r>
      </w:ins>
      <w:ins w:id="372" w:author="Jamie Cummins" w:date="2020-04-17T13:57:00Z">
        <w:r>
          <w:rPr>
            <w:lang w:val="en-US"/>
          </w:rPr>
          <w:t xml:space="preserve"> task may be the c</w:t>
        </w:r>
      </w:ins>
      <w:ins w:id="373" w:author="Jamie Cummins" w:date="2020-04-17T13:58:00Z">
        <w:r>
          <w:rPr>
            <w:lang w:val="en-US"/>
          </w:rPr>
          <w:t>onsequence of</w:t>
        </w:r>
      </w:ins>
      <w:ins w:id="374" w:author="Jamie Cummins" w:date="2020-04-17T13:56:00Z">
        <w:r>
          <w:rPr>
            <w:lang w:val="en-US"/>
          </w:rPr>
          <w:t xml:space="preserve"> post-hoc confabulations (i.e., that participants are not aware of the influence of the prime</w:t>
        </w:r>
      </w:ins>
      <w:ins w:id="375" w:author="Jamie Cummins" w:date="2020-04-17T13:57:00Z">
        <w:r>
          <w:rPr>
            <w:lang w:val="en-US"/>
          </w:rPr>
          <w:t xml:space="preserve"> when initially giving their evaluative response, but then notice upon reflection </w:t>
        </w:r>
      </w:ins>
      <w:ins w:id="376" w:author="Jamie Cummins" w:date="2020-04-17T13:58:00Z">
        <w:r>
          <w:rPr>
            <w:lang w:val="en-US"/>
          </w:rPr>
          <w:t xml:space="preserve">that their response was consistent with the valence of the prime, and thus respond that they were influenced), we varied the position of our influence-awareness question in Experiments 6 and 7. In Experiment 6, we asked participants </w:t>
        </w:r>
      </w:ins>
      <w:ins w:id="377" w:author="Jamie Cummins" w:date="2020-04-17T13:59:00Z">
        <w:r>
          <w:rPr>
            <w:i/>
            <w:iCs/>
            <w:lang w:val="en-US"/>
          </w:rPr>
          <w:t xml:space="preserve">before </w:t>
        </w:r>
        <w:r>
          <w:rPr>
            <w:lang w:val="en-US"/>
          </w:rPr>
          <w:t xml:space="preserve">they elicited their evaluative response whether they </w:t>
        </w:r>
        <w:r>
          <w:rPr>
            <w:i/>
            <w:iCs/>
            <w:lang w:val="en-US"/>
          </w:rPr>
          <w:t xml:space="preserve">would be </w:t>
        </w:r>
        <w:r>
          <w:rPr>
            <w:lang w:val="en-US"/>
          </w:rPr>
          <w:t>influenced by the prime when giving their response. In Experiment 7 we pushed this even further, and asked participants whether th</w:t>
        </w:r>
      </w:ins>
      <w:ins w:id="378" w:author="Jamie Cummins" w:date="2020-04-17T14:00:00Z">
        <w:r>
          <w:rPr>
            <w:lang w:val="en-US"/>
          </w:rPr>
          <w:t xml:space="preserve">eir evaluation of the target would be influenced by the prime </w:t>
        </w:r>
        <w:r w:rsidRPr="00487537">
          <w:rPr>
            <w:lang w:val="en-US"/>
            <w:rPrChange w:id="379" w:author="Jamie Cummins" w:date="2020-04-17T14:00:00Z">
              <w:rPr>
                <w:i/>
                <w:iCs/>
                <w:lang w:val="en-US"/>
              </w:rPr>
            </w:rPrChange>
          </w:rPr>
          <w:t>before</w:t>
        </w:r>
        <w:r>
          <w:rPr>
            <w:i/>
            <w:iCs/>
            <w:lang w:val="en-US"/>
          </w:rPr>
          <w:t xml:space="preserve"> </w:t>
        </w:r>
        <w:r>
          <w:rPr>
            <w:lang w:val="en-US"/>
          </w:rPr>
          <w:t>they saw the target stimulus (see Figure X</w:t>
        </w:r>
      </w:ins>
      <w:ins w:id="380" w:author="Jamie Cummins" w:date="2020-04-17T14:02:00Z">
        <w:r>
          <w:rPr>
            <w:lang w:val="en-US"/>
          </w:rPr>
          <w:t xml:space="preserve"> for an overview of the </w:t>
        </w:r>
      </w:ins>
      <w:ins w:id="381" w:author="Jamie Cummins" w:date="2020-04-17T14:03:00Z">
        <w:r>
          <w:rPr>
            <w:lang w:val="en-US"/>
          </w:rPr>
          <w:t>seven experiments</w:t>
        </w:r>
      </w:ins>
      <w:ins w:id="382" w:author="Jamie Cummins" w:date="2020-04-17T14:00:00Z">
        <w:r>
          <w:rPr>
            <w:lang w:val="en-US"/>
          </w:rPr>
          <w:t>).</w:t>
        </w:r>
      </w:ins>
      <w:del w:id="383" w:author="Jamie Cummins" w:date="2020-04-17T14:03:00Z">
        <w:r w:rsidR="00A02509" w:rsidRPr="002622F5" w:rsidDel="00487537">
          <w:rPr>
            <w:lang w:val="en-US"/>
          </w:rPr>
          <w:delText>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delText>
        </w:r>
      </w:del>
      <w:del w:id="384" w:author="Jamie Cummins" w:date="2020-04-17T13:56:00Z">
        <w:r w:rsidR="00A02509" w:rsidRPr="002622F5" w:rsidDel="00487537">
          <w:rPr>
            <w:rStyle w:val="FootnoteReference"/>
            <w:lang w:val="en-US"/>
          </w:rPr>
          <w:footnoteReference w:id="3"/>
        </w:r>
      </w:del>
    </w:p>
    <w:p w14:paraId="33E3C668" w14:textId="228EBA03" w:rsidR="00206529" w:rsidRPr="002622F5" w:rsidDel="00021ED9" w:rsidRDefault="00A02509" w:rsidP="00021ED9">
      <w:pPr>
        <w:pStyle w:val="Normal1"/>
        <w:ind w:firstLine="720"/>
        <w:rPr>
          <w:del w:id="387" w:author="Jamie Cummins" w:date="2020-04-17T14:06:00Z"/>
          <w:lang w:val="en-US"/>
        </w:rPr>
        <w:pPrChange w:id="388" w:author="Jamie Cummins" w:date="2020-04-17T14:06:00Z">
          <w:pPr>
            <w:pStyle w:val="Normal1"/>
            <w:ind w:firstLine="720"/>
          </w:pPr>
        </w:pPrChange>
      </w:pPr>
      <w:del w:id="389" w:author="Jamie Cummins" w:date="2020-04-17T14:06:00Z">
        <w:r w:rsidRPr="002622F5" w:rsidDel="00021ED9">
          <w:rPr>
            <w:lang w:val="en-US"/>
          </w:rPr>
          <w:delTex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delText>
        </w:r>
      </w:del>
    </w:p>
    <w:p w14:paraId="443F5B9A" w14:textId="30679730" w:rsidR="00206529" w:rsidRPr="002622F5" w:rsidDel="00021ED9" w:rsidRDefault="00A02509" w:rsidP="00021ED9">
      <w:pPr>
        <w:pStyle w:val="Normal1"/>
        <w:ind w:firstLine="720"/>
        <w:rPr>
          <w:del w:id="390" w:author="Jamie Cummins" w:date="2020-04-17T14:06:00Z"/>
          <w:lang w:val="en-US"/>
        </w:rPr>
        <w:pPrChange w:id="391" w:author="Jamie Cummins" w:date="2020-04-17T14:06:00Z">
          <w:pPr>
            <w:pStyle w:val="Normal1"/>
            <w:ind w:firstLine="720"/>
          </w:pPr>
        </w:pPrChange>
      </w:pPr>
      <w:del w:id="392" w:author="Jamie Cummins" w:date="2020-04-17T14:06:00Z">
        <w:r w:rsidRPr="002622F5" w:rsidDel="00021ED9">
          <w:rPr>
            <w:lang w:val="en-US"/>
          </w:rPr>
          <w:delText xml:space="preserve">To ensure that our findings </w:delText>
        </w:r>
        <w:r w:rsidR="002622F5" w:rsidRPr="002622F5" w:rsidDel="00021ED9">
          <w:rPr>
            <w:lang w:val="en-US"/>
          </w:rPr>
          <w:delText>generalize</w:delText>
        </w:r>
        <w:r w:rsidRPr="002622F5" w:rsidDel="00021ED9">
          <w:rPr>
            <w:lang w:val="en-US"/>
          </w:rPr>
          <w:delTex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delText>
        </w:r>
        <w:r w:rsidR="002622F5" w:rsidRPr="002622F5" w:rsidDel="00021ED9">
          <w:rPr>
            <w:lang w:val="en-US"/>
          </w:rPr>
          <w:delText>artifact</w:delText>
        </w:r>
        <w:r w:rsidRPr="002622F5" w:rsidDel="00021ED9">
          <w:rPr>
            <w:lang w:val="en-US"/>
          </w:rPr>
          <w:delTex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delText>
        </w:r>
        <w:r w:rsidRPr="002622F5" w:rsidDel="00021ED9">
          <w:rPr>
            <w:i/>
            <w:lang w:val="en-US"/>
          </w:rPr>
          <w:delText>N</w:delText>
        </w:r>
        <w:r w:rsidRPr="002622F5" w:rsidDel="00021ED9">
          <w:rPr>
            <w:lang w:val="en-US"/>
          </w:rPr>
          <w:delText xml:space="preserve"> strongly predicted the magnitude of effects on a </w:delText>
        </w:r>
        <w:r w:rsidR="002622F5" w:rsidRPr="002622F5" w:rsidDel="00021ED9">
          <w:rPr>
            <w:lang w:val="en-US"/>
          </w:rPr>
          <w:delText>previously completed</w:delText>
        </w:r>
        <w:r w:rsidRPr="002622F5" w:rsidDel="00021ED9">
          <w:rPr>
            <w:lang w:val="en-US"/>
          </w:rPr>
          <w:delText xml:space="preserve"> traditional AMP at Time </w:delText>
        </w:r>
        <w:r w:rsidRPr="002622F5" w:rsidDel="00021ED9">
          <w:rPr>
            <w:i/>
            <w:lang w:val="en-US"/>
          </w:rPr>
          <w:delText>N</w:delText>
        </w:r>
        <w:r w:rsidRPr="002622F5" w:rsidDel="00021ED9">
          <w:rPr>
            <w:lang w:val="en-US"/>
          </w:rPr>
          <w:delText>-1</w:delText>
        </w:r>
        <w:r w:rsidRPr="002622F5" w:rsidDel="00021ED9">
          <w:rPr>
            <w:rStyle w:val="FootnoteReference"/>
            <w:lang w:val="en-US"/>
          </w:rPr>
          <w:footnoteReference w:id="4"/>
        </w:r>
        <w:r w:rsidRPr="002622F5" w:rsidDel="00021ED9">
          <w:rPr>
            <w:lang w:val="en-US"/>
          </w:rPr>
          <w:delText xml:space="preserve">. </w:delText>
        </w:r>
      </w:del>
    </w:p>
    <w:p w14:paraId="4DA9E8EE" w14:textId="428795B3" w:rsidR="00206529" w:rsidRPr="002622F5" w:rsidDel="00021ED9" w:rsidRDefault="00A02509" w:rsidP="00021ED9">
      <w:pPr>
        <w:pStyle w:val="Normal1"/>
        <w:ind w:firstLine="720"/>
        <w:rPr>
          <w:del w:id="395" w:author="Jamie Cummins" w:date="2020-04-17T14:06:00Z"/>
          <w:lang w:val="en-US"/>
        </w:rPr>
        <w:pPrChange w:id="396" w:author="Jamie Cummins" w:date="2020-04-17T14:06:00Z">
          <w:pPr>
            <w:pStyle w:val="Normal1"/>
            <w:ind w:firstLine="720"/>
          </w:pPr>
        </w:pPrChange>
      </w:pPr>
      <w:del w:id="397" w:author="Jamie Cummins" w:date="2020-04-17T14:06:00Z">
        <w:r w:rsidRPr="002622F5" w:rsidDel="00021ED9">
          <w:rPr>
            <w:lang w:val="en-US"/>
          </w:rPr>
          <w:delText xml:space="preserve">Experiment 3 investigated if awareness in one AMP could predict the magnitude of AMP effects in a </w:delText>
        </w:r>
        <w:r w:rsidR="002622F5" w:rsidRPr="002622F5" w:rsidDel="00021ED9">
          <w:rPr>
            <w:lang w:val="en-US"/>
          </w:rPr>
          <w:delText>previously completed</w:delText>
        </w:r>
        <w:r w:rsidRPr="002622F5" w:rsidDel="00021ED9">
          <w:rPr>
            <w:lang w:val="en-US"/>
          </w:rPr>
          <w:delText xml:space="preserve"> AMP in an entirely different domain. If so, then AMP effects </w:delText>
        </w:r>
        <w:r w:rsidRPr="002622F5" w:rsidDel="00021ED9">
          <w:rPr>
            <w:i/>
            <w:lang w:val="en-US"/>
          </w:rPr>
          <w:delText xml:space="preserve">in general </w:delText>
        </w:r>
        <w:r w:rsidRPr="002622F5" w:rsidDel="00021ED9">
          <w:rPr>
            <w:lang w:val="en-US"/>
          </w:rPr>
          <w:delText xml:space="preserve">are likely driven by the same consistent (influence-aware) participants, even when AMPs assess </w:delText>
        </w:r>
        <w:r w:rsidR="002622F5" w:rsidRPr="002622F5" w:rsidDel="00021ED9">
          <w:rPr>
            <w:lang w:val="en-US"/>
          </w:rPr>
          <w:delText>entirely distinct</w:delText>
        </w:r>
        <w:r w:rsidRPr="002622F5" w:rsidDel="00021ED9">
          <w:rPr>
            <w:lang w:val="en-US"/>
          </w:rPr>
          <w:delTex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delText>
        </w:r>
        <w:r w:rsidRPr="002622F5" w:rsidDel="00021ED9">
          <w:rPr>
            <w:i/>
            <w:lang w:val="en-US"/>
          </w:rPr>
          <w:delText>in general</w:delText>
        </w:r>
        <w:r w:rsidRPr="002622F5" w:rsidDel="00021ED9">
          <w:rPr>
            <w:lang w:val="en-US"/>
          </w:rPr>
          <w:delText>, given that AMP effects are driven by a subset of aware trials and those participants who have higher influence-awareness rates.</w:delText>
        </w:r>
      </w:del>
    </w:p>
    <w:p w14:paraId="0A59BEF7" w14:textId="3CC76D4B" w:rsidR="00206529" w:rsidRPr="002622F5" w:rsidDel="00021ED9" w:rsidRDefault="00A02509" w:rsidP="00021ED9">
      <w:pPr>
        <w:pStyle w:val="Normal1"/>
        <w:ind w:firstLine="720"/>
        <w:rPr>
          <w:del w:id="398" w:author="Jamie Cummins" w:date="2020-04-17T14:11:00Z"/>
          <w:lang w:val="en-US"/>
        </w:rPr>
      </w:pPr>
      <w:del w:id="399" w:author="Jamie Cummins" w:date="2020-04-17T14:06:00Z">
        <w:r w:rsidRPr="002622F5" w:rsidDel="00021ED9">
          <w:rPr>
            <w:lang w:val="en-US"/>
          </w:rPr>
          <w:delTex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delText>
        </w:r>
        <w:r w:rsidR="002622F5" w:rsidRPr="002622F5" w:rsidDel="00021ED9">
          <w:rPr>
            <w:lang w:val="en-US"/>
          </w:rPr>
          <w:delText>subsequently completed</w:delText>
        </w:r>
        <w:r w:rsidRPr="002622F5" w:rsidDel="00021ED9">
          <w:rPr>
            <w:lang w:val="en-US"/>
          </w:rPr>
          <w:delText xml:space="preserve"> Mann et al. IA-AMP.</w:delText>
        </w:r>
      </w:del>
      <w:r w:rsidRPr="002622F5">
        <w:rPr>
          <w:lang w:val="en-US"/>
        </w:rPr>
        <w:t xml:space="preserve"> </w:t>
      </w:r>
    </w:p>
    <w:p w14:paraId="4569DFC6" w14:textId="77777777" w:rsidR="00021ED9" w:rsidRDefault="00021ED9" w:rsidP="00021ED9">
      <w:pPr>
        <w:pStyle w:val="Normal1"/>
        <w:ind w:firstLine="720"/>
        <w:rPr>
          <w:ins w:id="400" w:author="Jamie Cummins" w:date="2020-04-17T14:11:00Z"/>
          <w:lang w:val="en-US"/>
        </w:rPr>
      </w:pPr>
      <w:ins w:id="401" w:author="Jamie Cummins" w:date="2020-04-17T14:07:00Z">
        <w:r>
          <w:rPr>
            <w:lang w:val="en-US"/>
          </w:rPr>
          <w:t>Following these seven experiments</w:t>
        </w:r>
      </w:ins>
      <w:del w:id="402" w:author="Jamie Cummins" w:date="2020-04-17T14:07:00Z">
        <w:r w:rsidR="00A02509" w:rsidRPr="002622F5" w:rsidDel="00021ED9">
          <w:rPr>
            <w:lang w:val="en-US"/>
          </w:rPr>
          <w:delText>Finally</w:delText>
        </w:r>
      </w:del>
      <w:r w:rsidR="00A02509" w:rsidRPr="002622F5">
        <w:rPr>
          <w:lang w:val="en-US"/>
        </w:rPr>
        <w:t xml:space="preserve">, we conducted meta-analyses of three </w:t>
      </w:r>
      <w:r w:rsidR="002622F5" w:rsidRPr="002622F5">
        <w:rPr>
          <w:lang w:val="en-US"/>
        </w:rPr>
        <w:lastRenderedPageBreak/>
        <w:t>hypotheses that</w:t>
      </w:r>
      <w:r w:rsidR="00A02509" w:rsidRPr="002622F5">
        <w:rPr>
          <w:lang w:val="en-US"/>
        </w:rPr>
        <w:t xml:space="preserve"> were present across </w:t>
      </w:r>
      <w:del w:id="403" w:author="Jamie Cummins" w:date="2020-04-17T14:07:00Z">
        <w:r w:rsidR="00A02509" w:rsidRPr="002622F5" w:rsidDel="00021ED9">
          <w:rPr>
            <w:lang w:val="en-US"/>
          </w:rPr>
          <w:delText>our five</w:delText>
        </w:r>
      </w:del>
      <w:ins w:id="404" w:author="Jamie Cummins" w:date="2020-04-17T14:07:00Z">
        <w:r>
          <w:rPr>
            <w:lang w:val="en-US"/>
          </w:rPr>
          <w:t>the</w:t>
        </w:r>
      </w:ins>
      <w:r w:rsidR="00A02509" w:rsidRPr="002622F5">
        <w:rPr>
          <w:lang w:val="en-US"/>
        </w:rPr>
        <w:t xml:space="preserve"> experiments. Specifically, we meta-</w:t>
      </w:r>
      <w:r w:rsidR="002622F5" w:rsidRPr="002622F5">
        <w:rPr>
          <w:lang w:val="en-US"/>
        </w:rPr>
        <w:t>analyzed</w:t>
      </w:r>
      <w:r w:rsidR="00A02509" w:rsidRPr="002622F5">
        <w:rPr>
          <w:lang w:val="en-US"/>
        </w:rPr>
        <w:t xml:space="preserve"> effects to determine whether (1) IA-AMP effect</w:t>
      </w:r>
      <w:r w:rsidR="002622F5">
        <w:rPr>
          <w:lang w:val="en-US"/>
        </w:rPr>
        <w:t>s are driven by influence-aware</w:t>
      </w:r>
      <w:r w:rsidR="00A02509" w:rsidRPr="002622F5">
        <w:rPr>
          <w:lang w:val="en-US"/>
        </w:rPr>
        <w:t xml:space="preserve"> trials, (2) between participants, IA-AMP effects are driven by highly influence-aware participants, and (3) influence-awareness rates in the IA-AMP are also predictive of effect sizes in a previously-completed traditional AMP.</w:t>
      </w:r>
      <w:ins w:id="405" w:author="Jamie Cummins" w:date="2020-04-17T14:08:00Z">
        <w:r>
          <w:rPr>
            <w:lang w:val="en-US"/>
          </w:rPr>
          <w:t xml:space="preserve"> </w:t>
        </w:r>
      </w:ins>
    </w:p>
    <w:p w14:paraId="2FFFCEAA" w14:textId="70D977F4" w:rsidR="00206529" w:rsidRDefault="00271C4C" w:rsidP="00021ED9">
      <w:pPr>
        <w:pStyle w:val="Normal1"/>
        <w:ind w:firstLine="720"/>
        <w:rPr>
          <w:ins w:id="406" w:author="Jamie Cummins" w:date="2020-04-17T14:21:00Z"/>
          <w:lang w:val="en-US"/>
        </w:rPr>
      </w:pPr>
      <w:ins w:id="407" w:author="Jamie Cummins" w:date="2020-04-17T14:15:00Z">
        <w:r>
          <w:rPr>
            <w:lang w:val="en-US"/>
          </w:rPr>
          <w:t>In a</w:t>
        </w:r>
      </w:ins>
      <w:ins w:id="408" w:author="Jamie Cummins" w:date="2020-04-17T14:11:00Z">
        <w:r w:rsidR="00021ED9">
          <w:rPr>
            <w:lang w:val="en-US"/>
          </w:rPr>
          <w:t>ll seven Experiments</w:t>
        </w:r>
      </w:ins>
      <w:ins w:id="409" w:author="Jamie Cummins" w:date="2020-04-17T14:16:00Z">
        <w:r>
          <w:rPr>
            <w:lang w:val="en-US"/>
          </w:rPr>
          <w:t>, we</w:t>
        </w:r>
      </w:ins>
      <w:ins w:id="410" w:author="Jamie Cummins" w:date="2020-04-17T14:11:00Z">
        <w:r w:rsidR="00021ED9">
          <w:rPr>
            <w:lang w:val="en-US"/>
          </w:rPr>
          <w:t xml:space="preserve"> </w:t>
        </w:r>
      </w:ins>
      <w:ins w:id="411" w:author="Jamie Cummins" w:date="2020-04-17T14:12:00Z">
        <w:r w:rsidR="00021ED9">
          <w:rPr>
            <w:lang w:val="en-US"/>
          </w:rPr>
          <w:t xml:space="preserve">assessed the question </w:t>
        </w:r>
      </w:ins>
      <w:ins w:id="412" w:author="Jamie Cummins" w:date="2020-04-17T14:16:00Z">
        <w:r>
          <w:rPr>
            <w:lang w:val="en-US"/>
          </w:rPr>
          <w:t>of awareness within the AMP by investigating whether the prime-consistent responding</w:t>
        </w:r>
      </w:ins>
      <w:ins w:id="413" w:author="Jamie Cummins" w:date="2020-04-17T14:12:00Z">
        <w:r w:rsidR="00021ED9">
          <w:rPr>
            <w:lang w:val="en-US"/>
          </w:rPr>
          <w:t xml:space="preserve"> varies between trials which are influence-aware vs. </w:t>
        </w:r>
      </w:ins>
      <w:ins w:id="414" w:author="Jamie Cummins" w:date="2020-04-17T14:15:00Z">
        <w:r>
          <w:rPr>
            <w:lang w:val="en-US"/>
          </w:rPr>
          <w:t>non-</w:t>
        </w:r>
      </w:ins>
      <w:ins w:id="415" w:author="Jamie Cummins" w:date="2020-04-17T14:12:00Z">
        <w:r w:rsidR="00021ED9">
          <w:rPr>
            <w:lang w:val="en-US"/>
          </w:rPr>
          <w:t>influence-aware, and</w:t>
        </w:r>
      </w:ins>
      <w:ins w:id="416" w:author="Jamie Cummins" w:date="2020-04-17T14:16:00Z">
        <w:r>
          <w:rPr>
            <w:lang w:val="en-US"/>
          </w:rPr>
          <w:t xml:space="preserve"> whether AMP effects</w:t>
        </w:r>
      </w:ins>
      <w:ins w:id="417" w:author="Jamie Cummins" w:date="2020-04-17T14:17:00Z">
        <w:r>
          <w:rPr>
            <w:lang w:val="en-US"/>
          </w:rPr>
          <w:t xml:space="preserve"> between participants</w:t>
        </w:r>
      </w:ins>
      <w:ins w:id="418" w:author="Jamie Cummins" w:date="2020-04-17T14:16:00Z">
        <w:r>
          <w:rPr>
            <w:lang w:val="en-US"/>
          </w:rPr>
          <w:t xml:space="preserve"> correlate</w:t>
        </w:r>
      </w:ins>
      <w:ins w:id="419" w:author="Jamie Cummins" w:date="2020-04-17T14:12:00Z">
        <w:r w:rsidR="00021ED9">
          <w:rPr>
            <w:lang w:val="en-US"/>
          </w:rPr>
          <w:t xml:space="preserve"> </w:t>
        </w:r>
      </w:ins>
      <w:ins w:id="420" w:author="Jamie Cummins" w:date="2020-04-17T14:17:00Z">
        <w:r>
          <w:rPr>
            <w:lang w:val="en-US"/>
          </w:rPr>
          <w:t xml:space="preserve">with increasing rates of influence-awareness. </w:t>
        </w:r>
      </w:ins>
      <w:ins w:id="421" w:author="Jamie Cummins" w:date="2020-04-17T14:12:00Z">
        <w:r w:rsidR="00021ED9">
          <w:rPr>
            <w:lang w:val="en-US"/>
          </w:rPr>
          <w:t xml:space="preserve">In addition, </w:t>
        </w:r>
      </w:ins>
      <w:ins w:id="422" w:author="Jamie Cummins" w:date="2020-04-17T14:17:00Z">
        <w:r>
          <w:rPr>
            <w:lang w:val="en-US"/>
          </w:rPr>
          <w:t>we investigated the validity of influence-aware vs. non-influence-aware trials and AMP effects in a number of ways. O</w:t>
        </w:r>
      </w:ins>
      <w:ins w:id="423" w:author="Jamie Cummins" w:date="2020-04-17T14:13:00Z">
        <w:r w:rsidR="00021ED9">
          <w:rPr>
            <w:lang w:val="en-US"/>
          </w:rPr>
          <w:t xml:space="preserve">ur fourth Experiment assessed the relative validity of AMP effects produced by influence-aware vs. </w:t>
        </w:r>
        <w:proofErr w:type="spellStart"/>
        <w:r w:rsidR="00021ED9">
          <w:rPr>
            <w:lang w:val="en-US"/>
          </w:rPr>
          <w:t>uninfluence</w:t>
        </w:r>
        <w:proofErr w:type="spellEnd"/>
        <w:r w:rsidR="00021ED9">
          <w:rPr>
            <w:lang w:val="en-US"/>
          </w:rPr>
          <w:t xml:space="preserve">-aware trials in terms of known-groups prediction. </w:t>
        </w:r>
      </w:ins>
      <w:ins w:id="424" w:author="Jamie Cummins" w:date="2020-04-17T14:18:00Z">
        <w:r>
          <w:rPr>
            <w:lang w:val="en-US"/>
          </w:rPr>
          <w:t xml:space="preserve">We additionally meta-analytically compared the </w:t>
        </w:r>
      </w:ins>
      <w:ins w:id="425" w:author="Jamie Cummins" w:date="2020-04-17T14:14:00Z">
        <w:r>
          <w:rPr>
            <w:lang w:val="en-US"/>
          </w:rPr>
          <w:t xml:space="preserve">split-half reliabilities </w:t>
        </w:r>
      </w:ins>
      <w:ins w:id="426" w:author="Jamie Cummins" w:date="2020-04-17T14:18:00Z">
        <w:r>
          <w:rPr>
            <w:lang w:val="en-US"/>
          </w:rPr>
          <w:t>for AMP effects produced by influence-aware trials vs.</w:t>
        </w:r>
      </w:ins>
      <w:ins w:id="427" w:author="Jamie Cummins" w:date="2020-04-17T14:19:00Z">
        <w:r>
          <w:rPr>
            <w:lang w:val="en-US"/>
          </w:rPr>
          <w:t xml:space="preserve"> non-influence-aware trials. We also tested a foundational assumption of the measurement model implied in the calculation of the AMP effect: that evaluations in trials</w:t>
        </w:r>
      </w:ins>
      <w:ins w:id="428" w:author="Jamie Cummins" w:date="2020-04-17T14:20:00Z">
        <w:r>
          <w:rPr>
            <w:lang w:val="en-US"/>
          </w:rPr>
          <w:t xml:space="preserve"> with</w:t>
        </w:r>
      </w:ins>
      <w:ins w:id="429" w:author="Jamie Cummins" w:date="2020-04-17T14:19:00Z">
        <w:r>
          <w:rPr>
            <w:lang w:val="en-US"/>
          </w:rPr>
          <w:t xml:space="preserve"> one prime type and evaluations </w:t>
        </w:r>
      </w:ins>
      <w:ins w:id="430" w:author="Jamie Cummins" w:date="2020-04-17T14:20:00Z">
        <w:r>
          <w:rPr>
            <w:lang w:val="en-US"/>
          </w:rPr>
          <w:t xml:space="preserve">in trials with another prime type should be negatively correlated (or at the very least, not significantly positively correlated). </w:t>
        </w:r>
      </w:ins>
      <w:del w:id="431" w:author="Jamie Cummins" w:date="2020-04-17T14:08:00Z">
        <w:r w:rsidR="00A02509" w:rsidRPr="002622F5" w:rsidDel="00021ED9">
          <w:rPr>
            <w:lang w:val="en-US"/>
          </w:rPr>
          <w:delText xml:space="preserve"> </w:delText>
        </w:r>
      </w:del>
      <w:del w:id="432" w:author="Jamie Cummins" w:date="2020-04-17T14:07:00Z">
        <w:r w:rsidR="00A02509" w:rsidRPr="002622F5" w:rsidDel="00021ED9">
          <w:rPr>
            <w:lang w:val="en-US"/>
          </w:rPr>
          <w:delText>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delText>
        </w:r>
        <w:r w:rsidR="002622F5" w:rsidDel="00021ED9">
          <w:rPr>
            <w:lang w:val="en-US"/>
          </w:rPr>
          <w:delText xml:space="preserve"> </w:delText>
        </w:r>
        <w:r w:rsidR="00A02509" w:rsidRPr="002622F5" w:rsidDel="00021ED9">
          <w:rPr>
            <w:lang w:val="en-US"/>
          </w:rPr>
          <w:delTex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delText>
        </w:r>
      </w:del>
    </w:p>
    <w:p w14:paraId="61DBB0F1" w14:textId="3B819A2D" w:rsidR="00271C4C" w:rsidRPr="002622F5" w:rsidRDefault="00271C4C" w:rsidP="00021ED9">
      <w:pPr>
        <w:pStyle w:val="Normal1"/>
        <w:ind w:firstLine="720"/>
        <w:rPr>
          <w:lang w:val="en-US"/>
        </w:rPr>
      </w:pPr>
      <w:ins w:id="433" w:author="Jamie Cummins" w:date="2020-04-17T14:21:00Z">
        <w:r>
          <w:rPr>
            <w:lang w:val="en-US"/>
          </w:rPr>
          <w:t xml:space="preserve">Across these seven </w:t>
        </w:r>
      </w:ins>
      <w:ins w:id="434" w:author="Jamie Cummins" w:date="2020-04-17T14:22:00Z">
        <w:r>
          <w:rPr>
            <w:lang w:val="en-US"/>
          </w:rPr>
          <w:t>experiments and meta-analyses, we find consistent evidence that (</w:t>
        </w:r>
        <w:proofErr w:type="spellStart"/>
        <w:r>
          <w:rPr>
            <w:lang w:val="en-US"/>
          </w:rPr>
          <w:t>i</w:t>
        </w:r>
        <w:proofErr w:type="spellEnd"/>
        <w:r>
          <w:rPr>
            <w:lang w:val="en-US"/>
          </w:rPr>
          <w:t xml:space="preserve">) </w:t>
        </w:r>
      </w:ins>
      <w:ins w:id="435" w:author="Jamie Cummins" w:date="2020-04-17T14:23:00Z">
        <w:r>
          <w:rPr>
            <w:lang w:val="en-US"/>
          </w:rPr>
          <w:t>prime-consistent responding is seen primarily in</w:t>
        </w:r>
      </w:ins>
      <w:ins w:id="436" w:author="Jamie Cummins" w:date="2020-04-17T14:24:00Z">
        <w:r w:rsidR="00F33820">
          <w:rPr>
            <w:lang w:val="en-US"/>
          </w:rPr>
          <w:t xml:space="preserve"> influence-aware trials, (ii) AMP effects are strongly correlated with influence-awareness rates</w:t>
        </w:r>
      </w:ins>
      <w:ins w:id="437" w:author="Jamie Cummins" w:date="2020-04-17T14:25:00Z">
        <w:r w:rsidR="00F33820">
          <w:rPr>
            <w:lang w:val="en-US"/>
          </w:rPr>
          <w:t xml:space="preserve">, (iii) influence-awareness rates in one AMP predict the size of the AMP effect in another AMP, </w:t>
        </w:r>
        <w:r w:rsidR="00F33820" w:rsidRPr="00F33820">
          <w:rPr>
            <w:i/>
            <w:iCs/>
            <w:lang w:val="en-US"/>
            <w:rPrChange w:id="438" w:author="Jamie Cummins" w:date="2020-04-17T14:26:00Z">
              <w:rPr>
                <w:lang w:val="en-US"/>
              </w:rPr>
            </w:rPrChange>
          </w:rPr>
          <w:t xml:space="preserve">even when </w:t>
        </w:r>
      </w:ins>
      <w:ins w:id="439" w:author="Jamie Cummins" w:date="2020-04-17T14:26:00Z">
        <w:r w:rsidR="00F33820" w:rsidRPr="00F33820">
          <w:rPr>
            <w:i/>
            <w:iCs/>
            <w:lang w:val="en-US"/>
            <w:rPrChange w:id="440" w:author="Jamie Cummins" w:date="2020-04-17T14:26:00Z">
              <w:rPr>
                <w:lang w:val="en-US"/>
              </w:rPr>
            </w:rPrChange>
          </w:rPr>
          <w:t>the two AMPs assess</w:t>
        </w:r>
        <w:r w:rsidR="00F33820">
          <w:rPr>
            <w:lang w:val="en-US"/>
          </w:rPr>
          <w:t xml:space="preserve"> </w:t>
        </w:r>
        <w:r w:rsidR="00F33820">
          <w:rPr>
            <w:i/>
            <w:iCs/>
            <w:lang w:val="en-US"/>
          </w:rPr>
          <w:t>different domains</w:t>
        </w:r>
        <w:r w:rsidR="00F33820">
          <w:rPr>
            <w:lang w:val="en-US"/>
          </w:rPr>
          <w:t xml:space="preserve">. </w:t>
        </w:r>
      </w:ins>
      <w:ins w:id="441" w:author="Jamie Cummins" w:date="2020-04-17T14:28:00Z">
        <w:r w:rsidR="00F33820">
          <w:rPr>
            <w:lang w:val="en-US"/>
          </w:rPr>
          <w:t>We also</w:t>
        </w:r>
      </w:ins>
      <w:ins w:id="442" w:author="Jamie Cummins" w:date="2020-04-17T14:26:00Z">
        <w:r w:rsidR="00F33820">
          <w:rPr>
            <w:lang w:val="en-US"/>
          </w:rPr>
          <w:t xml:space="preserve"> find that </w:t>
        </w:r>
      </w:ins>
      <w:ins w:id="443" w:author="Jamie Cummins" w:date="2020-04-17T14:27:00Z">
        <w:r w:rsidR="00F33820">
          <w:rPr>
            <w:lang w:val="en-US"/>
          </w:rPr>
          <w:t>the split-half reliabilities are larger for influence-aware AMP effects than non-influence-aware AMP effects</w:t>
        </w:r>
      </w:ins>
      <w:ins w:id="444" w:author="Jamie Cummins" w:date="2020-04-17T14:28:00Z">
        <w:r w:rsidR="00F33820">
          <w:rPr>
            <w:lang w:val="en-US"/>
          </w:rPr>
          <w:t xml:space="preserve">, and that the AMP strongly predicts known-group </w:t>
        </w:r>
        <w:r w:rsidR="00F33820">
          <w:rPr>
            <w:lang w:val="en-US"/>
          </w:rPr>
          <w:lastRenderedPageBreak/>
          <w:t xml:space="preserve">membership when using influence-aware AMP effects, but only very weakly when using </w:t>
        </w:r>
      </w:ins>
      <w:ins w:id="445" w:author="Jamie Cummins" w:date="2020-04-17T14:29:00Z">
        <w:r w:rsidR="00F33820">
          <w:rPr>
            <w:lang w:val="en-US"/>
          </w:rPr>
          <w:t>non-influence-aware AMP effects</w:t>
        </w:r>
      </w:ins>
      <w:ins w:id="446" w:author="Jamie Cummins" w:date="2020-04-17T14:27:00Z">
        <w:r w:rsidR="00F33820">
          <w:rPr>
            <w:lang w:val="en-US"/>
          </w:rPr>
          <w:t>.</w:t>
        </w:r>
      </w:ins>
      <w:ins w:id="447" w:author="Jamie Cummins" w:date="2020-04-17T14:28:00Z">
        <w:r w:rsidR="00F33820">
          <w:rPr>
            <w:lang w:val="en-US"/>
          </w:rPr>
          <w:t xml:space="preserve"> </w:t>
        </w:r>
      </w:ins>
      <w:ins w:id="448" w:author="Jamie Cummins" w:date="2020-04-17T14:29:00Z">
        <w:r w:rsidR="00F33820">
          <w:rPr>
            <w:lang w:val="en-US"/>
          </w:rPr>
          <w:t xml:space="preserve">Perhaps most saliently, we find that the AMP conforms to its implied measurement model </w:t>
        </w:r>
      </w:ins>
      <w:ins w:id="449" w:author="Jamie Cummins" w:date="2020-04-17T14:30:00Z">
        <w:r w:rsidR="00F33820">
          <w:rPr>
            <w:lang w:val="en-US"/>
          </w:rPr>
          <w:t xml:space="preserve">only </w:t>
        </w:r>
      </w:ins>
      <w:ins w:id="450" w:author="Jamie Cummins" w:date="2020-04-17T14:29:00Z">
        <w:r w:rsidR="00F33820">
          <w:rPr>
            <w:lang w:val="en-US"/>
          </w:rPr>
          <w:t xml:space="preserve">when </w:t>
        </w:r>
      </w:ins>
      <w:ins w:id="451" w:author="Jamie Cummins" w:date="2020-04-17T14:30:00Z">
        <w:r w:rsidR="00F33820">
          <w:rPr>
            <w:lang w:val="en-US"/>
          </w:rPr>
          <w:t xml:space="preserve">the majority of trials in participant performances are influence-aware. Overall, </w:t>
        </w:r>
      </w:ins>
      <w:ins w:id="452" w:author="Jamie Cummins" w:date="2020-04-17T14:31:00Z">
        <w:r w:rsidR="00F33820">
          <w:rPr>
            <w:lang w:val="en-US"/>
          </w:rPr>
          <w:t>we present a wealth of evidence which suggests</w:t>
        </w:r>
      </w:ins>
      <w:ins w:id="453" w:author="Jamie Cummins" w:date="2020-04-17T14:30:00Z">
        <w:r w:rsidR="00F33820">
          <w:rPr>
            <w:lang w:val="en-US"/>
          </w:rPr>
          <w:t xml:space="preserve"> that </w:t>
        </w:r>
      </w:ins>
      <w:ins w:id="454" w:author="Jamie Cummins" w:date="2020-04-17T14:31:00Z">
        <w:r w:rsidR="00F33820">
          <w:rPr>
            <w:lang w:val="en-US"/>
          </w:rPr>
          <w:t>responses in</w:t>
        </w:r>
      </w:ins>
      <w:ins w:id="455" w:author="Jamie Cummins" w:date="2020-04-17T14:30:00Z">
        <w:r w:rsidR="00F33820">
          <w:rPr>
            <w:lang w:val="en-US"/>
          </w:rPr>
          <w:t xml:space="preserve"> the AMP which are valid are not implicit (in the s</w:t>
        </w:r>
      </w:ins>
      <w:ins w:id="456" w:author="Jamie Cummins" w:date="2020-04-17T14:31:00Z">
        <w:r w:rsidR="00F33820">
          <w:rPr>
            <w:lang w:val="en-US"/>
          </w:rPr>
          <w:t xml:space="preserve">ense of unaware), and that responses in the AMP which are implicit are not valid.  </w:t>
        </w:r>
      </w:ins>
    </w:p>
    <w:p w14:paraId="03A82DCC" w14:textId="77777777" w:rsidR="00206529" w:rsidRPr="002622F5" w:rsidRDefault="00A02509">
      <w:pPr>
        <w:pStyle w:val="Heading1"/>
        <w:rPr>
          <w:lang w:val="en-US"/>
        </w:rPr>
      </w:pPr>
      <w:bookmarkStart w:id="457" w:name="_3dy6vkm" w:colFirst="0" w:colLast="0"/>
      <w:bookmarkEnd w:id="457"/>
      <w:r w:rsidRPr="002622F5">
        <w:rPr>
          <w:lang w:val="en-US"/>
        </w:rPr>
        <w:t xml:space="preserve">Experiment 1: IA-AMP effects are Driven by Awareness of the Prime’s Influence </w:t>
      </w:r>
    </w:p>
    <w:p w14:paraId="65F19D02" w14:textId="77777777" w:rsidR="00206529" w:rsidRPr="002622F5" w:rsidRDefault="00A02509">
      <w:pPr>
        <w:pStyle w:val="Normal1"/>
        <w:rPr>
          <w:lang w:val="en-US"/>
        </w:rPr>
      </w:pPr>
      <w:r w:rsidRPr="002622F5">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012154E2" w14:textId="77777777" w:rsidR="00206529" w:rsidRPr="002622F5" w:rsidRDefault="00A02509" w:rsidP="00271217">
      <w:pPr>
        <w:pStyle w:val="Heading2"/>
        <w:rPr>
          <w:lang w:val="en-US"/>
        </w:rPr>
      </w:pPr>
      <w:bookmarkStart w:id="458" w:name="_1t3h5sf" w:colFirst="0" w:colLast="0"/>
      <w:bookmarkEnd w:id="458"/>
      <w:r w:rsidRPr="002622F5">
        <w:rPr>
          <w:lang w:val="en-US"/>
        </w:rPr>
        <w:t>Method</w:t>
      </w:r>
    </w:p>
    <w:p w14:paraId="76C21EF1" w14:textId="77777777" w:rsidR="00271217" w:rsidRPr="00271217" w:rsidRDefault="00271217" w:rsidP="00271217">
      <w:pPr>
        <w:ind w:firstLine="720"/>
        <w:rPr>
          <w:lang w:val="en-IE"/>
        </w:rPr>
      </w:pPr>
      <w:r w:rsidRPr="00271217">
        <w:rPr>
          <w:lang w:val="en-IE"/>
        </w:rPr>
        <w:t xml:space="preserve">For all experiments in the current manuscript, ethical approval was provided by the Ethical Committee of the Faculty of Psychology and Educational Sciences at </w:t>
      </w:r>
      <w:r>
        <w:rPr>
          <w:lang w:val="en-IE"/>
        </w:rPr>
        <w:t xml:space="preserve">XXXXX </w:t>
      </w:r>
      <w:r w:rsidRPr="00271217">
        <w:rPr>
          <w:lang w:val="en-IE"/>
        </w:rPr>
        <w:lastRenderedPageBreak/>
        <w:t>University (approval numbers 2015/13, 2016/63, and 2016/80). Written consent was obtained from all participants prior to completion of all experiments.</w:t>
      </w:r>
    </w:p>
    <w:p w14:paraId="1029F047" w14:textId="77777777" w:rsidR="00206529" w:rsidRPr="002622F5" w:rsidRDefault="00A02509">
      <w:pPr>
        <w:pStyle w:val="Normal1"/>
        <w:ind w:firstLine="720"/>
        <w:rPr>
          <w:lang w:val="en-US"/>
        </w:rPr>
      </w:pPr>
      <w:r w:rsidRPr="002622F5">
        <w:rPr>
          <w:lang w:val="en-US"/>
        </w:rPr>
        <w:t>Research materials for all experiments in this paper can be found on the Open Science Framework (</w:t>
      </w:r>
      <w:hyperlink r:id="rId15">
        <w:r w:rsidRPr="002622F5">
          <w:rPr>
            <w:color w:val="1155CC"/>
            <w:u w:val="single"/>
            <w:lang w:val="en-US"/>
          </w:rPr>
          <w:t>osf.io/gv7cm</w:t>
        </w:r>
      </w:hyperlink>
      <w:r w:rsidRPr="002622F5">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6">
        <w:r w:rsidRPr="002622F5">
          <w:rPr>
            <w:color w:val="1155CC"/>
            <w:u w:val="single"/>
            <w:lang w:val="en-US"/>
          </w:rPr>
          <w:t>prolific.ac</w:t>
        </w:r>
      </w:hyperlink>
      <w:r w:rsidRPr="002622F5">
        <w:rPr>
          <w:lang w:val="en-US"/>
        </w:rPr>
        <w:t xml:space="preserve">). The pre-registration for this experiment is available at </w:t>
      </w:r>
      <w:hyperlink r:id="rId17">
        <w:r w:rsidRPr="002622F5">
          <w:rPr>
            <w:color w:val="1155CC"/>
            <w:u w:val="single"/>
            <w:lang w:val="en-US"/>
          </w:rPr>
          <w:t>osf.io/p6e3c</w:t>
        </w:r>
      </w:hyperlink>
      <w:r w:rsidRPr="002622F5">
        <w:rPr>
          <w:lang w:val="en-US"/>
        </w:rPr>
        <w:t>.</w:t>
      </w:r>
    </w:p>
    <w:p w14:paraId="33F38206" w14:textId="77777777" w:rsidR="00206529" w:rsidRPr="002622F5" w:rsidRDefault="00A02509">
      <w:pPr>
        <w:pStyle w:val="Normal1"/>
        <w:ind w:firstLine="720"/>
        <w:rPr>
          <w:lang w:val="en-US"/>
        </w:rPr>
      </w:pPr>
      <w:r w:rsidRPr="002622F5">
        <w:rPr>
          <w:b/>
          <w:lang w:val="en-US"/>
        </w:rPr>
        <w:t xml:space="preserve">Participants. </w:t>
      </w:r>
      <w:r w:rsidRPr="006658B0">
        <w:rPr>
          <w:highlight w:val="yellow"/>
          <w:lang w:val="en-US"/>
        </w:rPr>
        <w:t>Based on power analyses (i.e., 95% power to observe a medium effect size [</w:t>
      </w:r>
      <w:r w:rsidRPr="006658B0">
        <w:rPr>
          <w:i/>
          <w:highlight w:val="yellow"/>
          <w:lang w:val="en-US"/>
        </w:rPr>
        <w:t>f</w:t>
      </w:r>
      <w:r w:rsidRPr="006658B0">
        <w:rPr>
          <w:highlight w:val="yellow"/>
          <w:vertAlign w:val="superscript"/>
          <w:lang w:val="en-US"/>
        </w:rPr>
        <w:t>2</w:t>
      </w:r>
      <w:r w:rsidRPr="006658B0">
        <w:rPr>
          <w:highlight w:val="yellow"/>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w:t>
      </w:r>
      <w:r w:rsidRPr="002622F5">
        <w:rPr>
          <w:lang w:val="en-US"/>
        </w:rPr>
        <w:t xml:space="preserve">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1FCFFCCB" w14:textId="77777777" w:rsidR="00206529" w:rsidRPr="002622F5" w:rsidRDefault="00A02509">
      <w:pPr>
        <w:pStyle w:val="Normal1"/>
        <w:ind w:firstLine="720"/>
        <w:rPr>
          <w:lang w:val="en-US"/>
        </w:rPr>
      </w:pPr>
      <w:r w:rsidRPr="002622F5">
        <w:rPr>
          <w:b/>
          <w:lang w:val="en-US"/>
        </w:rPr>
        <w:t xml:space="preserve">Materials. </w:t>
      </w:r>
      <w:r w:rsidRPr="002622F5">
        <w:rPr>
          <w:lang w:val="en-US"/>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w:t>
      </w:r>
      <w:r w:rsidR="002622F5">
        <w:rPr>
          <w:lang w:val="en-US"/>
        </w:rPr>
        <w:t>.</w:t>
      </w:r>
      <w:r w:rsidRPr="002622F5">
        <w:rPr>
          <w:lang w:val="en-US"/>
        </w:rPr>
        <w:t xml:space="preserve">’s AMP in three ways: (a) our IA-AMP consisted of 120 rather than 72 critical trials, (b) no neutral primes were </w:t>
      </w:r>
      <w:r w:rsidRPr="002622F5">
        <w:rPr>
          <w:lang w:val="en-US"/>
        </w:rPr>
        <w:lastRenderedPageBreak/>
        <w:t>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2622F5" w:rsidRDefault="00A02509">
      <w:pPr>
        <w:pStyle w:val="Normal1"/>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6E9DD9C0" w14:textId="77777777" w:rsidR="00206529" w:rsidRPr="002622F5" w:rsidRDefault="00A02509">
      <w:pPr>
        <w:pStyle w:val="Heading2"/>
        <w:rPr>
          <w:lang w:val="en-US"/>
        </w:rPr>
      </w:pPr>
      <w:bookmarkStart w:id="459" w:name="_4d34og8" w:colFirst="0" w:colLast="0"/>
      <w:bookmarkEnd w:id="459"/>
      <w:r w:rsidRPr="002622F5">
        <w:rPr>
          <w:lang w:val="en-US"/>
        </w:rPr>
        <w:t>Results</w:t>
      </w:r>
    </w:p>
    <w:p w14:paraId="38B79D33"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w:t>
      </w:r>
      <w:r w:rsidRPr="00355501">
        <w:rPr>
          <w:highlight w:val="yellow"/>
          <w:lang w:val="en-US"/>
        </w:rPr>
        <w:t>For investigating questions relating to the presence of an IA-AMP effect in general, we employed logistic mixed-effects models</w:t>
      </w:r>
      <w:r w:rsidR="00355501" w:rsidRPr="00355501">
        <w:rPr>
          <w:highlight w:val="yellow"/>
          <w:lang w:val="en-US"/>
        </w:rPr>
        <w:t xml:space="preserve">. </w:t>
      </w:r>
      <w:r w:rsidRPr="00355501">
        <w:rPr>
          <w:highlight w:val="yellow"/>
          <w:lang w:val="en-US"/>
        </w:rPr>
        <w:t xml:space="preserve">To investigate the role of prime influence-awareness on performance in the IA-AMP at the trial-level, we also </w:t>
      </w:r>
      <w:r w:rsidR="002622F5" w:rsidRPr="00355501">
        <w:rPr>
          <w:highlight w:val="yellow"/>
          <w:lang w:val="en-US"/>
        </w:rPr>
        <w:t>utilized</w:t>
      </w:r>
      <w:r w:rsidRPr="00355501">
        <w:rPr>
          <w:highlight w:val="yellow"/>
          <w:lang w:val="en-US"/>
        </w:rPr>
        <w:t xml:space="preserve"> logistic mixed-effects </w:t>
      </w:r>
      <w:r w:rsidR="002622F5" w:rsidRPr="00355501">
        <w:rPr>
          <w:highlight w:val="yellow"/>
          <w:lang w:val="en-US"/>
        </w:rPr>
        <w:t>modeling</w:t>
      </w:r>
      <w:r w:rsidRPr="00355501">
        <w:rPr>
          <w:highlight w:val="yellow"/>
          <w:lang w:val="en-US"/>
        </w:rPr>
        <w:t>.</w:t>
      </w:r>
      <w:r w:rsidR="00355501" w:rsidRPr="00355501">
        <w:rPr>
          <w:highlight w:val="yellow"/>
          <w:lang w:val="en-US"/>
        </w:rPr>
        <w:t xml:space="preserve"> The use of mixed-effects models in general provides far superior statistical power </w:t>
      </w:r>
      <w:r w:rsidR="00E35297">
        <w:rPr>
          <w:highlight w:val="yellow"/>
          <w:lang w:val="en-US"/>
        </w:rPr>
        <w:t xml:space="preserve">compared to their more commonly </w:t>
      </w:r>
      <w:r w:rsidR="00355501" w:rsidRPr="00355501">
        <w:rPr>
          <w:highlight w:val="yellow"/>
          <w:lang w:val="en-US"/>
        </w:rPr>
        <w:t xml:space="preserve">used fixed-effects alternatives. Therefore, logistic mixed-effects models provide us with an opportunity to </w:t>
      </w:r>
      <w:r w:rsidR="006658B0" w:rsidRPr="00355501">
        <w:rPr>
          <w:highlight w:val="yellow"/>
          <w:lang w:val="en-US"/>
        </w:rPr>
        <w:t>maximize</w:t>
      </w:r>
      <w:r w:rsidR="00355501" w:rsidRPr="00355501">
        <w:rPr>
          <w:highlight w:val="yellow"/>
          <w:lang w:val="en-US"/>
        </w:rPr>
        <w:t xml:space="preserve"> power where possible.</w:t>
      </w:r>
      <w:r w:rsidR="00355501">
        <w:rPr>
          <w:lang w:val="en-US"/>
        </w:rPr>
        <w:t xml:space="preserve"> </w:t>
      </w:r>
      <w:r w:rsidRPr="002622F5">
        <w:rPr>
          <w:lang w:val="en-US"/>
        </w:rPr>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2622F5">
        <w:rPr>
          <w:lang w:val="en-US"/>
        </w:rPr>
        <w:lastRenderedPageBreak/>
        <w:t>utilized</w:t>
      </w:r>
      <w:r w:rsidRPr="002622F5">
        <w:rPr>
          <w:lang w:val="en-US"/>
        </w:rPr>
        <w:t xml:space="preserve"> both correlational and regression analyses. All reported analyses were pre-registered unless noted otherwise.</w:t>
      </w:r>
    </w:p>
    <w:p w14:paraId="77169081" w14:textId="77777777" w:rsidR="00206529" w:rsidRPr="002622F5" w:rsidRDefault="00A02509">
      <w:pPr>
        <w:pStyle w:val="Normal1"/>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2622F5">
        <w:rPr>
          <w:rStyle w:val="FootnoteReference"/>
          <w:lang w:val="en-US"/>
        </w:rPr>
        <w:footnoteReference w:id="5"/>
      </w:r>
    </w:p>
    <w:p w14:paraId="37B2A30B" w14:textId="77777777" w:rsidR="003B4A5B" w:rsidRDefault="003B4A5B">
      <w:pPr>
        <w:spacing w:line="240" w:lineRule="auto"/>
        <w:rPr>
          <w:b/>
          <w:lang w:val="en-US"/>
        </w:rPr>
      </w:pPr>
      <w:r>
        <w:rPr>
          <w:b/>
          <w:lang w:val="en-US"/>
        </w:rPr>
        <w:br w:type="page"/>
      </w:r>
    </w:p>
    <w:p w14:paraId="5B25B257" w14:textId="77777777" w:rsidR="00206529" w:rsidRPr="002622F5" w:rsidRDefault="00A02509">
      <w:pPr>
        <w:pStyle w:val="Normal1"/>
        <w:ind w:firstLine="720"/>
        <w:rPr>
          <w:lang w:val="en-US"/>
        </w:rPr>
      </w:pPr>
      <w:r w:rsidRPr="002622F5">
        <w:rPr>
          <w:b/>
          <w:lang w:val="en-US"/>
        </w:rPr>
        <w:lastRenderedPageBreak/>
        <w:t>Hypothesis Testing</w:t>
      </w:r>
      <w:r w:rsidRPr="002622F5">
        <w:rPr>
          <w:lang w:val="en-US"/>
        </w:rPr>
        <w:t xml:space="preserve">. </w:t>
      </w:r>
    </w:p>
    <w:p w14:paraId="5037892C" w14:textId="77777777" w:rsidR="00206529" w:rsidRPr="002622F5" w:rsidRDefault="00A02509">
      <w:pPr>
        <w:pStyle w:val="Normal1"/>
        <w:ind w:firstLine="720"/>
        <w:rPr>
          <w:lang w:val="en-US"/>
        </w:rPr>
      </w:pPr>
      <w:r w:rsidRPr="002622F5">
        <w:rPr>
          <w:i/>
          <w:lang w:val="en-US"/>
        </w:rPr>
        <w:t xml:space="preserve">Do we find evidence for an IA-AMP effect? </w:t>
      </w:r>
      <w:r w:rsidRPr="002622F5">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6"/>
      </w:r>
      <w:r w:rsidRPr="002622F5">
        <w:rPr>
          <w:lang w:val="en-US"/>
        </w:rPr>
        <w:t xml:space="preserve"> </w:t>
      </w:r>
    </w:p>
    <w:p w14:paraId="7D964774" w14:textId="77777777" w:rsidR="00206529" w:rsidRPr="002622F5" w:rsidRDefault="00A02509">
      <w:pPr>
        <w:pStyle w:val="Normal1"/>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7"/>
      </w:r>
      <w:r w:rsidRPr="002622F5">
        <w:rPr>
          <w:highlight w:val="white"/>
          <w:lang w:val="en-US"/>
        </w:rPr>
        <w:t xml:space="preserve"> </w:t>
      </w:r>
    </w:p>
    <w:p w14:paraId="0940319E" w14:textId="77777777" w:rsidR="00206529" w:rsidRPr="002622F5" w:rsidRDefault="00A02509">
      <w:pPr>
        <w:pStyle w:val="Normal1"/>
        <w:rPr>
          <w:highlight w:val="white"/>
          <w:lang w:val="en-US"/>
        </w:rPr>
      </w:pPr>
      <w:r w:rsidRPr="002622F5">
        <w:rPr>
          <w:highlight w:val="white"/>
          <w:lang w:val="en-US"/>
        </w:rPr>
        <w:tab/>
      </w:r>
      <w:r w:rsidRPr="002622F5">
        <w:rPr>
          <w:i/>
          <w:lang w:val="en-US"/>
        </w:rPr>
        <w:t xml:space="preserve">Are IA-AMP effects moderated by those participants who are more influence-aware? </w:t>
      </w:r>
      <w:r w:rsidRPr="002622F5">
        <w:rPr>
          <w:highlight w:val="white"/>
          <w:lang w:val="en-US"/>
        </w:rPr>
        <w:t xml:space="preserve">We then sought to determine if </w:t>
      </w:r>
      <w:r w:rsidRPr="002622F5">
        <w:rPr>
          <w:lang w:val="en-US"/>
        </w:rPr>
        <w:t>IA-</w:t>
      </w:r>
      <w:r w:rsidRPr="002622F5">
        <w:rPr>
          <w:highlight w:val="white"/>
          <w:lang w:val="en-US"/>
        </w:rPr>
        <w:t xml:space="preserve">AMP effects were moderated by those participants who were </w:t>
      </w:r>
      <w:r w:rsidRPr="002622F5">
        <w:rPr>
          <w:highlight w:val="white"/>
          <w:lang w:val="en-US"/>
        </w:rPr>
        <w:lastRenderedPageBreak/>
        <w:t xml:space="preserve">more aware of prime influence in the </w:t>
      </w:r>
      <w:r w:rsidRPr="002622F5">
        <w:rPr>
          <w:lang w:val="en-US"/>
        </w:rPr>
        <w:t>IA-</w:t>
      </w:r>
      <w:r w:rsidRPr="002622F5">
        <w:rPr>
          <w:highlight w:val="white"/>
          <w:lang w:val="en-US"/>
        </w:rPr>
        <w:t xml:space="preserve">AMP (i.e., whether awareness rates varied between individuals and whether variation in this was associated with the magnitude of the </w:t>
      </w:r>
      <w:r w:rsidRPr="002622F5">
        <w:rPr>
          <w:lang w:val="en-US"/>
        </w:rPr>
        <w:t>IA-</w:t>
      </w:r>
      <w:r w:rsidRPr="002622F5">
        <w:rPr>
          <w:highlight w:val="white"/>
          <w:lang w:val="en-US"/>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7EBC3344" w14:textId="77777777" w:rsidR="00206529" w:rsidRPr="002622F5" w:rsidRDefault="00A02509">
      <w:pPr>
        <w:pStyle w:val="Normal1"/>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1507B2BD" w14:textId="77777777" w:rsidR="00206529" w:rsidRPr="002622F5" w:rsidRDefault="00A02509">
      <w:pPr>
        <w:pStyle w:val="Normal1"/>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6360BA06" w14:textId="77777777" w:rsidR="00206529" w:rsidRPr="002622F5" w:rsidRDefault="00A02509">
      <w:pPr>
        <w:pStyle w:val="Heading2"/>
        <w:rPr>
          <w:lang w:val="en-US"/>
        </w:rPr>
      </w:pPr>
      <w:bookmarkStart w:id="460" w:name="_2s8eyo1" w:colFirst="0" w:colLast="0"/>
      <w:bookmarkEnd w:id="460"/>
      <w:r w:rsidRPr="002622F5">
        <w:rPr>
          <w:lang w:val="en-US"/>
        </w:rPr>
        <w:t>Discussion</w:t>
      </w:r>
    </w:p>
    <w:p w14:paraId="10CD6F52" w14:textId="77777777" w:rsidR="00206529" w:rsidRPr="002622F5" w:rsidRDefault="00A02509">
      <w:pPr>
        <w:pStyle w:val="Normal1"/>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that IA-AMP effects were driven by a specific subset of trials (i.e., those trials where participants </w:t>
      </w:r>
      <w:r w:rsidRPr="002622F5">
        <w:rPr>
          <w:lang w:val="en-US"/>
        </w:rPr>
        <w:lastRenderedPageBreak/>
        <w:t xml:space="preserve">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343448EC" w14:textId="77777777" w:rsidR="00206529" w:rsidRPr="002622F5" w:rsidRDefault="00A02509">
      <w:pPr>
        <w:pStyle w:val="Normal1"/>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2622F5" w:rsidRDefault="00A02509">
      <w:pPr>
        <w:pStyle w:val="Heading1"/>
        <w:rPr>
          <w:lang w:val="en-US"/>
        </w:rPr>
      </w:pPr>
      <w:bookmarkStart w:id="461" w:name="_17dp8vu" w:colFirst="0" w:colLast="0"/>
      <w:bookmarkEnd w:id="461"/>
      <w:r w:rsidRPr="002622F5">
        <w:rPr>
          <w:lang w:val="en-US"/>
        </w:rPr>
        <w:t xml:space="preserve">Experiment 2: Influence-Awareness Rate on an IA-AMP Predicts AMP Effects on a </w:t>
      </w:r>
      <w:proofErr w:type="gramStart"/>
      <w:r w:rsidRPr="002622F5">
        <w:rPr>
          <w:lang w:val="en-US"/>
        </w:rPr>
        <w:t>Previously-Completed</w:t>
      </w:r>
      <w:proofErr w:type="gramEnd"/>
      <w:r w:rsidRPr="002622F5">
        <w:rPr>
          <w:lang w:val="en-US"/>
        </w:rPr>
        <w:t xml:space="preserve"> Traditional AMP</w:t>
      </w:r>
    </w:p>
    <w:p w14:paraId="71F13CFA" w14:textId="77777777" w:rsidR="00206529" w:rsidRPr="002622F5" w:rsidRDefault="00A02509">
      <w:pPr>
        <w:pStyle w:val="Normal1"/>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w:t>
      </w:r>
      <w:proofErr w:type="gramStart"/>
      <w:r w:rsidRPr="002622F5">
        <w:rPr>
          <w:highlight w:val="white"/>
          <w:lang w:val="en-US"/>
        </w:rPr>
        <w:t>Thus</w:t>
      </w:r>
      <w:proofErr w:type="gramEnd"/>
      <w:r w:rsidRPr="002622F5">
        <w:rPr>
          <w:highlight w:val="white"/>
          <w:lang w:val="en-US"/>
        </w:rPr>
        <w:t xml:space="preserve">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w:t>
      </w:r>
      <w:r w:rsidRPr="002622F5">
        <w:rPr>
          <w:highlight w:val="white"/>
          <w:lang w:val="en-US"/>
        </w:rPr>
        <w:lastRenderedPageBreak/>
        <w:t>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2622F5" w:rsidRDefault="00A02509">
      <w:pPr>
        <w:pStyle w:val="Normal1"/>
        <w:ind w:firstLine="720"/>
        <w:rPr>
          <w:b/>
          <w:highlight w:val="white"/>
          <w:lang w:val="en-US"/>
        </w:rPr>
      </w:pPr>
      <w:r w:rsidRPr="002622F5">
        <w:rPr>
          <w:highlight w:val="white"/>
          <w:lang w:val="en-US"/>
        </w:rPr>
        <w:t xml:space="preserve">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w:t>
      </w:r>
      <w:proofErr w:type="gramStart"/>
      <w:r w:rsidRPr="002622F5">
        <w:rPr>
          <w:highlight w:val="white"/>
          <w:lang w:val="en-US"/>
        </w:rPr>
        <w:t>3, but</w:t>
      </w:r>
      <w:proofErr w:type="gramEnd"/>
      <w:r w:rsidRPr="002622F5">
        <w:rPr>
          <w:highlight w:val="white"/>
          <w:lang w:val="en-US"/>
        </w:rPr>
        <w:t xml:space="preserve"> using greater power to detect differences where they previously observed none.</w:t>
      </w:r>
    </w:p>
    <w:p w14:paraId="4C42C034" w14:textId="77777777" w:rsidR="00206529" w:rsidRPr="002622F5" w:rsidRDefault="00A02509">
      <w:pPr>
        <w:pStyle w:val="Heading2"/>
        <w:rPr>
          <w:lang w:val="en-US"/>
        </w:rPr>
      </w:pPr>
      <w:bookmarkStart w:id="462" w:name="_3rdcrjn" w:colFirst="0" w:colLast="0"/>
      <w:bookmarkEnd w:id="462"/>
      <w:r w:rsidRPr="002622F5">
        <w:rPr>
          <w:lang w:val="en-US"/>
        </w:rPr>
        <w:t>Method</w:t>
      </w:r>
    </w:p>
    <w:p w14:paraId="37D456DE"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8">
        <w:r w:rsidRPr="002622F5">
          <w:rPr>
            <w:color w:val="1155CC"/>
            <w:u w:val="single"/>
            <w:lang w:val="en-US"/>
          </w:rPr>
          <w:t>osf.io/32cu7</w:t>
        </w:r>
      </w:hyperlink>
      <w:r w:rsidRPr="002622F5">
        <w:rPr>
          <w:lang w:val="en-US"/>
        </w:rPr>
        <w:t>.</w:t>
      </w:r>
    </w:p>
    <w:p w14:paraId="6815638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8"/>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17982CEE"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2622F5">
        <w:rPr>
          <w:lang w:val="en-US"/>
        </w:rPr>
        <w:t>Recognizing</w:t>
      </w:r>
      <w:r w:rsidRPr="002622F5">
        <w:rPr>
          <w:lang w:val="en-US"/>
        </w:rPr>
        <w:t xml:space="preserve"> that participants were paid by the length of the experiment, in order to give greater opportunity to study this between </w:t>
      </w:r>
      <w:proofErr w:type="gramStart"/>
      <w:r w:rsidRPr="002622F5">
        <w:rPr>
          <w:lang w:val="en-US"/>
        </w:rPr>
        <w:t>subjects</w:t>
      </w:r>
      <w:proofErr w:type="gramEnd"/>
      <w:r w:rsidRPr="002622F5">
        <w:rPr>
          <w:lang w:val="en-US"/>
        </w:rPr>
        <w:t xml:space="preserve"> effect, we opted to direct our resources towards collecting relatively more participants with a smaller number of trials each. </w:t>
      </w:r>
    </w:p>
    <w:p w14:paraId="440055BE" w14:textId="77777777" w:rsidR="00206529" w:rsidRPr="002622F5" w:rsidRDefault="00A02509">
      <w:pPr>
        <w:pStyle w:val="Normal1"/>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BE6251A" w14:textId="77777777" w:rsidR="00206529" w:rsidRPr="002622F5" w:rsidRDefault="00A02509">
      <w:pPr>
        <w:pStyle w:val="Heading2"/>
        <w:rPr>
          <w:lang w:val="en-US"/>
        </w:rPr>
      </w:pPr>
      <w:bookmarkStart w:id="463" w:name="_26in1rg" w:colFirst="0" w:colLast="0"/>
      <w:bookmarkEnd w:id="463"/>
      <w:r w:rsidRPr="002622F5">
        <w:rPr>
          <w:lang w:val="en-US"/>
        </w:rPr>
        <w:t>Results</w:t>
      </w:r>
    </w:p>
    <w:p w14:paraId="272A3070"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size vs. uninfluen</w:t>
      </w:r>
      <w:r w:rsidR="002622F5">
        <w:rPr>
          <w:lang w:val="en-US"/>
        </w:rPr>
        <w:t>ced-trials-only AMP effect size</w:t>
      </w:r>
      <w:r w:rsidRPr="002622F5">
        <w:rPr>
          <w:lang w:val="en-US"/>
        </w:rPr>
        <w:t>.</w:t>
      </w:r>
    </w:p>
    <w:p w14:paraId="1890F1EF"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as well as the IA-AMP (and, like Experiment 1, were interested in the absolute magnitude of this</w:t>
      </w:r>
      <w:r w:rsidR="002622F5">
        <w:rPr>
          <w:lang w:val="en-US"/>
        </w:rPr>
        <w:t xml:space="preserve"> </w:t>
      </w:r>
      <w:r w:rsidR="002622F5">
        <w:rPr>
          <w:lang w:val="en-US"/>
        </w:rPr>
        <w:lastRenderedPageBreak/>
        <w:t>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w:t>
      </w:r>
      <w:proofErr w:type="gramStart"/>
      <w:r w:rsidRPr="002622F5">
        <w:rPr>
          <w:lang w:val="en-US"/>
        </w:rPr>
        <w:t>), but</w:t>
      </w:r>
      <w:proofErr w:type="gramEnd"/>
      <w:r w:rsidRPr="002622F5">
        <w:rPr>
          <w:lang w:val="en-US"/>
        </w:rPr>
        <w:t xml:space="preserve">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E7CD56E" w14:textId="6FC38F0F" w:rsidR="00206529" w:rsidRPr="002622F5" w:rsidRDefault="00A02509">
      <w:pPr>
        <w:pStyle w:val="Normal1"/>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Does influence-awareness on an IA-AMP completed at T2 predict</w:t>
      </w:r>
      <w:ins w:id="464" w:author="Jamie Cummins" w:date="2020-04-17T14:06:00Z">
        <w:r w:rsidR="00021ED9" w:rsidRPr="002622F5">
          <w:rPr>
            <w:rStyle w:val="FootnoteReference"/>
            <w:lang w:val="en-US"/>
          </w:rPr>
          <w:footnoteReference w:id="9"/>
        </w:r>
      </w:ins>
      <w:r w:rsidRPr="002622F5">
        <w:rPr>
          <w:i/>
          <w:color w:val="222222"/>
          <w:highlight w:val="white"/>
          <w:lang w:val="en-US"/>
        </w:rPr>
        <w:t xml:space="preserve"> people’s AMP effects at T1? </w:t>
      </w:r>
      <w:r w:rsidRPr="002622F5">
        <w:rPr>
          <w:highlight w:val="white"/>
          <w:lang w:val="en-US"/>
        </w:rPr>
        <w:t xml:space="preserve">To answer this </w:t>
      </w:r>
      <w:proofErr w:type="gramStart"/>
      <w:r w:rsidRPr="002622F5">
        <w:rPr>
          <w:highlight w:val="white"/>
          <w:lang w:val="en-US"/>
        </w:rPr>
        <w:t>question</w:t>
      </w:r>
      <w:proofErr w:type="gramEnd"/>
      <w:r w:rsidRPr="002622F5">
        <w:rPr>
          <w:highlight w:val="white"/>
          <w:lang w:val="en-US"/>
        </w:rPr>
        <w:t xml:space="preserve">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614C809" w14:textId="77777777" w:rsidR="00206529" w:rsidRPr="002622F5" w:rsidRDefault="00A02509">
      <w:pPr>
        <w:pStyle w:val="Normal1"/>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w:t>
      </w:r>
      <w:r w:rsidRPr="002622F5">
        <w:rPr>
          <w:highlight w:val="white"/>
          <w:lang w:val="en-US"/>
        </w:rPr>
        <w:lastRenderedPageBreak/>
        <w:t xml:space="preserve">IA-AMP differed from the AMP effect generated in the traditional AMP. Such an analysis is </w:t>
      </w:r>
      <w:proofErr w:type="gramStart"/>
      <w:r w:rsidRPr="002622F5">
        <w:rPr>
          <w:highlight w:val="white"/>
          <w:lang w:val="en-US"/>
        </w:rPr>
        <w:t>conceptually-similar</w:t>
      </w:r>
      <w:proofErr w:type="gramEnd"/>
      <w:r w:rsidRPr="002622F5">
        <w:rPr>
          <w:highlight w:val="white"/>
          <w:lang w:val="en-US"/>
        </w:rPr>
        <w:t xml:space="preserve">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r w:rsidRPr="002622F5">
        <w:rPr>
          <w:i/>
          <w:highlight w:val="white"/>
          <w:lang w:val="en-US"/>
        </w:rPr>
        <w:t>t</w:t>
      </w:r>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10"/>
      </w:r>
    </w:p>
    <w:p w14:paraId="064ACA67" w14:textId="77777777" w:rsidR="00206529" w:rsidRPr="002622F5" w:rsidRDefault="00A02509">
      <w:pPr>
        <w:pStyle w:val="Heading2"/>
        <w:rPr>
          <w:lang w:val="en-US"/>
        </w:rPr>
      </w:pPr>
      <w:bookmarkStart w:id="467" w:name="_lnxbz9" w:colFirst="0" w:colLast="0"/>
      <w:bookmarkEnd w:id="467"/>
      <w:r w:rsidRPr="002622F5">
        <w:rPr>
          <w:lang w:val="en-US"/>
        </w:rPr>
        <w:t>Discussion</w:t>
      </w:r>
    </w:p>
    <w:p w14:paraId="7E438FAE"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2622F5" w:rsidRDefault="00A02509">
      <w:pPr>
        <w:pStyle w:val="Normal1"/>
        <w:ind w:firstLine="720"/>
        <w:rPr>
          <w:highlight w:val="white"/>
          <w:lang w:val="en-US"/>
        </w:rPr>
      </w:pPr>
      <w:r w:rsidRPr="002622F5">
        <w:rPr>
          <w:highlight w:val="white"/>
          <w:lang w:val="en-US"/>
        </w:rPr>
        <w:t>Our results also conflict with prior work on the relative contribution of influence-aware trials in AMP effects. We found that AMP effects exclusively generated from non-influence-</w:t>
      </w:r>
      <w:r w:rsidRPr="002622F5">
        <w:rPr>
          <w:highlight w:val="white"/>
          <w:lang w:val="en-US"/>
        </w:rPr>
        <w:lastRenderedPageBreak/>
        <w:t xml:space="preserv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796B8614" w14:textId="77777777" w:rsidR="00206529" w:rsidRPr="002622F5" w:rsidRDefault="00A02509">
      <w:pPr>
        <w:pStyle w:val="Heading1"/>
        <w:rPr>
          <w:lang w:val="en-US"/>
        </w:rPr>
      </w:pPr>
      <w:bookmarkStart w:id="468" w:name="_35nkun2" w:colFirst="0" w:colLast="0"/>
      <w:bookmarkEnd w:id="468"/>
      <w:r w:rsidRPr="002622F5">
        <w:rPr>
          <w:lang w:val="en-US"/>
        </w:rPr>
        <w:t xml:space="preserve">Experiment 3: Influence-Awareness in an IA-AMP Predicts Performance on a Previously Completed Traditional AMP Even When the Two Assess Different Domains </w:t>
      </w:r>
    </w:p>
    <w:p w14:paraId="2D039904" w14:textId="77777777" w:rsidR="00206529" w:rsidRPr="002622F5" w:rsidRDefault="00A02509">
      <w:pPr>
        <w:pStyle w:val="Normal1"/>
        <w:ind w:firstLine="720"/>
        <w:rPr>
          <w:highlight w:val="white"/>
          <w:lang w:val="en-US"/>
        </w:rPr>
      </w:pPr>
      <w:r w:rsidRPr="002622F5">
        <w:rPr>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w:t>
      </w:r>
      <w:proofErr w:type="gramStart"/>
      <w:r w:rsidRPr="002622F5">
        <w:rPr>
          <w:highlight w:val="white"/>
          <w:lang w:val="en-US"/>
        </w:rPr>
        <w:t>individual differences</w:t>
      </w:r>
      <w:proofErr w:type="gramEnd"/>
      <w:r w:rsidRPr="002622F5">
        <w:rPr>
          <w:highlight w:val="white"/>
          <w:lang w:val="en-US"/>
        </w:rPr>
        <w:t xml:space="preserve">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w:t>
      </w:r>
      <w:r w:rsidRPr="002622F5">
        <w:rPr>
          <w:highlight w:val="white"/>
          <w:lang w:val="en-US"/>
        </w:rPr>
        <w:lastRenderedPageBreak/>
        <w:t xml:space="preserve">Specifically, we sampled participants who self-identified as US citizens and as supporters of the Democratic </w:t>
      </w:r>
      <w:proofErr w:type="gramStart"/>
      <w:r w:rsidRPr="002622F5">
        <w:rPr>
          <w:highlight w:val="white"/>
          <w:lang w:val="en-US"/>
        </w:rPr>
        <w:t>party, and</w:t>
      </w:r>
      <w:proofErr w:type="gramEnd"/>
      <w:r w:rsidRPr="002622F5">
        <w:rPr>
          <w:highlight w:val="white"/>
          <w:lang w:val="en-US"/>
        </w:rPr>
        <w:t xml:space="preserve">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2622F5" w:rsidRDefault="00A02509">
      <w:pPr>
        <w:pStyle w:val="Heading2"/>
        <w:rPr>
          <w:lang w:val="en-US"/>
        </w:rPr>
      </w:pPr>
      <w:bookmarkStart w:id="469" w:name="_1ksv4uv" w:colFirst="0" w:colLast="0"/>
      <w:bookmarkEnd w:id="469"/>
      <w:r w:rsidRPr="002622F5">
        <w:rPr>
          <w:lang w:val="en-US"/>
        </w:rPr>
        <w:t>Method</w:t>
      </w:r>
    </w:p>
    <w:p w14:paraId="11F51807"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9">
        <w:r w:rsidRPr="002622F5">
          <w:rPr>
            <w:color w:val="1155CC"/>
            <w:u w:val="single"/>
            <w:lang w:val="en-US"/>
          </w:rPr>
          <w:t>osf.io/uv3wk</w:t>
        </w:r>
      </w:hyperlink>
      <w:r w:rsidRPr="002622F5">
        <w:rPr>
          <w:lang w:val="en-US"/>
        </w:rPr>
        <w:t xml:space="preserve">. </w:t>
      </w:r>
    </w:p>
    <w:p w14:paraId="02A78AE8"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708888E5"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40F8B640"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that of Experiment 2.</w:t>
      </w:r>
    </w:p>
    <w:p w14:paraId="207485CD" w14:textId="77777777" w:rsidR="00206529" w:rsidRPr="002622F5" w:rsidRDefault="00A02509">
      <w:pPr>
        <w:pStyle w:val="Heading2"/>
        <w:rPr>
          <w:lang w:val="en-US"/>
        </w:rPr>
      </w:pPr>
      <w:bookmarkStart w:id="470" w:name="_44sinio" w:colFirst="0" w:colLast="0"/>
      <w:bookmarkEnd w:id="470"/>
      <w:r w:rsidRPr="002622F5">
        <w:rPr>
          <w:lang w:val="en-US"/>
        </w:rPr>
        <w:t>Results</w:t>
      </w:r>
    </w:p>
    <w:p w14:paraId="313DC711"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w:t>
      </w:r>
      <w:r w:rsidRPr="002622F5">
        <w:rPr>
          <w:lang w:val="en-US"/>
        </w:rPr>
        <w:lastRenderedPageBreak/>
        <w:t>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2A0A967E" w14:textId="77777777" w:rsidR="00206529" w:rsidRPr="002622F5" w:rsidRDefault="00A02509">
      <w:pPr>
        <w:pStyle w:val="Normal1"/>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33C25E7" w14:textId="77777777" w:rsidR="00206529" w:rsidRPr="002622F5" w:rsidRDefault="00A02509">
      <w:pPr>
        <w:pStyle w:val="Normal1"/>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2622F5" w:rsidRDefault="00A02509">
      <w:pPr>
        <w:pStyle w:val="Normal1"/>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0972E8FA" w14:textId="77777777" w:rsidR="00206529" w:rsidRPr="002622F5" w:rsidRDefault="00A02509">
      <w:pPr>
        <w:pStyle w:val="Heading2"/>
        <w:rPr>
          <w:lang w:val="en-US"/>
        </w:rPr>
      </w:pPr>
      <w:bookmarkStart w:id="471" w:name="_2jxsxqh" w:colFirst="0" w:colLast="0"/>
      <w:bookmarkEnd w:id="471"/>
      <w:r w:rsidRPr="002622F5">
        <w:rPr>
          <w:lang w:val="en-US"/>
        </w:rPr>
        <w:lastRenderedPageBreak/>
        <w:t>Discussion</w:t>
      </w:r>
    </w:p>
    <w:p w14:paraId="18607E36"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w:t>
      </w:r>
      <w:proofErr w:type="gramStart"/>
      <w:r w:rsidRPr="002622F5">
        <w:rPr>
          <w:highlight w:val="white"/>
          <w:lang w:val="en-US"/>
        </w:rPr>
        <w:t>influence-aware</w:t>
      </w:r>
      <w:proofErr w:type="gramEnd"/>
      <w:r w:rsidRPr="002622F5">
        <w:rPr>
          <w:highlight w:val="white"/>
          <w:lang w:val="en-US"/>
        </w:rPr>
        <w:t>.</w:t>
      </w:r>
    </w:p>
    <w:p w14:paraId="48D6AAB8" w14:textId="77777777" w:rsidR="00206529" w:rsidRPr="002622F5" w:rsidRDefault="00A02509">
      <w:pPr>
        <w:pStyle w:val="Heading1"/>
        <w:rPr>
          <w:lang w:val="en-US"/>
        </w:rPr>
      </w:pPr>
      <w:bookmarkStart w:id="472" w:name="_z337ya" w:colFirst="0" w:colLast="0"/>
      <w:bookmarkEnd w:id="472"/>
      <w:r w:rsidRPr="002622F5">
        <w:rPr>
          <w:lang w:val="en-US"/>
        </w:rPr>
        <w:t>Experiment 4: The AMP’s Predictive Utility is Driven by Influence-Aware Trials</w:t>
      </w:r>
    </w:p>
    <w:p w14:paraId="6E602B29" w14:textId="77777777" w:rsidR="00206529" w:rsidRPr="002622F5" w:rsidRDefault="00A02509">
      <w:pPr>
        <w:pStyle w:val="Normal1"/>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2622F5" w:rsidRDefault="00A02509">
      <w:pPr>
        <w:pStyle w:val="Normal1"/>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 xml:space="preserve">To investigate </w:t>
      </w:r>
      <w:proofErr w:type="gramStart"/>
      <w:r w:rsidRPr="002622F5">
        <w:rPr>
          <w:highlight w:val="white"/>
          <w:lang w:val="en-US"/>
        </w:rPr>
        <w:t>this</w:t>
      </w:r>
      <w:proofErr w:type="gramEnd"/>
      <w:r w:rsidRPr="002622F5">
        <w:rPr>
          <w:highlight w:val="white"/>
          <w:lang w:val="en-US"/>
        </w:rPr>
        <w:t xml:space="preserve"> we modified the design of Experiment 3 so that both AMPs were IA-AMPs, while holding the rest of the design constant.</w:t>
      </w:r>
    </w:p>
    <w:p w14:paraId="0273F67E" w14:textId="77777777" w:rsidR="00206529" w:rsidRPr="002622F5" w:rsidRDefault="00A02509">
      <w:pPr>
        <w:pStyle w:val="Normal1"/>
        <w:ind w:firstLine="720"/>
        <w:rPr>
          <w:highlight w:val="white"/>
          <w:lang w:val="en-US"/>
        </w:rPr>
      </w:pPr>
      <w:r w:rsidRPr="002622F5">
        <w:rPr>
          <w:highlight w:val="white"/>
          <w:lang w:val="en-US"/>
        </w:rPr>
        <w:lastRenderedPageBreak/>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these participants have a consistent influence rate across AMPs (i.e., they are always highly influence-</w:t>
      </w:r>
      <w:proofErr w:type="gramStart"/>
      <w:r w:rsidRPr="002622F5">
        <w:rPr>
          <w:highlight w:val="white"/>
          <w:lang w:val="en-US"/>
        </w:rPr>
        <w:t>aware</w:t>
      </w:r>
      <w:proofErr w:type="gramEnd"/>
      <w:r w:rsidRPr="002622F5">
        <w:rPr>
          <w:highlight w:val="white"/>
          <w:lang w:val="en-US"/>
        </w:rPr>
        <w:t xml:space="preserve"> and this is why they demonstrate large effects). The direct demonstration of the stability of a participant’s influence rate is therefore important to substantiate our claim. </w:t>
      </w:r>
    </w:p>
    <w:p w14:paraId="35C4036F" w14:textId="77777777" w:rsidR="00206529" w:rsidRPr="002622F5" w:rsidRDefault="00A02509">
      <w:pPr>
        <w:pStyle w:val="Normal1"/>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2622F5" w:rsidRDefault="00A02509">
      <w:pPr>
        <w:pStyle w:val="Heading2"/>
        <w:rPr>
          <w:lang w:val="en-US"/>
        </w:rPr>
      </w:pPr>
      <w:bookmarkStart w:id="473" w:name="_3j2qqm3" w:colFirst="0" w:colLast="0"/>
      <w:bookmarkEnd w:id="473"/>
      <w:r w:rsidRPr="002622F5">
        <w:rPr>
          <w:lang w:val="en-US"/>
        </w:rPr>
        <w:t>Method</w:t>
      </w:r>
    </w:p>
    <w:p w14:paraId="7F6E3982"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0">
        <w:r w:rsidRPr="002622F5">
          <w:rPr>
            <w:color w:val="1155CC"/>
            <w:u w:val="single"/>
            <w:lang w:val="en-US"/>
          </w:rPr>
          <w:t>osf.io/mqp8v</w:t>
        </w:r>
      </w:hyperlink>
      <w:r w:rsidRPr="002622F5">
        <w:rPr>
          <w:lang w:val="en-US"/>
        </w:rPr>
        <w:t xml:space="preserve">. </w:t>
      </w:r>
    </w:p>
    <w:p w14:paraId="42A11FF2"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Initially, we conducted power analyses based on identical analyses to our previous experiments. Then we also assessed the suitability of the sample sizes derived from </w:t>
      </w:r>
      <w:r w:rsidRPr="002622F5">
        <w:rPr>
          <w:lang w:val="en-US"/>
        </w:rPr>
        <w:lastRenderedPageBreak/>
        <w:t xml:space="preserve">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3A535A29"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w:t>
      </w:r>
      <w:proofErr w:type="gramStart"/>
      <w:r w:rsidRPr="002622F5">
        <w:rPr>
          <w:lang w:val="en-US"/>
        </w:rPr>
        <w:t>AMP, but</w:t>
      </w:r>
      <w:proofErr w:type="gramEnd"/>
      <w:r w:rsidRPr="002622F5">
        <w:rPr>
          <w:lang w:val="en-US"/>
        </w:rPr>
        <w:t xml:space="preserve"> employed the politics primes used in Experiment 3. </w:t>
      </w:r>
    </w:p>
    <w:p w14:paraId="2AB6A92B" w14:textId="77777777" w:rsidR="00206529" w:rsidRPr="002622F5" w:rsidRDefault="00A02509">
      <w:pPr>
        <w:pStyle w:val="Normal1"/>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3C849B08" w14:textId="77777777" w:rsidR="00206529" w:rsidRPr="002622F5" w:rsidRDefault="00A02509">
      <w:pPr>
        <w:pStyle w:val="Heading2"/>
        <w:rPr>
          <w:lang w:val="en-US"/>
        </w:rPr>
      </w:pPr>
      <w:bookmarkStart w:id="474" w:name="_1y810tw" w:colFirst="0" w:colLast="0"/>
      <w:bookmarkEnd w:id="474"/>
      <w:r w:rsidRPr="002622F5">
        <w:rPr>
          <w:lang w:val="en-US"/>
        </w:rPr>
        <w:t>Results</w:t>
      </w:r>
    </w:p>
    <w:p w14:paraId="463C5587"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3A9EACC" w14:textId="77777777" w:rsidR="00206529" w:rsidRPr="002622F5" w:rsidRDefault="00A02509">
      <w:pPr>
        <w:pStyle w:val="Normal1"/>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w:t>
      </w:r>
      <w:r w:rsidRPr="002622F5">
        <w:rPr>
          <w:lang w:val="en-US"/>
        </w:rPr>
        <w:lastRenderedPageBreak/>
        <w:t xml:space="preserve">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78A143E9"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5DB73D80" w14:textId="77777777" w:rsidR="00206529" w:rsidRPr="002622F5" w:rsidRDefault="00A02509">
      <w:pPr>
        <w:pStyle w:val="Normal1"/>
        <w:rPr>
          <w:b/>
          <w:color w:val="222222"/>
          <w:highlight w:val="white"/>
          <w:lang w:val="en-US"/>
        </w:rPr>
      </w:pPr>
      <w:r w:rsidRPr="002622F5">
        <w:rPr>
          <w:b/>
          <w:color w:val="222222"/>
          <w:highlight w:val="white"/>
          <w:lang w:val="en-US"/>
        </w:rPr>
        <w:tab/>
        <w:t>Critical Hypotheses.</w:t>
      </w:r>
    </w:p>
    <w:p w14:paraId="59BF3B14"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w:t>
      </w:r>
      <w:r w:rsidRPr="002622F5">
        <w:rPr>
          <w:color w:val="222222"/>
          <w:highlight w:val="white"/>
          <w:lang w:val="en-US"/>
        </w:rPr>
        <w:lastRenderedPageBreak/>
        <w:t xml:space="preserve">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184A5778"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770A4AF7"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w:t>
      </w:r>
      <w:r w:rsidRPr="002622F5">
        <w:rPr>
          <w:color w:val="222222"/>
          <w:highlight w:val="white"/>
          <w:lang w:val="en-US"/>
        </w:rPr>
        <w:lastRenderedPageBreak/>
        <w:t xml:space="preserve">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11"/>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2622F5" w:rsidRDefault="00206529">
      <w:pPr>
        <w:pStyle w:val="Normal1"/>
        <w:rPr>
          <w:color w:val="222222"/>
          <w:highlight w:val="white"/>
          <w:lang w:val="en-US"/>
        </w:rPr>
      </w:pPr>
    </w:p>
    <w:p w14:paraId="2E52F5D9" w14:textId="438EAF67" w:rsidR="00206529" w:rsidRDefault="00646053" w:rsidP="002460FB">
      <w:pPr>
        <w:spacing w:line="240" w:lineRule="auto"/>
        <w:rPr>
          <w:noProof/>
        </w:rPr>
      </w:pPr>
      <w:r>
        <w:rPr>
          <w:noProof/>
          <w:lang w:val="en-US"/>
        </w:rPr>
        <w:drawing>
          <wp:inline distT="0" distB="0" distL="0" distR="0" wp14:anchorId="7E09E091" wp14:editId="009DDF5D">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FAE4020" w14:textId="77777777" w:rsidR="002460FB" w:rsidRPr="002460FB" w:rsidRDefault="002460FB" w:rsidP="002460FB">
      <w:pPr>
        <w:spacing w:line="240" w:lineRule="auto"/>
        <w:rPr>
          <w:lang w:val="en-IE"/>
        </w:rPr>
      </w:pPr>
    </w:p>
    <w:p w14:paraId="1ADEF19B"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The politics IA-AMP’s ability to discriminate between Democrats and Republicans on the basis of influence-aware and non-influence-aware trials. Error bars represent 95% confidence intervals. </w:t>
      </w:r>
    </w:p>
    <w:p w14:paraId="75E782F3" w14:textId="77777777" w:rsidR="00206529" w:rsidRPr="002622F5" w:rsidRDefault="00206529">
      <w:pPr>
        <w:pStyle w:val="Normal1"/>
        <w:rPr>
          <w:color w:val="222222"/>
          <w:highlight w:val="white"/>
          <w:lang w:val="en-US"/>
        </w:rPr>
      </w:pPr>
    </w:p>
    <w:p w14:paraId="4D979498" w14:textId="77777777" w:rsidR="00206529" w:rsidRPr="002622F5" w:rsidRDefault="00A02509">
      <w:pPr>
        <w:pStyle w:val="Heading2"/>
        <w:rPr>
          <w:lang w:val="en-US"/>
        </w:rPr>
      </w:pPr>
      <w:bookmarkStart w:id="475" w:name="_4i7ojhp" w:colFirst="0" w:colLast="0"/>
      <w:bookmarkEnd w:id="475"/>
      <w:r w:rsidRPr="002622F5">
        <w:rPr>
          <w:lang w:val="en-US"/>
        </w:rPr>
        <w:lastRenderedPageBreak/>
        <w:t>Discussion</w:t>
      </w:r>
    </w:p>
    <w:p w14:paraId="4B2C6FD9" w14:textId="77777777" w:rsidR="00206529" w:rsidRPr="002622F5" w:rsidRDefault="00A02509">
      <w:pPr>
        <w:pStyle w:val="Normal1"/>
        <w:rPr>
          <w:highlight w:val="white"/>
          <w:lang w:val="en-US"/>
        </w:rPr>
      </w:pPr>
      <w:bookmarkStart w:id="476" w:name="_2xcytpi" w:colFirst="0" w:colLast="0"/>
      <w:bookmarkEnd w:id="476"/>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w:t>
      </w:r>
      <w:proofErr w:type="gramStart"/>
      <w:r w:rsidRPr="002622F5">
        <w:rPr>
          <w:highlight w:val="white"/>
          <w:lang w:val="en-US"/>
        </w:rPr>
        <w:t>influence-aware</w:t>
      </w:r>
      <w:proofErr w:type="gramEnd"/>
      <w:r w:rsidRPr="002622F5">
        <w:rPr>
          <w:highlight w:val="white"/>
          <w:lang w:val="en-US"/>
        </w:rPr>
        <w:t>.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02CBAF81" w14:textId="77777777" w:rsidR="00206529" w:rsidRPr="002622F5" w:rsidRDefault="00A02509">
      <w:pPr>
        <w:pStyle w:val="Heading1"/>
        <w:rPr>
          <w:lang w:val="en-US"/>
        </w:rPr>
      </w:pPr>
      <w:bookmarkStart w:id="477" w:name="_1ci93xb" w:colFirst="0" w:colLast="0"/>
      <w:bookmarkEnd w:id="477"/>
      <w:r w:rsidRPr="002622F5">
        <w:rPr>
          <w:lang w:val="en-US"/>
        </w:rPr>
        <w:t>Experiment 5: Recent Modifications to the AMP do not Reduce the Impact of Influence-Awareness on AMP Effects</w:t>
      </w:r>
    </w:p>
    <w:p w14:paraId="5B1888E8" w14:textId="77777777" w:rsidR="00206529" w:rsidRPr="002622F5" w:rsidRDefault="00A02509">
      <w:pPr>
        <w:pStyle w:val="Normal1"/>
        <w:ind w:firstLine="720"/>
        <w:rPr>
          <w:lang w:val="en-US"/>
        </w:rPr>
      </w:pPr>
      <w:r w:rsidRPr="002622F5">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w:t>
      </w:r>
      <w:r w:rsidRPr="002622F5">
        <w:rPr>
          <w:lang w:val="en-US"/>
        </w:rPr>
        <w:lastRenderedPageBreak/>
        <w:t xml:space="preserve">those who produce the bimodality) represent a small group of intentional responders, whereas the remaining participants in the normal distribution reflect unintentional responders. </w:t>
      </w:r>
    </w:p>
    <w:p w14:paraId="57490A18" w14:textId="77777777" w:rsidR="00206529" w:rsidRPr="002622F5" w:rsidRDefault="00A02509">
      <w:pPr>
        <w:pStyle w:val="Normal1"/>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28151516" w14:textId="77777777" w:rsidR="00206529" w:rsidRPr="002622F5" w:rsidRDefault="00A02509">
      <w:pPr>
        <w:pStyle w:val="Normal1"/>
        <w:ind w:firstLine="720"/>
        <w:rPr>
          <w:lang w:val="en-US"/>
        </w:rPr>
      </w:pPr>
      <w:r w:rsidRPr="002622F5">
        <w:rPr>
          <w:lang w:val="en-US"/>
        </w:rPr>
        <w:t xml:space="preserve">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w:t>
      </w:r>
      <w:r w:rsidRPr="002622F5">
        <w:rPr>
          <w:lang w:val="en-US"/>
        </w:rPr>
        <w:lastRenderedPageBreak/>
        <w:t>same effects as the traditional AMP in Experiment 2, then it is subject to the same issues that give rise to the effects seen in Experiments 3 and 4.</w:t>
      </w:r>
    </w:p>
    <w:p w14:paraId="4BD6A2B7" w14:textId="77777777" w:rsidR="00206529" w:rsidRPr="002622F5" w:rsidRDefault="00A02509">
      <w:pPr>
        <w:pStyle w:val="Normal1"/>
        <w:ind w:firstLine="720"/>
        <w:rPr>
          <w:lang w:val="en-US"/>
        </w:rPr>
      </w:pPr>
      <w:r w:rsidRPr="002622F5">
        <w:rPr>
          <w:lang w:val="en-US"/>
        </w:rPr>
        <w:t xml:space="preserve">We pre-registered two hypotheses, similar to Experiment 2. First, we hypothesized </w:t>
      </w:r>
      <w:r w:rsidRPr="002622F5">
        <w:rPr>
          <w:highlight w:val="white"/>
          <w:lang w:val="en-US"/>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2622F5" w:rsidRDefault="00A02509">
      <w:pPr>
        <w:pStyle w:val="Heading2"/>
        <w:rPr>
          <w:lang w:val="en-US"/>
        </w:rPr>
      </w:pPr>
      <w:bookmarkStart w:id="478" w:name="_3whwml4" w:colFirst="0" w:colLast="0"/>
      <w:bookmarkEnd w:id="478"/>
      <w:r w:rsidRPr="002622F5">
        <w:rPr>
          <w:lang w:val="en-US"/>
        </w:rPr>
        <w:t>Method</w:t>
      </w:r>
    </w:p>
    <w:p w14:paraId="53998BD0"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2">
        <w:r w:rsidRPr="002622F5">
          <w:rPr>
            <w:color w:val="1155CC"/>
            <w:u w:val="single"/>
            <w:lang w:val="en-US"/>
          </w:rPr>
          <w:t>osf.io/35b6p</w:t>
        </w:r>
      </w:hyperlink>
      <w:r w:rsidRPr="002622F5">
        <w:rPr>
          <w:lang w:val="en-US"/>
        </w:rPr>
        <w:t>.</w:t>
      </w:r>
    </w:p>
    <w:p w14:paraId="4495840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.20 at a 0.05 alpha level (two-tailed) with 95% power, we would require 320 participants. We defined this as our a priori sample size after exclusions. We again used an identical sampling strategy to our previous </w:t>
      </w:r>
      <w:r w:rsidRPr="002622F5">
        <w:rPr>
          <w:lang w:val="en-US"/>
        </w:rPr>
        <w:lastRenderedPageBreak/>
        <w:t>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36F6D5BD"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36727B4B"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60F0B899" w14:textId="77777777" w:rsidR="00206529" w:rsidRPr="002622F5" w:rsidRDefault="00A02509">
      <w:pPr>
        <w:pStyle w:val="Heading2"/>
        <w:rPr>
          <w:lang w:val="en-US"/>
        </w:rPr>
      </w:pPr>
      <w:bookmarkStart w:id="479" w:name="_2bn6wsx" w:colFirst="0" w:colLast="0"/>
      <w:bookmarkEnd w:id="479"/>
      <w:r w:rsidRPr="002622F5">
        <w:rPr>
          <w:lang w:val="en-US"/>
        </w:rPr>
        <w:t>Results</w:t>
      </w:r>
    </w:p>
    <w:p w14:paraId="0DE6A2F2"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405DDD3"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identical to that of Experiment 2.</w:t>
      </w:r>
    </w:p>
    <w:p w14:paraId="501BE588" w14:textId="77777777" w:rsidR="00206529" w:rsidRPr="002622F5" w:rsidRDefault="00A02509">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(IA-)AMP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5941723D" w14:textId="77777777" w:rsidR="00206529" w:rsidRPr="002622F5" w:rsidRDefault="00A02509">
      <w:pPr>
        <w:pStyle w:val="Normal1"/>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w:t>
      </w:r>
      <w:r w:rsidRPr="002622F5">
        <w:rPr>
          <w:lang w:val="en-US"/>
        </w:rPr>
        <w:lastRenderedPageBreak/>
        <w:t xml:space="preserve">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3EC87436"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w:t>
      </w:r>
      <w:proofErr w:type="gramStart"/>
      <w:r w:rsidRPr="002622F5">
        <w:rPr>
          <w:color w:val="222222"/>
          <w:highlight w:val="white"/>
          <w:lang w:val="en-US"/>
        </w:rPr>
        <w:t>previously-completed</w:t>
      </w:r>
      <w:proofErr w:type="gramEnd"/>
      <w:r w:rsidRPr="002622F5">
        <w:rPr>
          <w:color w:val="222222"/>
          <w:highlight w:val="white"/>
          <w:lang w:val="en-US"/>
        </w:rPr>
        <w:t xml:space="preserve"> Mann AMP, we used an identical model to the linear regression detailed above, but substituted the DV from the IA-AMP effect to AMP effect. With this model, we found that Influence Rates in the IA-AMP predicted scores in the </w:t>
      </w:r>
      <w:proofErr w:type="gramStart"/>
      <w:r w:rsidRPr="002622F5">
        <w:rPr>
          <w:color w:val="222222"/>
          <w:highlight w:val="white"/>
          <w:lang w:val="en-US"/>
        </w:rPr>
        <w:t>previously-completed</w:t>
      </w:r>
      <w:proofErr w:type="gramEnd"/>
      <w:r w:rsidRPr="002622F5">
        <w:rPr>
          <w:color w:val="222222"/>
          <w:highlight w:val="white"/>
          <w:lang w:val="en-US"/>
        </w:rPr>
        <w:t xml:space="preserve">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2B1F2498" w14:textId="77777777" w:rsidR="00206529" w:rsidRPr="002622F5" w:rsidRDefault="00A02509">
      <w:pPr>
        <w:pStyle w:val="Normal1"/>
        <w:rPr>
          <w:highlight w:val="white"/>
          <w:lang w:val="en-US"/>
        </w:rPr>
      </w:pPr>
      <w:r w:rsidRPr="002622F5">
        <w:rPr>
          <w:highlight w:val="white"/>
          <w:lang w:val="en-US"/>
        </w:rPr>
        <w:tab/>
      </w:r>
      <w:proofErr w:type="gramStart"/>
      <w:r w:rsidRPr="002622F5">
        <w:rPr>
          <w:b/>
          <w:highlight w:val="white"/>
          <w:lang w:val="en-US"/>
        </w:rPr>
        <w:t>Non Pre-</w:t>
      </w:r>
      <w:proofErr w:type="gramEnd"/>
      <w:r w:rsidRPr="002622F5">
        <w:rPr>
          <w:b/>
          <w:highlight w:val="white"/>
          <w:lang w:val="en-US"/>
        </w:rPr>
        <w:t xml:space="preserve">Registered Analyses.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w:t>
      </w:r>
      <w:r w:rsidRPr="002622F5">
        <w:rPr>
          <w:highlight w:val="white"/>
          <w:lang w:val="en-US"/>
        </w:rPr>
        <w:lastRenderedPageBreak/>
        <w:t xml:space="preserve">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4CBA10D" w14:textId="77777777" w:rsidR="00206529" w:rsidRPr="002622F5" w:rsidRDefault="00A02509">
      <w:pPr>
        <w:pStyle w:val="Heading2"/>
        <w:rPr>
          <w:lang w:val="en-US"/>
        </w:rPr>
      </w:pPr>
      <w:bookmarkStart w:id="480" w:name="_qsh70q" w:colFirst="0" w:colLast="0"/>
      <w:bookmarkEnd w:id="480"/>
      <w:r w:rsidRPr="002622F5">
        <w:rPr>
          <w:lang w:val="en-US"/>
        </w:rPr>
        <w:t>Discussion</w:t>
      </w:r>
    </w:p>
    <w:p w14:paraId="72EE54A6" w14:textId="77777777" w:rsidR="00206529" w:rsidRPr="002622F5" w:rsidRDefault="00A02509">
      <w:pPr>
        <w:pStyle w:val="Normal1"/>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w:t>
      </w:r>
      <w:r w:rsidRPr="002622F5">
        <w:rPr>
          <w:lang w:val="en-US"/>
        </w:rPr>
        <w:lastRenderedPageBreak/>
        <w:t xml:space="preserve">Experiment 2 using a traditional AMP. In short, we obtained the same pattern of outcomes as reported in Experiments 1-4 with a variant of the AMP specifically designed to eliminate subset effects seen in </w:t>
      </w:r>
      <w:proofErr w:type="gramStart"/>
      <w:r w:rsidRPr="002622F5">
        <w:rPr>
          <w:lang w:val="en-US"/>
        </w:rPr>
        <w:t>other</w:t>
      </w:r>
      <w:proofErr w:type="gramEnd"/>
      <w:r w:rsidRPr="002622F5">
        <w:rPr>
          <w:lang w:val="en-US"/>
        </w:rPr>
        <w:t xml:space="preserve"> AMP research.</w:t>
      </w:r>
    </w:p>
    <w:p w14:paraId="3C3257D8" w14:textId="77777777" w:rsidR="00206529" w:rsidRPr="006658B0" w:rsidRDefault="00A02509">
      <w:pPr>
        <w:pStyle w:val="Heading1"/>
        <w:rPr>
          <w:highlight w:val="yellow"/>
          <w:lang w:val="en-US"/>
        </w:rPr>
      </w:pPr>
      <w:bookmarkStart w:id="481" w:name="_3as4poj" w:colFirst="0" w:colLast="0"/>
      <w:bookmarkEnd w:id="481"/>
      <w:r w:rsidRPr="006658B0">
        <w:rPr>
          <w:highlight w:val="yellow"/>
          <w:lang w:val="en-US"/>
        </w:rPr>
        <w:t>Meta-analyses</w:t>
      </w:r>
    </w:p>
    <w:p w14:paraId="7260D6E7" w14:textId="77777777" w:rsidR="00206529" w:rsidRPr="006658B0" w:rsidRDefault="00A02509">
      <w:pPr>
        <w:pStyle w:val="Normal1"/>
        <w:rPr>
          <w:color w:val="FF0000"/>
          <w:highlight w:val="yellow"/>
          <w:lang w:val="en-US"/>
        </w:rPr>
      </w:pPr>
      <w:r w:rsidRPr="006658B0">
        <w:rPr>
          <w:b/>
          <w:highlight w:val="yellow"/>
          <w:lang w:val="en-US"/>
        </w:rPr>
        <w:tab/>
      </w:r>
      <w:r w:rsidRPr="006658B0">
        <w:rPr>
          <w:highlight w:val="yellow"/>
          <w:lang w:val="en-US"/>
        </w:rPr>
        <w:t>We decided to meta-analyze our data for multiple reasons</w:t>
      </w:r>
      <w:r w:rsidR="004D4BD6">
        <w:rPr>
          <w:highlight w:val="yellow"/>
          <w:lang w:val="en-US"/>
        </w:rPr>
        <w:t>.</w:t>
      </w:r>
      <w:r w:rsidRPr="006658B0">
        <w:rPr>
          <w:highlight w:val="yellow"/>
          <w:lang w:val="en-US"/>
        </w:rPr>
        <w:t xml:space="preserve">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Default="00A02509" w:rsidP="00F31BFB">
      <w:pPr>
        <w:pStyle w:val="Normal1"/>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 xml:space="preserve">OR = </w:t>
      </w:r>
      <w:r w:rsidRPr="002622F5">
        <w:rPr>
          <w:lang w:val="en-US"/>
        </w:rPr>
        <w:lastRenderedPageBreak/>
        <w:t>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0000A3CF" w14:textId="77777777" w:rsidR="003B4A5B" w:rsidRPr="002622F5" w:rsidRDefault="003B4A5B" w:rsidP="00F31BFB">
      <w:pPr>
        <w:pStyle w:val="Normal1"/>
        <w:ind w:firstLine="720"/>
        <w:rPr>
          <w:lang w:val="en-US"/>
        </w:rPr>
      </w:pPr>
    </w:p>
    <w:p w14:paraId="3398DD9E" w14:textId="77777777" w:rsidR="00206529" w:rsidRPr="002622F5" w:rsidRDefault="003B4A5B" w:rsidP="003B4A5B">
      <w:pPr>
        <w:pStyle w:val="Normal1"/>
        <w:rPr>
          <w:color w:val="222222"/>
          <w:lang w:val="en-US"/>
        </w:rPr>
      </w:pPr>
      <w:r>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2622F5" w:rsidRDefault="00A02509">
      <w:pPr>
        <w:pStyle w:val="Normal1"/>
        <w:spacing w:line="240" w:lineRule="auto"/>
        <w:rPr>
          <w:color w:val="222222"/>
          <w:lang w:val="en-US"/>
        </w:rPr>
      </w:pPr>
      <w:r w:rsidRPr="002622F5">
        <w:rPr>
          <w:i/>
          <w:color w:val="222222"/>
          <w:lang w:val="en-US"/>
        </w:rPr>
        <w:lastRenderedPageBreak/>
        <w:t xml:space="preserve">Figure 2. </w:t>
      </w:r>
      <w:r w:rsidRPr="002622F5">
        <w:rPr>
          <w:color w:val="222222"/>
          <w:lang w:val="en-US"/>
        </w:rPr>
        <w:t xml:space="preserve">Across experiments, IA-AMP effects are strongly moderated by the proportion of influence-aware trials of the participant. </w:t>
      </w:r>
    </w:p>
    <w:p w14:paraId="24A4D2D8" w14:textId="77777777" w:rsidR="00206529" w:rsidRPr="002622F5" w:rsidRDefault="00206529">
      <w:pPr>
        <w:pStyle w:val="Normal1"/>
        <w:rPr>
          <w:color w:val="222222"/>
          <w:lang w:val="en-US"/>
        </w:rPr>
      </w:pPr>
    </w:p>
    <w:p w14:paraId="62397951" w14:textId="77777777" w:rsidR="003B4A5B" w:rsidRDefault="00A02509">
      <w:pPr>
        <w:pStyle w:val="Normal1"/>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meta analyzed the intercept (i.e.,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51EFF1E4" w14:textId="77777777" w:rsidR="003B4A5B" w:rsidRDefault="003B4A5B">
      <w:pPr>
        <w:spacing w:line="240" w:lineRule="auto"/>
        <w:rPr>
          <w:lang w:val="en-US"/>
        </w:rPr>
      </w:pPr>
      <w:r>
        <w:rPr>
          <w:lang w:val="en-US"/>
        </w:rPr>
        <w:br w:type="page"/>
      </w:r>
    </w:p>
    <w:p w14:paraId="7D1F8D05" w14:textId="77777777" w:rsidR="00206529" w:rsidRPr="002622F5" w:rsidRDefault="003B4A5B" w:rsidP="003B4A5B">
      <w:pPr>
        <w:pStyle w:val="Normal1"/>
        <w:rPr>
          <w:lang w:val="en-US"/>
        </w:rPr>
      </w:pPr>
      <w:r>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2622F5" w:rsidRDefault="00A02509">
      <w:pPr>
        <w:pStyle w:val="Normal1"/>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32B085EA" w14:textId="77777777" w:rsidR="00206529" w:rsidRPr="002622F5" w:rsidRDefault="00206529">
      <w:pPr>
        <w:pStyle w:val="Normal1"/>
        <w:ind w:firstLine="720"/>
        <w:rPr>
          <w:color w:val="222222"/>
          <w:highlight w:val="white"/>
          <w:lang w:val="en-US"/>
        </w:rPr>
      </w:pPr>
    </w:p>
    <w:p w14:paraId="390E3F5F" w14:textId="77777777" w:rsidR="00206529" w:rsidRPr="002622F5" w:rsidRDefault="00A02509">
      <w:pPr>
        <w:pStyle w:val="Normal1"/>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2622F5">
        <w:rPr>
          <w:color w:val="222222"/>
          <w:highlight w:val="white"/>
          <w:lang w:val="en-US"/>
        </w:rPr>
        <w:lastRenderedPageBreak/>
        <w:t xml:space="preserve">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2A1DF6C" w14:textId="77777777" w:rsidR="00206529" w:rsidRPr="002622F5" w:rsidRDefault="00A02509">
      <w:pPr>
        <w:pStyle w:val="Normal1"/>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2622F5" w:rsidRDefault="00206529">
      <w:pPr>
        <w:pStyle w:val="Normal1"/>
        <w:ind w:firstLine="720"/>
        <w:rPr>
          <w:color w:val="222222"/>
          <w:highlight w:val="white"/>
          <w:lang w:val="en-US"/>
        </w:rPr>
      </w:pPr>
    </w:p>
    <w:p w14:paraId="2D13A85F" w14:textId="77777777" w:rsidR="00206529" w:rsidRPr="002622F5" w:rsidRDefault="003B4A5B" w:rsidP="003B4A5B">
      <w:pPr>
        <w:pStyle w:val="Normal1"/>
        <w:rPr>
          <w:color w:val="222222"/>
          <w:highlight w:val="white"/>
          <w:lang w:val="en-US"/>
        </w:rPr>
      </w:pPr>
      <w:r>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 xml:space="preserve">Figure 4. </w:t>
      </w:r>
      <w:r w:rsidRPr="002622F5">
        <w:rPr>
          <w:color w:val="222222"/>
          <w:highlight w:val="white"/>
          <w:lang w:val="en-US"/>
        </w:rPr>
        <w:t>Bimodality in the distribution of participants’ influence-awareness rates in the IA-AMPs pooled across Experiments 1-5.</w:t>
      </w:r>
    </w:p>
    <w:p w14:paraId="34C10181" w14:textId="77777777" w:rsidR="00206529" w:rsidRPr="002622F5" w:rsidRDefault="00206529">
      <w:pPr>
        <w:pStyle w:val="Normal1"/>
        <w:rPr>
          <w:lang w:val="en-US"/>
        </w:rPr>
      </w:pPr>
    </w:p>
    <w:p w14:paraId="6B6377B2" w14:textId="77777777" w:rsidR="00206529" w:rsidRPr="002622F5" w:rsidRDefault="00A02509">
      <w:pPr>
        <w:pStyle w:val="Heading1"/>
        <w:rPr>
          <w:lang w:val="en-US"/>
        </w:rPr>
      </w:pPr>
      <w:bookmarkStart w:id="482" w:name="_17a0d0i4zlev" w:colFirst="0" w:colLast="0"/>
      <w:bookmarkEnd w:id="482"/>
      <w:r w:rsidRPr="002622F5">
        <w:rPr>
          <w:lang w:val="en-US"/>
        </w:rPr>
        <w:t>Structural Validity:</w:t>
      </w:r>
    </w:p>
    <w:p w14:paraId="61F3CC97" w14:textId="77777777" w:rsidR="00206529" w:rsidRPr="002622F5" w:rsidRDefault="00A02509">
      <w:pPr>
        <w:pStyle w:val="Heading1"/>
        <w:rPr>
          <w:lang w:val="en-US"/>
        </w:rPr>
      </w:pPr>
      <w:bookmarkStart w:id="483" w:name="_on4gqxaif0ao" w:colFirst="0" w:colLast="0"/>
      <w:bookmarkEnd w:id="483"/>
      <w:r w:rsidRPr="002622F5">
        <w:rPr>
          <w:lang w:val="en-US"/>
        </w:rPr>
        <w:t>‘Implicitness’ aside, does the (IA)AMP even represent a valid measure of evaluations?</w:t>
      </w:r>
    </w:p>
    <w:p w14:paraId="60FCB078" w14:textId="77777777" w:rsidR="00206529" w:rsidRPr="002622F5" w:rsidRDefault="00A02509">
      <w:pPr>
        <w:pStyle w:val="Normal1"/>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2622F5" w:rsidRDefault="00A02509">
      <w:pPr>
        <w:pStyle w:val="Normal1"/>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w:t>
      </w:r>
      <w:r w:rsidRPr="002622F5">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2622F5" w:rsidRDefault="00A02509">
      <w:pPr>
        <w:pStyle w:val="Normal1"/>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C1902D5" w14:textId="77777777" w:rsidR="00206529" w:rsidRPr="002622F5" w:rsidRDefault="00A02509">
      <w:pPr>
        <w:pStyle w:val="Normal1"/>
        <w:ind w:firstLine="720"/>
        <w:rPr>
          <w:lang w:val="en-US"/>
        </w:rPr>
      </w:pPr>
      <w:r w:rsidRPr="002622F5">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368E5AF4" w14:textId="77777777" w:rsidR="00206529" w:rsidRPr="002622F5" w:rsidRDefault="00A02509">
      <w:pPr>
        <w:pStyle w:val="Normal1"/>
        <w:ind w:firstLine="720"/>
        <w:rPr>
          <w:lang w:val="en-US"/>
        </w:rPr>
      </w:pPr>
      <w:r w:rsidRPr="002622F5">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2622F5">
        <w:rPr>
          <w:rStyle w:val="FootnoteReference"/>
          <w:lang w:val="en-US"/>
        </w:rPr>
        <w:footnoteReference w:id="12"/>
      </w:r>
      <w:r w:rsidRPr="002622F5">
        <w:rPr>
          <w:lang w:val="en-US"/>
        </w:rPr>
        <w:t xml:space="preserve">. Such an approach means that a specific type of measurement model and factor structure is consistently assumed to </w:t>
      </w:r>
      <w:r w:rsidRPr="002622F5">
        <w:rPr>
          <w:lang w:val="en-US"/>
        </w:rPr>
        <w:lastRenderedPageBreak/>
        <w:t xml:space="preserve">generate AMP effects - namely - two </w:t>
      </w:r>
      <w:r w:rsidRPr="002622F5">
        <w:rPr>
          <w:i/>
          <w:lang w:val="en-US"/>
        </w:rPr>
        <w:t>negatively correlated</w:t>
      </w:r>
      <w:r w:rsidRPr="002622F5">
        <w:rPr>
          <w:lang w:val="en-US"/>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3"/>
      </w:r>
      <w:r w:rsidRPr="002622F5">
        <w:rPr>
          <w:lang w:val="en-US"/>
        </w:rPr>
        <w:t xml:space="preserve"> Comparable to previous analyses, we also examined whether this correlation was moderated by influence-awareness, both within and between participants. </w:t>
      </w:r>
    </w:p>
    <w:p w14:paraId="0E44179D" w14:textId="77777777" w:rsidR="00206529" w:rsidRPr="002622F5" w:rsidRDefault="00A02509">
      <w:pPr>
        <w:pStyle w:val="Heading2"/>
        <w:rPr>
          <w:lang w:val="en-US"/>
        </w:rPr>
      </w:pPr>
      <w:r w:rsidRPr="002622F5">
        <w:rPr>
          <w:lang w:val="en-US"/>
        </w:rPr>
        <w:t>Structural validity of the IA-AMP between influence-aware and non-influence aware trials</w:t>
      </w:r>
    </w:p>
    <w:p w14:paraId="654A94C2" w14:textId="77777777" w:rsidR="00206529" w:rsidRPr="002622F5" w:rsidRDefault="00A02509">
      <w:pPr>
        <w:pStyle w:val="Normal1"/>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w:t>
      </w:r>
      <w:r w:rsidRPr="002622F5">
        <w:rPr>
          <w:lang w:val="en-US"/>
        </w:rPr>
        <w:lastRenderedPageBreak/>
        <w:t xml:space="preserve">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2622F5" w:rsidRDefault="003B4A5B">
      <w:pPr>
        <w:pStyle w:val="Normal1"/>
        <w:rPr>
          <w:lang w:val="en-US"/>
        </w:rPr>
      </w:pPr>
      <w:r>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2622F5" w:rsidRDefault="00A02509">
      <w:pPr>
        <w:pStyle w:val="Normal1"/>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2622F5" w:rsidRDefault="00206529">
      <w:pPr>
        <w:pStyle w:val="Normal1"/>
        <w:ind w:firstLine="720"/>
        <w:rPr>
          <w:lang w:val="en-US"/>
        </w:rPr>
      </w:pPr>
    </w:p>
    <w:p w14:paraId="4BFA89D4" w14:textId="77777777" w:rsidR="00206529" w:rsidRPr="002622F5" w:rsidRDefault="00A02509">
      <w:pPr>
        <w:pStyle w:val="Heading2"/>
        <w:rPr>
          <w:lang w:val="en-US"/>
        </w:rPr>
      </w:pPr>
      <w:r w:rsidRPr="002622F5">
        <w:rPr>
          <w:lang w:val="en-US"/>
        </w:rPr>
        <w:lastRenderedPageBreak/>
        <w:t>Structural validity of the AMP across participants’ influence-awareness rates</w:t>
      </w:r>
    </w:p>
    <w:p w14:paraId="6586601B" w14:textId="77777777" w:rsidR="00206529" w:rsidRPr="002622F5" w:rsidRDefault="00A02509">
      <w:pPr>
        <w:pStyle w:val="Normal1"/>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6F21E0B2" w14:textId="77777777" w:rsidR="00206529" w:rsidRPr="002622F5" w:rsidRDefault="00206529">
      <w:pPr>
        <w:pStyle w:val="Normal1"/>
        <w:ind w:firstLine="720"/>
        <w:rPr>
          <w:highlight w:val="white"/>
          <w:lang w:val="en-US"/>
        </w:rPr>
      </w:pPr>
    </w:p>
    <w:p w14:paraId="01B5F44B" w14:textId="77777777" w:rsidR="00206529" w:rsidRPr="002622F5" w:rsidRDefault="00226E9D">
      <w:pPr>
        <w:pStyle w:val="Normal1"/>
        <w:rPr>
          <w:highlight w:val="white"/>
          <w:lang w:val="en-US"/>
        </w:rPr>
      </w:pPr>
      <w:r>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2622F5" w:rsidRDefault="00A02509">
      <w:pPr>
        <w:pStyle w:val="Normal1"/>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2622F5" w:rsidRDefault="00206529">
      <w:pPr>
        <w:pStyle w:val="Normal1"/>
        <w:rPr>
          <w:highlight w:val="white"/>
          <w:lang w:val="en-US"/>
        </w:rPr>
      </w:pPr>
    </w:p>
    <w:p w14:paraId="5042AA52" w14:textId="77777777" w:rsidR="00206529" w:rsidRPr="002622F5" w:rsidRDefault="00A02509">
      <w:pPr>
        <w:pStyle w:val="Normal1"/>
        <w:ind w:firstLine="720"/>
        <w:rPr>
          <w:highlight w:val="white"/>
          <w:lang w:val="en-US"/>
        </w:rPr>
      </w:pPr>
      <w:r w:rsidRPr="002622F5">
        <w:rPr>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2622F5">
        <w:rPr>
          <w:highlight w:val="white"/>
          <w:lang w:val="en-US"/>
        </w:rPr>
        <w:lastRenderedPageBreak/>
        <w:t xml:space="preserve">rates of &gt; 66%. As such, results show that the AMP demonstrates violated this aspect of structural validity in 79% of participants. </w:t>
      </w:r>
    </w:p>
    <w:p w14:paraId="288CF969" w14:textId="77777777" w:rsidR="00206529" w:rsidRPr="002622F5" w:rsidRDefault="00A02509">
      <w:pPr>
        <w:pStyle w:val="Heading2"/>
        <w:rPr>
          <w:highlight w:val="white"/>
          <w:lang w:val="en-US"/>
        </w:rPr>
      </w:pPr>
      <w:r w:rsidRPr="002622F5">
        <w:rPr>
          <w:highlight w:val="white"/>
          <w:lang w:val="en-US"/>
        </w:rPr>
        <w:t>Interim Conclusion</w:t>
      </w:r>
    </w:p>
    <w:p w14:paraId="43490105" w14:textId="77777777" w:rsidR="00206529" w:rsidRPr="002622F5" w:rsidRDefault="00A02509">
      <w:pPr>
        <w:pStyle w:val="Normal1"/>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2622F5" w:rsidRDefault="00A02509">
      <w:pPr>
        <w:pStyle w:val="Normal1"/>
        <w:ind w:firstLine="720"/>
        <w:rPr>
          <w:highlight w:val="white"/>
          <w:lang w:val="en-US"/>
        </w:rPr>
      </w:pPr>
      <w:bookmarkStart w:id="484" w:name="_gjdgxs" w:colFirst="0" w:colLast="0"/>
      <w:bookmarkEnd w:id="484"/>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6AB93546" w14:textId="06B79C02" w:rsidR="00206529" w:rsidRDefault="00A02509">
      <w:pPr>
        <w:pStyle w:val="Heading1"/>
        <w:rPr>
          <w:ins w:id="485" w:author="Jamie Cummins" w:date="2020-04-17T11:52:00Z"/>
          <w:lang w:val="en-US"/>
        </w:rPr>
      </w:pPr>
      <w:bookmarkStart w:id="486" w:name="_9nlle9yh1pyw" w:colFirst="0" w:colLast="0"/>
      <w:bookmarkEnd w:id="486"/>
      <w:r w:rsidRPr="002622F5">
        <w:rPr>
          <w:lang w:val="en-US"/>
        </w:rPr>
        <w:t xml:space="preserve"> General Discussion</w:t>
      </w:r>
    </w:p>
    <w:p w14:paraId="4CE8A41C" w14:textId="17EB62B8" w:rsidR="00ED21E5" w:rsidRDefault="00ED21E5" w:rsidP="00ED21E5">
      <w:pPr>
        <w:pStyle w:val="Normal1"/>
        <w:rPr>
          <w:ins w:id="487" w:author="Jamie Cummins" w:date="2020-04-17T11:52:00Z"/>
          <w:lang w:val="en-US"/>
        </w:rPr>
      </w:pPr>
      <w:moveToRangeStart w:id="488" w:author="Jamie Cummins" w:date="2020-04-17T11:52:00Z" w:name="move38016777"/>
      <w:commentRangeStart w:id="489"/>
      <w:moveTo w:id="490" w:author="Jamie Cummins" w:date="2020-04-17T11:52:00Z">
        <w:r w:rsidRPr="002622F5">
          <w:rPr>
            <w:lang w:val="en-US"/>
          </w:rPr>
          <w:t xml:space="preserve">Effects in the AMP are thus typically described as ‘implicit’ or ‘automatic’ in the sense that </w:t>
        </w:r>
        <w:r w:rsidRPr="00AE0852">
          <w:rPr>
            <w:highlight w:val="yellow"/>
            <w:lang w:val="en-US"/>
          </w:rPr>
          <w:t>the mental process which mediates performance in the task (misattribution) is said to operate without a person’s awareness or intent</w:t>
        </w:r>
        <w:r w:rsidRPr="002622F5">
          <w:rPr>
            <w:lang w:val="en-US"/>
          </w:rPr>
          <w:t xml:space="preserve"> (Payne et al., 2005). Though mental processes and operating conditions may in principle be dissociable, AMP research has frequently equated the presence of </w:t>
        </w:r>
        <w:r w:rsidRPr="002622F5">
          <w:rPr>
            <w:lang w:val="en-US"/>
          </w:rPr>
          <w:lastRenderedPageBreak/>
          <w:t xml:space="preserve">these operating conditions with a specific mental mechanism (e.g., evidence for unintentional and/or unaware AMP effects is often seen as evidence for misattribution as a mechanism; Mann, Cone, </w:t>
        </w:r>
        <w:proofErr w:type="spellStart"/>
        <w:r w:rsidRPr="002622F5">
          <w:rPr>
            <w:lang w:val="en-US"/>
          </w:rPr>
          <w:t>Heggeseth</w:t>
        </w:r>
        <w:proofErr w:type="spellEnd"/>
        <w:r w:rsidRPr="002622F5">
          <w:rPr>
            <w:lang w:val="en-US"/>
          </w:rPr>
          <w:t xml:space="preserve">, &amp; Ferguson, 2019; Payne et al., 2005; Payne et al., 2013). </w:t>
        </w:r>
        <w:commentRangeEnd w:id="489"/>
        <w:r>
          <w:rPr>
            <w:rStyle w:val="CommentReference"/>
          </w:rPr>
          <w:commentReference w:id="489"/>
        </w:r>
      </w:moveTo>
      <w:moveToRangeEnd w:id="488"/>
    </w:p>
    <w:p w14:paraId="78BD7982" w14:textId="77777777" w:rsidR="00ED21E5" w:rsidRPr="00ED21E5" w:rsidRDefault="00ED21E5" w:rsidP="00ED21E5">
      <w:pPr>
        <w:pStyle w:val="Normal1"/>
        <w:rPr>
          <w:lang w:val="en-US"/>
        </w:rPr>
        <w:pPrChange w:id="491" w:author="Jamie Cummins" w:date="2020-04-17T11:52:00Z">
          <w:pPr>
            <w:pStyle w:val="Heading1"/>
          </w:pPr>
        </w:pPrChange>
      </w:pPr>
    </w:p>
    <w:p w14:paraId="5E3DA78D" w14:textId="77777777" w:rsidR="00206529" w:rsidRPr="002622F5" w:rsidRDefault="00A02509">
      <w:pPr>
        <w:pStyle w:val="Normal1"/>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7E51C65A" w14:textId="77777777" w:rsidR="00206529" w:rsidRPr="002622F5" w:rsidRDefault="00A02509">
      <w:pPr>
        <w:pStyle w:val="Heading2"/>
        <w:rPr>
          <w:lang w:val="en-US"/>
        </w:rPr>
      </w:pPr>
      <w:bookmarkStart w:id="492" w:name="_49x2ik5" w:colFirst="0" w:colLast="0"/>
      <w:bookmarkEnd w:id="492"/>
      <w:r w:rsidRPr="002622F5">
        <w:rPr>
          <w:lang w:val="en-US"/>
        </w:rPr>
        <w:t>Overview of Findings</w:t>
      </w:r>
    </w:p>
    <w:p w14:paraId="22336DBF" w14:textId="77777777" w:rsidR="00206529" w:rsidRPr="002622F5" w:rsidRDefault="00A02509">
      <w:pPr>
        <w:pStyle w:val="Normal1"/>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w:t>
      </w:r>
      <w:r w:rsidRPr="002622F5">
        <w:rPr>
          <w:highlight w:val="white"/>
          <w:lang w:val="en-US"/>
        </w:rPr>
        <w:lastRenderedPageBreak/>
        <w:t xml:space="preserve">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2A060664" w14:textId="77777777" w:rsidR="00206529" w:rsidRPr="002622F5" w:rsidRDefault="00A02509">
      <w:pPr>
        <w:pStyle w:val="Normal1"/>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0.58]</w:t>
      </w:r>
      <w:r w:rsidRPr="002622F5">
        <w:rPr>
          <w:lang w:val="en-US"/>
        </w:rPr>
        <w:t xml:space="preserve"> in meta analysis). In short, a subset of influence-aware trials, and participants who were highly influence-aware, drove IA-AMP effects and their predictive validity. </w:t>
      </w:r>
    </w:p>
    <w:p w14:paraId="442FE12D" w14:textId="77777777" w:rsidR="00206529" w:rsidRPr="002622F5" w:rsidRDefault="00A02509">
      <w:pPr>
        <w:pStyle w:val="Normal1"/>
        <w:ind w:firstLine="720"/>
        <w:rPr>
          <w:lang w:val="en-US"/>
        </w:rPr>
      </w:pPr>
      <w:r w:rsidRPr="002622F5">
        <w:rPr>
          <w:lang w:val="en-US"/>
        </w:rPr>
        <w:t xml:space="preserve">When reflecting on these findings, one may be tempted to ask whether there something special about </w:t>
      </w:r>
      <w:proofErr w:type="gramStart"/>
      <w:r w:rsidRPr="002622F5">
        <w:rPr>
          <w:lang w:val="en-US"/>
        </w:rPr>
        <w:t>our the</w:t>
      </w:r>
      <w:proofErr w:type="gramEnd"/>
      <w:r w:rsidRPr="002622F5">
        <w:rPr>
          <w:lang w:val="en-US"/>
        </w:rPr>
        <w:t xml:space="preserv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w:t>
      </w:r>
      <w:r w:rsidRPr="002622F5">
        <w:rPr>
          <w:lang w:val="en-US"/>
        </w:rPr>
        <w:lastRenderedPageBreak/>
        <w:t xml:space="preserve">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2622F5" w:rsidRDefault="00A02509">
      <w:pPr>
        <w:pStyle w:val="Normal1"/>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2622F5" w:rsidRDefault="00A02509">
      <w:pPr>
        <w:pStyle w:val="Normal1"/>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Default="00A02509" w:rsidP="00F31BFB">
      <w:pPr>
        <w:pStyle w:val="Normal1"/>
        <w:ind w:firstLine="720"/>
        <w:rPr>
          <w:lang w:val="en-US"/>
        </w:rPr>
      </w:pPr>
      <w:r w:rsidRPr="002622F5">
        <w:rPr>
          <w:lang w:val="en-US"/>
        </w:rPr>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w:t>
      </w:r>
      <w:r w:rsidRPr="002622F5">
        <w:rPr>
          <w:lang w:val="en-US"/>
        </w:rPr>
        <w:lastRenderedPageBreak/>
        <w:t>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2622F5" w:rsidRDefault="00F31BFB" w:rsidP="00F31BFB">
      <w:pPr>
        <w:pStyle w:val="Normal1"/>
        <w:ind w:firstLine="720"/>
        <w:rPr>
          <w:lang w:val="en-US"/>
        </w:rPr>
      </w:pPr>
    </w:p>
    <w:p w14:paraId="592EE7DD" w14:textId="77777777" w:rsidR="000C5AE2" w:rsidRDefault="000C5AE2">
      <w:pPr>
        <w:spacing w:line="240" w:lineRule="auto"/>
        <w:rPr>
          <w:ins w:id="493" w:author="Ian Hussey" w:date="2020-04-15T14:35:00Z"/>
          <w:highlight w:val="green"/>
          <w:lang w:val="en-US"/>
        </w:rPr>
      </w:pPr>
      <w:ins w:id="494" w:author="Ian Hussey" w:date="2020-04-15T14:35:00Z">
        <w:r>
          <w:rPr>
            <w:highlight w:val="green"/>
            <w:lang w:val="en-US"/>
          </w:rPr>
          <w:br w:type="page"/>
        </w:r>
      </w:ins>
    </w:p>
    <w:p w14:paraId="4B1A2B49" w14:textId="52B086C4" w:rsidR="00AE0E79" w:rsidRPr="005605B6" w:rsidRDefault="00AE0E79" w:rsidP="00AE0E79">
      <w:pPr>
        <w:pStyle w:val="Normal1"/>
        <w:rPr>
          <w:i/>
          <w:iCs/>
          <w:highlight w:val="green"/>
          <w:lang w:val="en-US"/>
        </w:rPr>
      </w:pPr>
      <w:r w:rsidRPr="005605B6">
        <w:rPr>
          <w:highlight w:val="green"/>
          <w:lang w:val="en-US"/>
        </w:rPr>
        <w:lastRenderedPageBreak/>
        <w:t xml:space="preserve">Table 1. </w:t>
      </w:r>
      <w:r w:rsidRPr="005605B6">
        <w:rPr>
          <w:i/>
          <w:iCs/>
          <w:highlight w:val="green"/>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
      <w:tblGrid>
        <w:gridCol w:w="1893"/>
        <w:gridCol w:w="1893"/>
        <w:gridCol w:w="1893"/>
        <w:gridCol w:w="1893"/>
        <w:gridCol w:w="1894"/>
      </w:tblGrid>
      <w:tr w:rsidR="00AE0E79" w:rsidRPr="005605B6" w14:paraId="1B09FDB2" w14:textId="77777777" w:rsidTr="00750661">
        <w:trPr>
          <w:trHeight w:val="254"/>
        </w:trPr>
        <w:tc>
          <w:tcPr>
            <w:tcW w:w="1893" w:type="dxa"/>
            <w:shd w:val="clear" w:color="auto" w:fill="auto"/>
          </w:tcPr>
          <w:p w14:paraId="45FB78B8" w14:textId="77777777" w:rsidR="00AE0E79" w:rsidRPr="005605B6" w:rsidRDefault="00AE0E79" w:rsidP="00750661">
            <w:pPr>
              <w:pStyle w:val="Normal1"/>
              <w:spacing w:line="240" w:lineRule="auto"/>
              <w:rPr>
                <w:i/>
                <w:iCs/>
                <w:sz w:val="20"/>
                <w:szCs w:val="20"/>
                <w:highlight w:val="green"/>
                <w:lang w:val="en-US"/>
              </w:rPr>
            </w:pPr>
          </w:p>
        </w:tc>
        <w:tc>
          <w:tcPr>
            <w:tcW w:w="7573" w:type="dxa"/>
            <w:gridSpan w:val="4"/>
            <w:tcBorders>
              <w:bottom w:val="single" w:sz="4" w:space="0" w:color="auto"/>
            </w:tcBorders>
            <w:shd w:val="clear" w:color="auto" w:fill="auto"/>
          </w:tcPr>
          <w:p w14:paraId="5B530595"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Research question/issue</w:t>
            </w:r>
          </w:p>
        </w:tc>
      </w:tr>
      <w:tr w:rsidR="00AE0E79" w:rsidRPr="005605B6" w14:paraId="32A0AF31" w14:textId="77777777" w:rsidTr="00750661">
        <w:trPr>
          <w:trHeight w:val="254"/>
        </w:trPr>
        <w:tc>
          <w:tcPr>
            <w:tcW w:w="1893" w:type="dxa"/>
            <w:tcBorders>
              <w:bottom w:val="nil"/>
            </w:tcBorders>
            <w:shd w:val="clear" w:color="auto" w:fill="auto"/>
          </w:tcPr>
          <w:p w14:paraId="695663F6" w14:textId="77777777" w:rsidR="00AE0E79" w:rsidRPr="005605B6" w:rsidRDefault="00AE0E79" w:rsidP="00750661">
            <w:pPr>
              <w:pStyle w:val="Normal1"/>
              <w:spacing w:line="240" w:lineRule="auto"/>
              <w:rPr>
                <w:i/>
                <w:iCs/>
                <w:sz w:val="20"/>
                <w:szCs w:val="20"/>
                <w:highlight w:val="green"/>
                <w:lang w:val="en-US"/>
              </w:rPr>
            </w:pPr>
          </w:p>
        </w:tc>
        <w:tc>
          <w:tcPr>
            <w:tcW w:w="3786" w:type="dxa"/>
            <w:gridSpan w:val="2"/>
            <w:tcBorders>
              <w:top w:val="single" w:sz="4" w:space="0" w:color="auto"/>
              <w:bottom w:val="single" w:sz="4" w:space="0" w:color="auto"/>
            </w:tcBorders>
            <w:shd w:val="clear" w:color="auto" w:fill="auto"/>
          </w:tcPr>
          <w:p w14:paraId="3245CD7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Implicitness</w:t>
            </w:r>
          </w:p>
        </w:tc>
        <w:tc>
          <w:tcPr>
            <w:tcW w:w="1893" w:type="dxa"/>
            <w:tcBorders>
              <w:top w:val="single" w:sz="4" w:space="0" w:color="auto"/>
              <w:bottom w:val="nil"/>
            </w:tcBorders>
            <w:shd w:val="clear" w:color="auto" w:fill="auto"/>
          </w:tcPr>
          <w:p w14:paraId="3AE7A2FF"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Mechanism</w:t>
            </w:r>
          </w:p>
        </w:tc>
        <w:tc>
          <w:tcPr>
            <w:tcW w:w="1894" w:type="dxa"/>
            <w:tcBorders>
              <w:top w:val="single" w:sz="4" w:space="0" w:color="auto"/>
              <w:bottom w:val="nil"/>
            </w:tcBorders>
            <w:shd w:val="clear" w:color="auto" w:fill="auto"/>
          </w:tcPr>
          <w:p w14:paraId="6364F1E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Validity</w:t>
            </w:r>
          </w:p>
        </w:tc>
      </w:tr>
      <w:tr w:rsidR="00AE0E79" w:rsidRPr="005605B6"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5605B6" w:rsidRDefault="00AE0E79" w:rsidP="00750661">
            <w:pPr>
              <w:pStyle w:val="Normal1"/>
              <w:spacing w:line="240" w:lineRule="auto"/>
              <w:rPr>
                <w:i/>
                <w:iCs/>
                <w:sz w:val="20"/>
                <w:szCs w:val="20"/>
                <w:highlight w:val="green"/>
                <w:lang w:val="en-US"/>
              </w:rPr>
            </w:pPr>
          </w:p>
        </w:tc>
        <w:tc>
          <w:tcPr>
            <w:tcW w:w="1893" w:type="dxa"/>
            <w:tcBorders>
              <w:top w:val="single" w:sz="4" w:space="0" w:color="auto"/>
              <w:bottom w:val="single" w:sz="4" w:space="0" w:color="auto"/>
            </w:tcBorders>
            <w:shd w:val="clear" w:color="auto" w:fill="auto"/>
          </w:tcPr>
          <w:p w14:paraId="5F66240E"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Intentionality</w:t>
            </w:r>
          </w:p>
        </w:tc>
        <w:tc>
          <w:tcPr>
            <w:tcW w:w="1893" w:type="dxa"/>
            <w:tcBorders>
              <w:top w:val="nil"/>
              <w:bottom w:val="single" w:sz="4" w:space="0" w:color="auto"/>
            </w:tcBorders>
            <w:shd w:val="clear" w:color="auto" w:fill="auto"/>
          </w:tcPr>
          <w:p w14:paraId="56727FB0" w14:textId="77777777" w:rsidR="00AE0E79" w:rsidRPr="005605B6" w:rsidRDefault="00AE0E79" w:rsidP="00750661">
            <w:pPr>
              <w:pStyle w:val="Normal1"/>
              <w:spacing w:line="240" w:lineRule="auto"/>
              <w:jc w:val="center"/>
              <w:rPr>
                <w:i/>
                <w:iCs/>
                <w:sz w:val="20"/>
                <w:szCs w:val="20"/>
                <w:highlight w:val="green"/>
                <w:lang w:val="en-US"/>
              </w:rPr>
            </w:pPr>
          </w:p>
        </w:tc>
        <w:tc>
          <w:tcPr>
            <w:tcW w:w="1894" w:type="dxa"/>
            <w:tcBorders>
              <w:top w:val="nil"/>
              <w:bottom w:val="single" w:sz="4" w:space="0" w:color="auto"/>
            </w:tcBorders>
            <w:shd w:val="clear" w:color="auto" w:fill="auto"/>
          </w:tcPr>
          <w:p w14:paraId="01995D88" w14:textId="77777777" w:rsidR="00AE0E79" w:rsidRPr="005605B6" w:rsidRDefault="00AE0E79" w:rsidP="00750661">
            <w:pPr>
              <w:pStyle w:val="Normal1"/>
              <w:spacing w:line="240" w:lineRule="auto"/>
              <w:jc w:val="center"/>
              <w:rPr>
                <w:i/>
                <w:iCs/>
                <w:sz w:val="20"/>
                <w:szCs w:val="20"/>
                <w:highlight w:val="green"/>
                <w:lang w:val="en-US"/>
              </w:rPr>
            </w:pPr>
          </w:p>
        </w:tc>
      </w:tr>
      <w:tr w:rsidR="00AE0E79" w:rsidRPr="005605B6" w14:paraId="03A55A29" w14:textId="77777777" w:rsidTr="00750661">
        <w:trPr>
          <w:trHeight w:val="775"/>
        </w:trPr>
        <w:tc>
          <w:tcPr>
            <w:tcW w:w="1893" w:type="dxa"/>
            <w:tcBorders>
              <w:top w:val="single" w:sz="4" w:space="0" w:color="auto"/>
            </w:tcBorders>
            <w:shd w:val="clear" w:color="auto" w:fill="auto"/>
          </w:tcPr>
          <w:p w14:paraId="3AF6730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1. Common theoretical premises</w:t>
            </w:r>
          </w:p>
        </w:tc>
        <w:tc>
          <w:tcPr>
            <w:tcW w:w="1893" w:type="dxa"/>
            <w:tcBorders>
              <w:top w:val="single" w:sz="4" w:space="0" w:color="auto"/>
            </w:tcBorders>
            <w:shd w:val="clear" w:color="auto" w:fill="auto"/>
          </w:tcPr>
          <w:p w14:paraId="1BA7B12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are implicit in the sense of unaware </w:t>
            </w:r>
          </w:p>
        </w:tc>
        <w:tc>
          <w:tcPr>
            <w:tcW w:w="1893" w:type="dxa"/>
            <w:tcBorders>
              <w:top w:val="single" w:sz="4" w:space="0" w:color="auto"/>
            </w:tcBorders>
            <w:shd w:val="clear" w:color="auto" w:fill="auto"/>
          </w:tcPr>
          <w:p w14:paraId="0B4313D0"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implicit in the sense of unintentional</w:t>
            </w:r>
          </w:p>
        </w:tc>
        <w:tc>
          <w:tcPr>
            <w:tcW w:w="1893" w:type="dxa"/>
            <w:tcBorders>
              <w:top w:val="single" w:sz="4" w:space="0" w:color="auto"/>
            </w:tcBorders>
            <w:shd w:val="clear" w:color="auto" w:fill="auto"/>
          </w:tcPr>
          <w:p w14:paraId="275BB75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mediated by misattribution</w:t>
            </w:r>
          </w:p>
        </w:tc>
        <w:tc>
          <w:tcPr>
            <w:tcW w:w="1894" w:type="dxa"/>
            <w:tcBorders>
              <w:top w:val="single" w:sz="4" w:space="0" w:color="auto"/>
            </w:tcBorders>
            <w:shd w:val="clear" w:color="auto" w:fill="auto"/>
          </w:tcPr>
          <w:p w14:paraId="0495D8A8"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a valid measure of evaluations </w:t>
            </w:r>
          </w:p>
        </w:tc>
      </w:tr>
      <w:tr w:rsidR="00AE0E79" w:rsidRPr="005605B6" w14:paraId="0981208C" w14:textId="77777777" w:rsidTr="00750661">
        <w:trPr>
          <w:trHeight w:val="1047"/>
        </w:trPr>
        <w:tc>
          <w:tcPr>
            <w:tcW w:w="1893" w:type="dxa"/>
            <w:shd w:val="clear" w:color="auto" w:fill="auto"/>
          </w:tcPr>
          <w:p w14:paraId="7980820D" w14:textId="77777777" w:rsidR="00AE0E79" w:rsidRPr="005605B6" w:rsidRDefault="00AE0E79" w:rsidP="00750661">
            <w:pPr>
              <w:pStyle w:val="Normal1"/>
              <w:spacing w:line="240" w:lineRule="auto"/>
              <w:rPr>
                <w:i/>
                <w:iCs/>
                <w:sz w:val="20"/>
                <w:szCs w:val="20"/>
                <w:highlight w:val="green"/>
                <w:lang w:val="en-US"/>
              </w:rPr>
            </w:pPr>
          </w:p>
        </w:tc>
        <w:tc>
          <w:tcPr>
            <w:tcW w:w="1893" w:type="dxa"/>
            <w:shd w:val="clear" w:color="auto" w:fill="auto"/>
          </w:tcPr>
          <w:p w14:paraId="520A1E8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69426AAC"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340340D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Misattribution only occurs in the absence of awareness</w:t>
            </w:r>
          </w:p>
        </w:tc>
        <w:tc>
          <w:tcPr>
            <w:tcW w:w="1894" w:type="dxa"/>
            <w:shd w:val="clear" w:color="auto" w:fill="auto"/>
          </w:tcPr>
          <w:p w14:paraId="7BDA872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0085BA6B" w14:textId="77777777" w:rsidTr="00750661">
        <w:trPr>
          <w:trHeight w:val="2329"/>
        </w:trPr>
        <w:tc>
          <w:tcPr>
            <w:tcW w:w="1893" w:type="dxa"/>
            <w:shd w:val="clear" w:color="auto" w:fill="auto"/>
          </w:tcPr>
          <w:p w14:paraId="39CA41B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2. Premises based on previous work</w:t>
            </w:r>
          </w:p>
        </w:tc>
        <w:tc>
          <w:tcPr>
            <w:tcW w:w="1893" w:type="dxa"/>
            <w:shd w:val="clear" w:color="auto" w:fill="auto"/>
          </w:tcPr>
          <w:p w14:paraId="1F4920A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w:t>
            </w:r>
            <w:r w:rsidR="00ED6E84" w:rsidRPr="005605B6">
              <w:rPr>
                <w:sz w:val="20"/>
                <w:szCs w:val="20"/>
                <w:highlight w:val="green"/>
                <w:lang w:val="en-US"/>
              </w:rPr>
              <w:t>ect’s unawareness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53760EC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effect’s</w:t>
            </w:r>
            <w:r w:rsidR="00ED6E84" w:rsidRPr="005605B6">
              <w:rPr>
                <w:sz w:val="20"/>
                <w:szCs w:val="20"/>
                <w:highlight w:val="green"/>
                <w:lang w:val="en-US"/>
              </w:rPr>
              <w:t xml:space="preserve"> unintentionality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7321513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4" w:type="dxa"/>
            <w:shd w:val="clear" w:color="auto" w:fill="auto"/>
          </w:tcPr>
          <w:p w14:paraId="603586E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385EA1B9" w14:textId="77777777" w:rsidTr="00750661">
        <w:trPr>
          <w:trHeight w:val="2089"/>
        </w:trPr>
        <w:tc>
          <w:tcPr>
            <w:tcW w:w="1893" w:type="dxa"/>
            <w:tcBorders>
              <w:bottom w:val="single" w:sz="4" w:space="0" w:color="auto"/>
            </w:tcBorders>
            <w:shd w:val="clear" w:color="auto" w:fill="auto"/>
          </w:tcPr>
          <w:p w14:paraId="254D549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3. Premises derived from the current work</w:t>
            </w:r>
          </w:p>
        </w:tc>
        <w:tc>
          <w:tcPr>
            <w:tcW w:w="1893" w:type="dxa"/>
            <w:tcBorders>
              <w:bottom w:val="single" w:sz="4" w:space="0" w:color="auto"/>
            </w:tcBorders>
            <w:shd w:val="clear" w:color="auto" w:fill="auto"/>
          </w:tcPr>
          <w:p w14:paraId="22B2134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3" w:type="dxa"/>
            <w:tcBorders>
              <w:bottom w:val="single" w:sz="4" w:space="0" w:color="auto"/>
            </w:tcBorders>
            <w:shd w:val="clear" w:color="auto" w:fill="auto"/>
          </w:tcPr>
          <w:p w14:paraId="249A262E"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tcBorders>
              <w:bottom w:val="single" w:sz="4" w:space="0" w:color="auto"/>
            </w:tcBorders>
            <w:shd w:val="clear" w:color="auto" w:fill="auto"/>
          </w:tcPr>
          <w:p w14:paraId="48B7885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4" w:type="dxa"/>
            <w:tcBorders>
              <w:bottom w:val="single" w:sz="4" w:space="0" w:color="auto"/>
            </w:tcBorders>
            <w:shd w:val="clear" w:color="auto" w:fill="auto"/>
          </w:tcPr>
          <w:p w14:paraId="43F5663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demonstrate structural invalidity in the majority of participants (i.e., when influence-awareness is not high) </w:t>
            </w:r>
          </w:p>
        </w:tc>
      </w:tr>
      <w:tr w:rsidR="00AE0E79" w:rsidRPr="005605B6" w14:paraId="5A0B0972" w14:textId="77777777" w:rsidTr="00750661">
        <w:trPr>
          <w:trHeight w:val="1554"/>
        </w:trPr>
        <w:tc>
          <w:tcPr>
            <w:tcW w:w="1893" w:type="dxa"/>
            <w:tcBorders>
              <w:top w:val="single" w:sz="4" w:space="0" w:color="auto"/>
              <w:bottom w:val="single" w:sz="4" w:space="0" w:color="auto"/>
            </w:tcBorders>
            <w:shd w:val="clear" w:color="auto" w:fill="auto"/>
          </w:tcPr>
          <w:p w14:paraId="216EFEF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Logical conclusions</w:t>
            </w:r>
          </w:p>
        </w:tc>
        <w:tc>
          <w:tcPr>
            <w:tcW w:w="1893" w:type="dxa"/>
            <w:tcBorders>
              <w:top w:val="single" w:sz="4" w:space="0" w:color="auto"/>
              <w:bottom w:val="single" w:sz="4" w:space="0" w:color="auto"/>
            </w:tcBorders>
            <w:shd w:val="clear" w:color="auto" w:fill="auto"/>
          </w:tcPr>
          <w:p w14:paraId="3A380B8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implicit in the sense of unaware</w:t>
            </w:r>
          </w:p>
        </w:tc>
        <w:tc>
          <w:tcPr>
            <w:tcW w:w="1893" w:type="dxa"/>
            <w:tcBorders>
              <w:top w:val="single" w:sz="4" w:space="0" w:color="auto"/>
              <w:bottom w:val="single" w:sz="4" w:space="0" w:color="auto"/>
            </w:tcBorders>
            <w:shd w:val="clear" w:color="auto" w:fill="auto"/>
          </w:tcPr>
          <w:p w14:paraId="131EB33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
          <w:p w14:paraId="1BCE7D9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mediated by misattribution</w:t>
            </w:r>
          </w:p>
        </w:tc>
        <w:tc>
          <w:tcPr>
            <w:tcW w:w="1894" w:type="dxa"/>
            <w:tcBorders>
              <w:top w:val="single" w:sz="4" w:space="0" w:color="auto"/>
              <w:bottom w:val="single" w:sz="4" w:space="0" w:color="auto"/>
            </w:tcBorders>
            <w:shd w:val="clear" w:color="auto" w:fill="auto"/>
          </w:tcPr>
          <w:p w14:paraId="5BB56C5D"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not a </w:t>
            </w:r>
            <w:proofErr w:type="gramStart"/>
            <w:r w:rsidRPr="005605B6">
              <w:rPr>
                <w:sz w:val="20"/>
                <w:szCs w:val="20"/>
                <w:highlight w:val="green"/>
                <w:lang w:val="en-US"/>
              </w:rPr>
              <w:t>structurally-valid</w:t>
            </w:r>
            <w:proofErr w:type="gramEnd"/>
            <w:r w:rsidRPr="005605B6">
              <w:rPr>
                <w:sz w:val="20"/>
                <w:szCs w:val="20"/>
                <w:highlight w:val="green"/>
                <w:lang w:val="en-US"/>
              </w:rPr>
              <w:t xml:space="preserve"> measure of evaluations for the majority of individuals</w:t>
            </w:r>
          </w:p>
        </w:tc>
      </w:tr>
      <w:tr w:rsidR="00AE0E79" w:rsidRPr="005605B6" w14:paraId="760A2FEB" w14:textId="77777777" w:rsidTr="00750661">
        <w:trPr>
          <w:trHeight w:val="507"/>
        </w:trPr>
        <w:tc>
          <w:tcPr>
            <w:tcW w:w="9466" w:type="dxa"/>
            <w:gridSpan w:val="5"/>
            <w:tcBorders>
              <w:top w:val="single" w:sz="4" w:space="0" w:color="auto"/>
              <w:bottom w:val="nil"/>
            </w:tcBorders>
            <w:shd w:val="clear" w:color="auto" w:fill="auto"/>
          </w:tcPr>
          <w:p w14:paraId="74763633" w14:textId="77777777" w:rsidR="00AE0E79" w:rsidRPr="005605B6" w:rsidRDefault="00AE0E79" w:rsidP="00750661">
            <w:pPr>
              <w:pStyle w:val="Normal1"/>
              <w:spacing w:line="240" w:lineRule="auto"/>
              <w:rPr>
                <w:sz w:val="20"/>
                <w:szCs w:val="20"/>
                <w:highlight w:val="green"/>
                <w:lang w:val="en-US"/>
              </w:rPr>
            </w:pPr>
            <w:r w:rsidRPr="005605B6">
              <w:rPr>
                <w:i/>
                <w:sz w:val="20"/>
                <w:szCs w:val="20"/>
                <w:highlight w:val="green"/>
                <w:lang w:val="en-US"/>
              </w:rPr>
              <w:t>Notes:</w:t>
            </w:r>
            <w:r w:rsidRPr="005605B6">
              <w:rPr>
                <w:sz w:val="20"/>
                <w:szCs w:val="20"/>
                <w:highlight w:val="green"/>
                <w:lang w:val="en-US"/>
              </w:rPr>
              <w:t xml:space="preserve"> Premises and conclusions are arranged vertically in columns, so that conclusions </w:t>
            </w:r>
            <w:r w:rsidR="005526E8" w:rsidRPr="005605B6">
              <w:rPr>
                <w:sz w:val="20"/>
                <w:szCs w:val="20"/>
                <w:highlight w:val="green"/>
                <w:lang w:val="en-US"/>
              </w:rPr>
              <w:t>follow</w:t>
            </w:r>
            <w:r w:rsidRPr="005605B6">
              <w:rPr>
                <w:sz w:val="20"/>
                <w:szCs w:val="20"/>
                <w:highlight w:val="green"/>
                <w:lang w:val="en-US"/>
              </w:rPr>
              <w:t xml:space="preserve"> from the premises above them.</w:t>
            </w:r>
          </w:p>
        </w:tc>
      </w:tr>
    </w:tbl>
    <w:p w14:paraId="7FDD5210" w14:textId="77777777" w:rsidR="00AE0E79" w:rsidRPr="005605B6" w:rsidRDefault="00AE0E79" w:rsidP="00AE0E79">
      <w:pPr>
        <w:pStyle w:val="Normal1"/>
        <w:rPr>
          <w:highlight w:val="green"/>
          <w:lang w:val="en-US"/>
        </w:rPr>
      </w:pPr>
    </w:p>
    <w:p w14:paraId="68A22E37" w14:textId="77777777" w:rsidR="00AE0E79" w:rsidRPr="005605B6" w:rsidRDefault="00AE0E79" w:rsidP="00AE0E79">
      <w:pPr>
        <w:pStyle w:val="Normal1"/>
        <w:ind w:firstLine="720"/>
        <w:rPr>
          <w:highlight w:val="green"/>
          <w:lang w:val="en-US"/>
        </w:rPr>
      </w:pPr>
      <w:r w:rsidRPr="005605B6">
        <w:rPr>
          <w:highlight w:val="green"/>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w:t>
      </w:r>
      <w:r w:rsidRPr="005605B6">
        <w:rPr>
          <w:highlight w:val="green"/>
          <w:lang w:val="en-US"/>
        </w:rPr>
        <w:lastRenderedPageBreak/>
        <w:t xml:space="preserve">effect’s mediating mechanism, and (3) call into question whether the AMP effect is a valid measure of evaluations across individuals. </w:t>
      </w:r>
    </w:p>
    <w:p w14:paraId="30D3DE4E" w14:textId="77777777" w:rsidR="00AE0E79" w:rsidRPr="005605B6" w:rsidRDefault="00AE0E79" w:rsidP="00AE0E79">
      <w:pPr>
        <w:pStyle w:val="Normal1"/>
        <w:ind w:firstLine="720"/>
        <w:rPr>
          <w:highlight w:val="green"/>
          <w:lang w:val="en-US"/>
        </w:rPr>
      </w:pPr>
      <w:r w:rsidRPr="005605B6">
        <w:rPr>
          <w:highlight w:val="green"/>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2622F5" w:rsidRDefault="00AE0E79" w:rsidP="00AE0E79">
      <w:pPr>
        <w:pStyle w:val="Normal1"/>
        <w:ind w:firstLine="720"/>
        <w:rPr>
          <w:lang w:val="en-US"/>
        </w:rPr>
      </w:pPr>
      <w:r w:rsidRPr="005605B6">
        <w:rPr>
          <w:highlight w:val="green"/>
          <w:lang w:val="en-US"/>
        </w:rPr>
        <w:t xml:space="preserve">Despite the evidentiary weight of the first three conclusions, many readers may still be tempted to focus on the fourth, one which only represents a single cell of the table - one which is tangential to what we actually set out to test. </w:t>
      </w:r>
      <w:proofErr w:type="gramStart"/>
      <w:r w:rsidRPr="005605B6">
        <w:rPr>
          <w:highlight w:val="green"/>
          <w:lang w:val="en-US"/>
        </w:rPr>
        <w:t>However</w:t>
      </w:r>
      <w:proofErr w:type="gramEnd"/>
      <w:r w:rsidRPr="005605B6">
        <w:rPr>
          <w:highlight w:val="green"/>
          <w:lang w:val="en-US"/>
        </w:rPr>
        <w:t xml:space="preserve">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w:t>
      </w:r>
      <w:r w:rsidRPr="002622F5">
        <w:rPr>
          <w:lang w:val="en-US"/>
        </w:rPr>
        <w:t xml:space="preserve"> </w:t>
      </w:r>
    </w:p>
    <w:p w14:paraId="794630B3" w14:textId="77777777" w:rsidR="00206529" w:rsidRPr="002622F5" w:rsidRDefault="00A02509">
      <w:pPr>
        <w:pStyle w:val="Heading2"/>
        <w:rPr>
          <w:lang w:val="en-US"/>
        </w:rPr>
      </w:pPr>
      <w:bookmarkStart w:id="495" w:name="_2p2csry" w:colFirst="0" w:colLast="0"/>
      <w:bookmarkEnd w:id="495"/>
      <w:r w:rsidRPr="002622F5">
        <w:rPr>
          <w:lang w:val="en-US"/>
        </w:rPr>
        <w:t xml:space="preserve">Implications </w:t>
      </w:r>
    </w:p>
    <w:p w14:paraId="14C73D50" w14:textId="77777777" w:rsidR="00206529" w:rsidRPr="002622F5" w:rsidRDefault="00A02509">
      <w:pPr>
        <w:pStyle w:val="Normal1"/>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w:t>
      </w:r>
      <w:r w:rsidRPr="002622F5">
        <w:rPr>
          <w:lang w:val="en-US"/>
        </w:rPr>
        <w:lastRenderedPageBreak/>
        <w:t xml:space="preserve">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3A87EA53" w14:textId="77777777" w:rsidR="00206529" w:rsidRPr="002622F5" w:rsidRDefault="00A02509">
      <w:pPr>
        <w:pStyle w:val="Normal1"/>
        <w:ind w:firstLine="720"/>
        <w:rPr>
          <w:lang w:val="en-US"/>
        </w:rPr>
      </w:pPr>
      <w:r w:rsidRPr="002622F5">
        <w:rPr>
          <w:lang w:val="en-US"/>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w:t>
      </w:r>
      <w:proofErr w:type="gramStart"/>
      <w:r w:rsidRPr="002622F5">
        <w:rPr>
          <w:lang w:val="en-US"/>
        </w:rPr>
        <w:t>evaluations, but</w:t>
      </w:r>
      <w:proofErr w:type="gramEnd"/>
      <w:r w:rsidRPr="002622F5">
        <w:rPr>
          <w:lang w:val="en-US"/>
        </w:rPr>
        <w:t xml:space="preserve">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2622F5" w:rsidRDefault="00A02509">
      <w:pPr>
        <w:pStyle w:val="Normal1"/>
        <w:ind w:firstLine="720"/>
        <w:rPr>
          <w:lang w:val="en-US"/>
        </w:rPr>
      </w:pPr>
      <w:r w:rsidRPr="002622F5">
        <w:rPr>
          <w:b/>
          <w:lang w:val="en-US"/>
        </w:rPr>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w:t>
      </w:r>
      <w:r w:rsidRPr="002622F5">
        <w:rPr>
          <w:lang w:val="en-US"/>
        </w:rPr>
        <w:lastRenderedPageBreak/>
        <w:t xml:space="preserve">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3ABE3BD" w14:textId="77777777" w:rsidR="00206529" w:rsidRPr="002622F5" w:rsidRDefault="00A02509">
      <w:pPr>
        <w:pStyle w:val="Normal1"/>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w:t>
      </w:r>
      <w:r w:rsidRPr="002622F5">
        <w:rPr>
          <w:lang w:val="en-US"/>
        </w:rPr>
        <w:lastRenderedPageBreak/>
        <w:t xml:space="preserve">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2622F5" w:rsidRDefault="00A02509">
      <w:pPr>
        <w:pStyle w:val="Normal1"/>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2622F5" w:rsidRDefault="00A02509">
      <w:pPr>
        <w:pStyle w:val="Normal1"/>
        <w:ind w:firstLine="720"/>
        <w:rPr>
          <w:lang w:val="en-US"/>
        </w:rPr>
      </w:pPr>
      <w:r w:rsidRPr="002622F5">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w:t>
      </w:r>
      <w:r w:rsidRPr="002622F5">
        <w:rPr>
          <w:lang w:val="en-US"/>
        </w:rPr>
        <w:lastRenderedPageBreak/>
        <w:t xml:space="preserve">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2622F5" w:rsidRDefault="00A02509">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2622F5" w:rsidRDefault="00A02509">
      <w:pPr>
        <w:pStyle w:val="Heading2"/>
        <w:rPr>
          <w:lang w:val="en-US"/>
        </w:rPr>
      </w:pPr>
      <w:bookmarkStart w:id="496" w:name="_147n2zr" w:colFirst="0" w:colLast="0"/>
      <w:bookmarkEnd w:id="496"/>
      <w:r w:rsidRPr="002622F5">
        <w:rPr>
          <w:lang w:val="en-US"/>
        </w:rPr>
        <w:lastRenderedPageBreak/>
        <w:t>Future Research Directions</w:t>
      </w:r>
    </w:p>
    <w:p w14:paraId="1FEDEA81" w14:textId="77777777" w:rsidR="00206529" w:rsidRPr="002622F5" w:rsidRDefault="00A02509">
      <w:pPr>
        <w:pStyle w:val="Normal1"/>
        <w:rPr>
          <w:lang w:val="en-US"/>
        </w:rPr>
      </w:pPr>
      <w:r w:rsidRPr="002622F5">
        <w:rPr>
          <w:lang w:val="en-US"/>
        </w:rPr>
        <w:tab/>
      </w:r>
      <w:r w:rsidRPr="002622F5">
        <w:rPr>
          <w:b/>
          <w:lang w:val="en-US"/>
        </w:rPr>
        <w:t>Creating a better implicit measure</w:t>
      </w:r>
      <w:r w:rsidRPr="002622F5">
        <w:rPr>
          <w:lang w:val="en-US"/>
        </w:rPr>
        <w:t xml:space="preserve">. One could argue that the AMP should be modified in order to exclude influence-aware </w:t>
      </w:r>
      <w:proofErr w:type="gramStart"/>
      <w:r w:rsidRPr="002622F5">
        <w:rPr>
          <w:lang w:val="en-US"/>
        </w:rPr>
        <w:t>trials, or</w:t>
      </w:r>
      <w:proofErr w:type="gramEnd"/>
      <w:r w:rsidRPr="002622F5">
        <w:rPr>
          <w:lang w:val="en-US"/>
        </w:rPr>
        <w:t xml:space="preserve">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2622F5" w:rsidRDefault="00A02509">
      <w:pPr>
        <w:pStyle w:val="Normal1"/>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proofErr w:type="gramStart"/>
      <w:r w:rsidRPr="002622F5">
        <w:rPr>
          <w:lang w:val="en-US"/>
        </w:rPr>
        <w:t>Thus</w:t>
      </w:r>
      <w:proofErr w:type="gramEnd"/>
      <w:r w:rsidRPr="002622F5">
        <w:rPr>
          <w:lang w:val="en-US"/>
        </w:rPr>
        <w:t xml:space="preserve">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w:t>
      </w:r>
      <w:r w:rsidRPr="002622F5">
        <w:rPr>
          <w:lang w:val="en-US"/>
        </w:rPr>
        <w:lastRenderedPageBreak/>
        <w:t xml:space="preserve">an ‘Influence-Unawareness AMP’ should not be conflated with our ‘Influence-Awareness AMP’. </w:t>
      </w:r>
    </w:p>
    <w:p w14:paraId="065E678E" w14:textId="77777777" w:rsidR="00206529" w:rsidRPr="002622F5" w:rsidRDefault="00A02509">
      <w:pPr>
        <w:pStyle w:val="Normal1"/>
        <w:ind w:firstLine="720"/>
        <w:rPr>
          <w:lang w:val="en-US"/>
        </w:rPr>
      </w:pPr>
      <w:r w:rsidRPr="002622F5">
        <w:rPr>
          <w:lang w:val="en-US"/>
        </w:rPr>
        <w:t xml:space="preserve">Let us take a step back and assume that such an IU-AMP could be </w:t>
      </w:r>
      <w:proofErr w:type="gramStart"/>
      <w:r w:rsidRPr="002622F5">
        <w:rPr>
          <w:lang w:val="en-US"/>
        </w:rPr>
        <w:t>developed, and</w:t>
      </w:r>
      <w:proofErr w:type="gramEnd"/>
      <w:r w:rsidRPr="002622F5">
        <w:rPr>
          <w:lang w:val="en-US"/>
        </w:rPr>
        <w:t xml:space="preserve">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4"/>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6EB763D0" w14:textId="77777777" w:rsidR="00206529" w:rsidRPr="002622F5" w:rsidRDefault="00A02509">
      <w:pPr>
        <w:pStyle w:val="Normal1"/>
        <w:ind w:firstLine="720"/>
        <w:rPr>
          <w:lang w:val="en-US"/>
        </w:rPr>
      </w:pPr>
      <w:r w:rsidRPr="002622F5">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w:t>
      </w:r>
      <w:r w:rsidRPr="002622F5">
        <w:rPr>
          <w:lang w:val="en-US"/>
        </w:rPr>
        <w:lastRenderedPageBreak/>
        <w:t xml:space="preserve">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C7D095E" w14:textId="77777777" w:rsidR="00206529" w:rsidRPr="002622F5" w:rsidRDefault="00A02509">
      <w:pPr>
        <w:pStyle w:val="Normal1"/>
        <w:ind w:firstLine="720"/>
        <w:rPr>
          <w:lang w:val="en-US"/>
        </w:rPr>
      </w:pPr>
      <w:r w:rsidRPr="002622F5">
        <w:rPr>
          <w:lang w:val="en-US"/>
        </w:rPr>
        <w:t xml:space="preserve">Even if one were to take these steps to obtain an ‘implicit’ effect, they would still have to grapple with the fact that there is good reason to believe that such an effect would not represent a </w:t>
      </w:r>
      <w:proofErr w:type="gramStart"/>
      <w:r w:rsidRPr="002622F5">
        <w:rPr>
          <w:lang w:val="en-US"/>
        </w:rPr>
        <w:t>structurally-valid</w:t>
      </w:r>
      <w:proofErr w:type="gramEnd"/>
      <w:r w:rsidRPr="002622F5">
        <w:rPr>
          <w:lang w:val="en-US"/>
        </w:rPr>
        <w:t xml:space="preserve">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2622F5" w:rsidRDefault="00A02509">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w:t>
      </w:r>
      <w:r w:rsidRPr="002622F5">
        <w:rPr>
          <w:lang w:val="en-US"/>
        </w:rPr>
        <w:lastRenderedPageBreak/>
        <w:t>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Default="00A02509">
      <w:pPr>
        <w:pStyle w:val="Normal1"/>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w:t>
      </w:r>
      <w:r w:rsidRPr="002622F5">
        <w:rPr>
          <w:lang w:val="en-US"/>
        </w:rPr>
        <w:lastRenderedPageBreak/>
        <w:t xml:space="preserve">&amp; Petty, 1982), or indeed whether influence-awareness on the AMP is related to performance on other kinds of implicit measures (e.g., the Implicit Association Test). </w:t>
      </w:r>
    </w:p>
    <w:p w14:paraId="5145D4B1" w14:textId="77777777" w:rsidR="006C0961" w:rsidRDefault="00AF70F7" w:rsidP="006C0961">
      <w:pPr>
        <w:pStyle w:val="Normal1"/>
        <w:rPr>
          <w:lang w:val="en-US"/>
        </w:rPr>
      </w:pPr>
      <w:r w:rsidRPr="00AF70F7">
        <w:rPr>
          <w:b/>
          <w:lang w:val="en-US"/>
        </w:rPr>
        <w:t>Diversity and Inclusiveness</w:t>
      </w:r>
      <w:r w:rsidR="006C0961">
        <w:rPr>
          <w:lang w:val="en-US"/>
        </w:rPr>
        <w:t xml:space="preserve"> </w:t>
      </w:r>
    </w:p>
    <w:p w14:paraId="7EFD5A9F" w14:textId="77777777" w:rsidR="006C0961" w:rsidRPr="002622F5" w:rsidRDefault="006C0961" w:rsidP="006C0961">
      <w:pPr>
        <w:pStyle w:val="Normal1"/>
        <w:ind w:firstLine="720"/>
        <w:rPr>
          <w:lang w:val="en-US"/>
        </w:rPr>
      </w:pPr>
      <w:r>
        <w:rPr>
          <w:highlight w:val="cyan"/>
          <w:lang w:val="en-US"/>
        </w:rPr>
        <w:t>Experiments 1-5 were carried out online on a platform that recruits participants from the general population (Prolific Academic). An analys</w:t>
      </w:r>
      <w:r w:rsidR="00B500DF">
        <w:rPr>
          <w:highlight w:val="cyan"/>
          <w:lang w:val="en-US"/>
        </w:rPr>
        <w:t>i</w:t>
      </w:r>
      <w:r>
        <w:rPr>
          <w:highlight w:val="cyan"/>
          <w:lang w:val="en-US"/>
        </w:rPr>
        <w:t>s of the demographic data we requested in our studies (</w:t>
      </w:r>
      <w:r w:rsidRPr="00E97FC1">
        <w:rPr>
          <w:highlight w:val="cyan"/>
          <w:lang w:val="en-US"/>
        </w:rPr>
        <w:t>age, gender, and politic</w:t>
      </w:r>
      <w:r>
        <w:rPr>
          <w:highlight w:val="cyan"/>
          <w:lang w:val="en-US"/>
        </w:rPr>
        <w:t>al orientation [</w:t>
      </w:r>
      <w:r w:rsidRPr="00E97FC1">
        <w:rPr>
          <w:highlight w:val="cyan"/>
          <w:lang w:val="en-US"/>
        </w:rPr>
        <w:t>in Experiments 3 and 4</w:t>
      </w:r>
      <w:r>
        <w:rPr>
          <w:highlight w:val="cyan"/>
          <w:lang w:val="en-US"/>
        </w:rPr>
        <w:t>]</w:t>
      </w:r>
      <w:r w:rsidRPr="00E97FC1">
        <w:rPr>
          <w:highlight w:val="cyan"/>
          <w:lang w:val="en-US"/>
        </w:rPr>
        <w:t>)</w:t>
      </w:r>
      <w:r>
        <w:rPr>
          <w:highlight w:val="cyan"/>
          <w:lang w:val="en-US"/>
        </w:rPr>
        <w:t xml:space="preserve"> revealed that o</w:t>
      </w:r>
      <w:r w:rsidRPr="00E97FC1">
        <w:rPr>
          <w:highlight w:val="cyan"/>
          <w:lang w:val="en-US"/>
        </w:rPr>
        <w:t>ur sample</w:t>
      </w:r>
      <w:r>
        <w:rPr>
          <w:highlight w:val="cyan"/>
          <w:lang w:val="en-US"/>
        </w:rPr>
        <w:t>s</w:t>
      </w:r>
      <w:r w:rsidRPr="00E97FC1">
        <w:rPr>
          <w:highlight w:val="cyan"/>
          <w:lang w:val="en-US"/>
        </w:rPr>
        <w:t xml:space="preserve"> were </w:t>
      </w:r>
      <w:r w:rsidR="00E5267F">
        <w:rPr>
          <w:highlight w:val="cyan"/>
          <w:lang w:val="en-US"/>
        </w:rPr>
        <w:t xml:space="preserve">broadly </w:t>
      </w:r>
      <w:r>
        <w:rPr>
          <w:highlight w:val="cyan"/>
          <w:lang w:val="en-US"/>
        </w:rPr>
        <w:t xml:space="preserve">representative </w:t>
      </w:r>
      <w:r w:rsidRPr="00E97FC1">
        <w:rPr>
          <w:highlight w:val="cyan"/>
          <w:lang w:val="en-US"/>
        </w:rPr>
        <w:t xml:space="preserve">in terms of age </w:t>
      </w:r>
      <w:r>
        <w:rPr>
          <w:highlight w:val="cyan"/>
          <w:lang w:val="en-US"/>
        </w:rPr>
        <w:t>(</w:t>
      </w:r>
      <w:r w:rsidRPr="00E97FC1">
        <w:rPr>
          <w:highlight w:val="cyan"/>
          <w:lang w:val="en-US"/>
        </w:rPr>
        <w:t>ranging from 18 to 65 years</w:t>
      </w:r>
      <w:r>
        <w:rPr>
          <w:highlight w:val="cyan"/>
          <w:lang w:val="en-US"/>
        </w:rPr>
        <w:t>), and balanced in terms of gender (</w:t>
      </w:r>
      <w:r w:rsidR="00903E42">
        <w:rPr>
          <w:highlight w:val="cyan"/>
          <w:lang w:val="en-US"/>
        </w:rPr>
        <w:t>547 women, 469 men</w:t>
      </w:r>
      <w:r>
        <w:rPr>
          <w:highlight w:val="cyan"/>
          <w:lang w:val="en-US"/>
        </w:rPr>
        <w:t>)</w:t>
      </w:r>
      <w:r w:rsidR="00903E42">
        <w:rPr>
          <w:highlight w:val="cyan"/>
          <w:lang w:val="en-US"/>
        </w:rPr>
        <w:t xml:space="preserve">. </w:t>
      </w:r>
      <w:r w:rsidR="00E5267F">
        <w:rPr>
          <w:highlight w:val="cyan"/>
          <w:lang w:val="en-US"/>
        </w:rPr>
        <w:t xml:space="preserve">As such, in our efforts to reexamine different properties of the AMP effect, we recruited samples that were, at worst, no less representative </w:t>
      </w:r>
      <w:r w:rsidR="004B67B7">
        <w:rPr>
          <w:highlight w:val="cyan"/>
          <w:lang w:val="en-US"/>
        </w:rPr>
        <w:t xml:space="preserve">as </w:t>
      </w:r>
      <w:r w:rsidR="00E5267F">
        <w:rPr>
          <w:highlight w:val="cyan"/>
          <w:lang w:val="en-US"/>
        </w:rPr>
        <w:t xml:space="preserve">the original </w:t>
      </w:r>
      <w:r w:rsidR="004B67B7">
        <w:rPr>
          <w:highlight w:val="cyan"/>
          <w:lang w:val="en-US"/>
        </w:rPr>
        <w:t xml:space="preserve">AMP </w:t>
      </w:r>
      <w:r w:rsidR="00E5267F">
        <w:rPr>
          <w:highlight w:val="cyan"/>
          <w:lang w:val="en-US"/>
        </w:rPr>
        <w:t xml:space="preserve">studies that we build </w:t>
      </w:r>
      <w:r w:rsidR="004B67B7">
        <w:rPr>
          <w:highlight w:val="cyan"/>
          <w:lang w:val="en-US"/>
        </w:rPr>
        <w:t>and extend upon</w:t>
      </w:r>
      <w:r w:rsidR="00E5267F">
        <w:rPr>
          <w:highlight w:val="cyan"/>
          <w:lang w:val="en-US"/>
        </w:rPr>
        <w:t xml:space="preserve">. At best, our samples are likely more representative than the original studies </w:t>
      </w:r>
      <w:r w:rsidR="004B67B7">
        <w:rPr>
          <w:highlight w:val="cyan"/>
          <w:lang w:val="en-US"/>
        </w:rPr>
        <w:t xml:space="preserve">given that we did not recruit from undergraduate students </w:t>
      </w:r>
      <w:r w:rsidR="00E5267F">
        <w:rPr>
          <w:highlight w:val="cyan"/>
          <w:lang w:val="en-US"/>
        </w:rPr>
        <w:t>(</w:t>
      </w:r>
      <w:r w:rsidR="004B67B7">
        <w:rPr>
          <w:highlight w:val="cyan"/>
          <w:lang w:val="en-US"/>
        </w:rPr>
        <w:t xml:space="preserve">i.e., </w:t>
      </w:r>
      <w:r w:rsidR="00E5267F">
        <w:rPr>
          <w:highlight w:val="cyan"/>
          <w:lang w:val="en-US"/>
        </w:rPr>
        <w:t>m</w:t>
      </w:r>
      <w:r w:rsidR="00B500DF">
        <w:rPr>
          <w:highlight w:val="cyan"/>
          <w:lang w:val="en-US"/>
        </w:rPr>
        <w:t>ore balanced in terms of gender, broader age range</w:t>
      </w:r>
      <w:r w:rsidR="00E5267F">
        <w:rPr>
          <w:highlight w:val="cyan"/>
          <w:lang w:val="en-US"/>
        </w:rPr>
        <w:t xml:space="preserve">). That said, we did not request information on other demographic variables (e.g., sexuality, ethnicity). </w:t>
      </w:r>
      <w:r>
        <w:rPr>
          <w:highlight w:val="cyan"/>
          <w:lang w:val="en-US"/>
        </w:rPr>
        <w:t>Although we had no theoretical reason to assume that such variables would moderate performance on a</w:t>
      </w:r>
      <w:r w:rsidR="00E5267F">
        <w:rPr>
          <w:highlight w:val="cyan"/>
          <w:lang w:val="en-US"/>
        </w:rPr>
        <w:t xml:space="preserve"> </w:t>
      </w:r>
      <w:r>
        <w:rPr>
          <w:highlight w:val="cyan"/>
          <w:lang w:val="en-US"/>
        </w:rPr>
        <w:t>generic positive/negative AMP</w:t>
      </w:r>
      <w:r w:rsidR="00E5267F">
        <w:rPr>
          <w:highlight w:val="cyan"/>
          <w:lang w:val="en-US"/>
        </w:rPr>
        <w:t xml:space="preserve">, it is perhaps plausible they </w:t>
      </w:r>
      <w:r w:rsidR="004B67B7">
        <w:rPr>
          <w:highlight w:val="cyan"/>
          <w:lang w:val="en-US"/>
        </w:rPr>
        <w:t xml:space="preserve">are </w:t>
      </w:r>
      <w:r w:rsidR="00B500DF">
        <w:rPr>
          <w:highlight w:val="cyan"/>
          <w:lang w:val="en-US"/>
        </w:rPr>
        <w:t xml:space="preserve">associated with </w:t>
      </w:r>
      <w:r>
        <w:rPr>
          <w:highlight w:val="cyan"/>
          <w:lang w:val="en-US"/>
        </w:rPr>
        <w:t xml:space="preserve">performance on </w:t>
      </w:r>
      <w:r w:rsidR="00E5267F">
        <w:rPr>
          <w:highlight w:val="cyan"/>
          <w:lang w:val="en-US"/>
        </w:rPr>
        <w:t xml:space="preserve">the </w:t>
      </w:r>
      <w:r>
        <w:rPr>
          <w:highlight w:val="cyan"/>
          <w:lang w:val="en-US"/>
        </w:rPr>
        <w:t xml:space="preserve">political </w:t>
      </w:r>
      <w:r w:rsidR="00E5267F">
        <w:rPr>
          <w:highlight w:val="cyan"/>
          <w:lang w:val="en-US"/>
        </w:rPr>
        <w:t>(IA-)</w:t>
      </w:r>
      <w:r>
        <w:rPr>
          <w:highlight w:val="cyan"/>
          <w:lang w:val="en-US"/>
        </w:rPr>
        <w:t>AMP</w:t>
      </w:r>
      <w:r w:rsidR="00E5267F">
        <w:rPr>
          <w:highlight w:val="cyan"/>
          <w:lang w:val="en-US"/>
        </w:rPr>
        <w:t>s</w:t>
      </w:r>
      <w:r>
        <w:rPr>
          <w:highlight w:val="cyan"/>
          <w:lang w:val="en-US"/>
        </w:rPr>
        <w:t>.</w:t>
      </w:r>
      <w:r w:rsidR="00E5267F">
        <w:rPr>
          <w:highlight w:val="cyan"/>
          <w:lang w:val="en-US"/>
        </w:rPr>
        <w:t xml:space="preserve"> </w:t>
      </w:r>
      <w:r>
        <w:rPr>
          <w:highlight w:val="cyan"/>
          <w:lang w:val="en-US"/>
        </w:rPr>
        <w:t>Likewise, g</w:t>
      </w:r>
      <w:r w:rsidRPr="00E97FC1">
        <w:rPr>
          <w:highlight w:val="cyan"/>
          <w:lang w:val="en-US"/>
        </w:rPr>
        <w:t>iven that Experim</w:t>
      </w:r>
      <w:r>
        <w:rPr>
          <w:highlight w:val="cyan"/>
          <w:lang w:val="en-US"/>
        </w:rPr>
        <w:t>ents 3-</w:t>
      </w:r>
      <w:r w:rsidRPr="00E97FC1">
        <w:rPr>
          <w:highlight w:val="cyan"/>
          <w:lang w:val="en-US"/>
        </w:rPr>
        <w:t xml:space="preserve">4 </w:t>
      </w:r>
      <w:r>
        <w:rPr>
          <w:highlight w:val="cyan"/>
          <w:lang w:val="en-US"/>
        </w:rPr>
        <w:t xml:space="preserve">were </w:t>
      </w:r>
      <w:r w:rsidRPr="00E97FC1">
        <w:rPr>
          <w:highlight w:val="cyan"/>
          <w:lang w:val="en-US"/>
        </w:rPr>
        <w:t xml:space="preserve">sampled exclusively from US residents, and that the majority of Prolific Academic participants reside in the UK, our samples </w:t>
      </w:r>
      <w:r>
        <w:rPr>
          <w:highlight w:val="cyan"/>
          <w:lang w:val="en-US"/>
        </w:rPr>
        <w:t>are primarily</w:t>
      </w:r>
      <w:r w:rsidR="00E5267F">
        <w:rPr>
          <w:highlight w:val="cyan"/>
          <w:lang w:val="en-US"/>
        </w:rPr>
        <w:t xml:space="preserve"> made up of</w:t>
      </w:r>
      <w:r>
        <w:rPr>
          <w:highlight w:val="cyan"/>
          <w:lang w:val="en-US"/>
        </w:rPr>
        <w:t xml:space="preserve"> (and potentially </w:t>
      </w:r>
      <w:r w:rsidR="00E5267F" w:rsidRPr="00E97FC1">
        <w:rPr>
          <w:highlight w:val="cyan"/>
          <w:lang w:val="en-US"/>
        </w:rPr>
        <w:t>over</w:t>
      </w:r>
      <w:r w:rsidR="00A37572">
        <w:rPr>
          <w:highlight w:val="cyan"/>
          <w:lang w:val="en-US"/>
        </w:rPr>
        <w:t>-</w:t>
      </w:r>
      <w:r w:rsidR="00E5267F" w:rsidRPr="00E97FC1">
        <w:rPr>
          <w:highlight w:val="cyan"/>
          <w:lang w:val="en-US"/>
        </w:rPr>
        <w:t>represent</w:t>
      </w:r>
      <w:r>
        <w:rPr>
          <w:highlight w:val="cyan"/>
          <w:lang w:val="en-US"/>
        </w:rPr>
        <w:t>)</w:t>
      </w:r>
      <w:r w:rsidRPr="00E97FC1">
        <w:rPr>
          <w:highlight w:val="cyan"/>
          <w:lang w:val="en-US"/>
        </w:rPr>
        <w:t xml:space="preserve"> individuals </w:t>
      </w:r>
      <w:r>
        <w:rPr>
          <w:highlight w:val="cyan"/>
          <w:lang w:val="en-US"/>
        </w:rPr>
        <w:t xml:space="preserve">from </w:t>
      </w:r>
      <w:r w:rsidRPr="00E97FC1">
        <w:rPr>
          <w:highlight w:val="cyan"/>
          <w:lang w:val="en-US"/>
        </w:rPr>
        <w:t xml:space="preserve">these </w:t>
      </w:r>
      <w:r>
        <w:rPr>
          <w:highlight w:val="cyan"/>
          <w:lang w:val="en-US"/>
        </w:rPr>
        <w:t>nations</w:t>
      </w:r>
      <w:r w:rsidRPr="00E97FC1">
        <w:rPr>
          <w:highlight w:val="cyan"/>
          <w:lang w:val="en-US"/>
        </w:rPr>
        <w:t xml:space="preserve">. </w:t>
      </w:r>
      <w:r>
        <w:rPr>
          <w:highlight w:val="cyan"/>
          <w:lang w:val="en-US"/>
        </w:rPr>
        <w:t xml:space="preserve">Future work </w:t>
      </w:r>
      <w:r w:rsidR="00B500DF">
        <w:rPr>
          <w:highlight w:val="cyan"/>
          <w:lang w:val="en-US"/>
        </w:rPr>
        <w:t xml:space="preserve">may therefore wish to capture more detailed demographics </w:t>
      </w:r>
      <w:r w:rsidR="00A37572">
        <w:rPr>
          <w:highlight w:val="cyan"/>
          <w:lang w:val="en-US"/>
        </w:rPr>
        <w:t>information or</w:t>
      </w:r>
      <w:r w:rsidR="00B500DF">
        <w:rPr>
          <w:highlight w:val="cyan"/>
          <w:lang w:val="en-US"/>
        </w:rPr>
        <w:t xml:space="preserve"> </w:t>
      </w:r>
      <w:r>
        <w:rPr>
          <w:highlight w:val="cyan"/>
          <w:lang w:val="en-US"/>
        </w:rPr>
        <w:t>could replicate our findings across different nationalities to further expand its remit</w:t>
      </w:r>
      <w:r w:rsidRPr="00E97FC1">
        <w:rPr>
          <w:highlight w:val="cyan"/>
          <w:lang w:val="en-US"/>
        </w:rPr>
        <w:t>.</w:t>
      </w:r>
      <w:r>
        <w:rPr>
          <w:lang w:val="en-US"/>
        </w:rPr>
        <w:t xml:space="preserve"> </w:t>
      </w:r>
    </w:p>
    <w:p w14:paraId="588A7B2C" w14:textId="77777777" w:rsidR="00206529" w:rsidRPr="002622F5" w:rsidRDefault="00A02509">
      <w:pPr>
        <w:pStyle w:val="Heading2"/>
        <w:rPr>
          <w:lang w:val="en-US"/>
        </w:rPr>
      </w:pPr>
      <w:bookmarkStart w:id="497" w:name="_3o7alnk" w:colFirst="0" w:colLast="0"/>
      <w:bookmarkEnd w:id="497"/>
      <w:r w:rsidRPr="002622F5">
        <w:rPr>
          <w:lang w:val="en-US"/>
        </w:rPr>
        <w:t>Limitations</w:t>
      </w:r>
    </w:p>
    <w:p w14:paraId="53A43919" w14:textId="77777777" w:rsidR="00DF67D6" w:rsidRDefault="00A02509" w:rsidP="00DF67D6">
      <w:pPr>
        <w:pStyle w:val="Normal1"/>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w:t>
      </w:r>
      <w:r w:rsidRPr="002622F5">
        <w:rPr>
          <w:lang w:val="en-US"/>
        </w:rPr>
        <w:lastRenderedPageBreak/>
        <w:t xml:space="preserve">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 xml:space="preserve">the same AMP, however it cannot explain why influence rates assessed in one AMP were equally predictive of AMP scores in a </w:t>
      </w:r>
      <w:proofErr w:type="gramStart"/>
      <w:r w:rsidRPr="002622F5">
        <w:rPr>
          <w:lang w:val="en-US"/>
        </w:rPr>
        <w:t>previously-completed</w:t>
      </w:r>
      <w:proofErr w:type="gramEnd"/>
      <w:r w:rsidRPr="002622F5">
        <w:rPr>
          <w:lang w:val="en-US"/>
        </w:rPr>
        <w:t xml:space="preserve">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2622F5" w:rsidRDefault="00A02509">
      <w:pPr>
        <w:pStyle w:val="Heading2"/>
        <w:rPr>
          <w:lang w:val="en-US"/>
        </w:rPr>
      </w:pPr>
      <w:bookmarkStart w:id="498" w:name="_23ckvvd" w:colFirst="0" w:colLast="0"/>
      <w:bookmarkEnd w:id="498"/>
      <w:r w:rsidRPr="002622F5">
        <w:rPr>
          <w:lang w:val="en-US"/>
        </w:rPr>
        <w:t>Conclusion</w:t>
      </w:r>
    </w:p>
    <w:p w14:paraId="5B791E1E" w14:textId="77777777" w:rsidR="00206529" w:rsidRPr="002622F5" w:rsidRDefault="00A02509">
      <w:pPr>
        <w:pStyle w:val="Normal1"/>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This leads to a host of conceptual, theoretical, and applied issues for past and future research using the AMP to make 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2622F5" w:rsidRDefault="00A02509" w:rsidP="003B4A5B">
      <w:pPr>
        <w:pStyle w:val="Normal1"/>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w:t>
      </w:r>
      <w:r w:rsidRPr="002622F5">
        <w:rPr>
          <w:lang w:val="en-US"/>
        </w:rPr>
        <w:lastRenderedPageBreak/>
        <w:t xml:space="preserve">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p>
    <w:p w14:paraId="21F89384" w14:textId="77777777" w:rsidR="003B4A5B" w:rsidRDefault="003B4A5B">
      <w:pPr>
        <w:spacing w:line="240" w:lineRule="auto"/>
        <w:rPr>
          <w:b/>
          <w:lang w:val="en-US"/>
        </w:rPr>
      </w:pPr>
      <w:bookmarkStart w:id="499" w:name="_ml47slysy6hp" w:colFirst="0" w:colLast="0"/>
      <w:bookmarkEnd w:id="499"/>
      <w:r>
        <w:rPr>
          <w:lang w:val="en-US"/>
        </w:rPr>
        <w:br w:type="page"/>
      </w:r>
    </w:p>
    <w:p w14:paraId="583FFA08" w14:textId="77777777" w:rsidR="00206529" w:rsidRPr="002622F5" w:rsidRDefault="00A02509">
      <w:pPr>
        <w:pStyle w:val="Heading1"/>
        <w:rPr>
          <w:lang w:val="en-US"/>
        </w:rPr>
      </w:pPr>
      <w:r w:rsidRPr="002622F5">
        <w:rPr>
          <w:lang w:val="en-US"/>
        </w:rPr>
        <w:lastRenderedPageBreak/>
        <w:t>Acknowledgements</w:t>
      </w:r>
    </w:p>
    <w:p w14:paraId="2967DEE6" w14:textId="77777777" w:rsidR="00206529" w:rsidRDefault="00A02509" w:rsidP="009B560D">
      <w:pPr>
        <w:rPr>
          <w:lang w:val="en-US"/>
        </w:rPr>
      </w:pPr>
      <w:bookmarkStart w:id="500" w:name="_ewmusu7yoyq9" w:colFirst="0" w:colLast="0"/>
      <w:bookmarkEnd w:id="500"/>
      <w:r w:rsidRPr="002622F5">
        <w:rPr>
          <w:lang w:val="en-US"/>
        </w:rPr>
        <w:t>Thanks to Tal Moran and Pieter Van Dessel for their comments on a previous version of this manuscript.</w:t>
      </w:r>
    </w:p>
    <w:p w14:paraId="10DED6CE" w14:textId="77777777" w:rsidR="00F31BFB" w:rsidRDefault="00F31BFB" w:rsidP="009B560D">
      <w:pPr>
        <w:rPr>
          <w:b/>
          <w:lang w:val="en-US"/>
        </w:rPr>
      </w:pPr>
    </w:p>
    <w:p w14:paraId="4FE3479F" w14:textId="77777777" w:rsidR="00F31BFB" w:rsidRDefault="00F31BFB" w:rsidP="009B560D">
      <w:pPr>
        <w:rPr>
          <w:b/>
          <w:lang w:val="en-US"/>
        </w:rPr>
      </w:pPr>
    </w:p>
    <w:p w14:paraId="5D3F6DBC" w14:textId="77777777" w:rsidR="00F31BFB" w:rsidRDefault="00F31BFB" w:rsidP="009B560D">
      <w:pPr>
        <w:rPr>
          <w:b/>
          <w:lang w:val="en-US"/>
        </w:rPr>
      </w:pPr>
    </w:p>
    <w:p w14:paraId="6561B05E" w14:textId="77777777" w:rsidR="00F31BFB" w:rsidRDefault="00F31BFB" w:rsidP="009B560D">
      <w:pPr>
        <w:rPr>
          <w:b/>
          <w:lang w:val="en-US"/>
        </w:rPr>
      </w:pPr>
    </w:p>
    <w:p w14:paraId="6FB7F5A4" w14:textId="77777777" w:rsidR="00F31BFB" w:rsidRDefault="00F31BFB" w:rsidP="009B560D">
      <w:pPr>
        <w:rPr>
          <w:b/>
          <w:lang w:val="en-US"/>
        </w:rPr>
      </w:pPr>
    </w:p>
    <w:p w14:paraId="7F577934" w14:textId="77777777" w:rsidR="00F31BFB" w:rsidRDefault="00F31BFB" w:rsidP="009B560D">
      <w:pPr>
        <w:rPr>
          <w:b/>
          <w:lang w:val="en-US"/>
        </w:rPr>
      </w:pPr>
    </w:p>
    <w:p w14:paraId="59D1BDFE" w14:textId="77777777" w:rsidR="00F31BFB" w:rsidRDefault="00F31BFB" w:rsidP="009B560D">
      <w:pPr>
        <w:rPr>
          <w:b/>
          <w:lang w:val="en-US"/>
        </w:rPr>
      </w:pPr>
    </w:p>
    <w:p w14:paraId="5E72AE16" w14:textId="77777777" w:rsidR="00F31BFB" w:rsidRDefault="00F31BFB" w:rsidP="009B560D">
      <w:pPr>
        <w:rPr>
          <w:b/>
          <w:lang w:val="en-US"/>
        </w:rPr>
      </w:pPr>
    </w:p>
    <w:p w14:paraId="708D62A6" w14:textId="77777777" w:rsidR="00F31BFB" w:rsidRDefault="00F31BFB" w:rsidP="009B560D">
      <w:pPr>
        <w:rPr>
          <w:b/>
          <w:lang w:val="en-US"/>
        </w:rPr>
      </w:pPr>
    </w:p>
    <w:p w14:paraId="7B0E6047" w14:textId="77777777" w:rsidR="00F31BFB" w:rsidRDefault="00F31BFB" w:rsidP="009B560D">
      <w:pPr>
        <w:rPr>
          <w:b/>
          <w:lang w:val="en-US"/>
        </w:rPr>
      </w:pPr>
    </w:p>
    <w:p w14:paraId="71908C3C" w14:textId="77777777" w:rsidR="00F31BFB" w:rsidRDefault="00F31BFB" w:rsidP="009B560D">
      <w:pPr>
        <w:rPr>
          <w:b/>
          <w:lang w:val="en-US"/>
        </w:rPr>
      </w:pPr>
    </w:p>
    <w:p w14:paraId="5160D128" w14:textId="77777777" w:rsidR="00F31BFB" w:rsidRDefault="00F31BFB" w:rsidP="009B560D">
      <w:pPr>
        <w:rPr>
          <w:b/>
          <w:lang w:val="en-US"/>
        </w:rPr>
      </w:pPr>
    </w:p>
    <w:p w14:paraId="0A44D303" w14:textId="77777777" w:rsidR="00F31BFB" w:rsidRDefault="00F31BFB" w:rsidP="009B560D">
      <w:pPr>
        <w:rPr>
          <w:b/>
          <w:lang w:val="en-US"/>
        </w:rPr>
      </w:pPr>
    </w:p>
    <w:p w14:paraId="0D5FC7A6" w14:textId="77777777" w:rsidR="00F31BFB" w:rsidRDefault="00F31BFB" w:rsidP="009B560D">
      <w:pPr>
        <w:rPr>
          <w:b/>
          <w:lang w:val="en-US"/>
        </w:rPr>
      </w:pPr>
    </w:p>
    <w:p w14:paraId="2E7AEF91" w14:textId="77777777" w:rsidR="00F31BFB" w:rsidRDefault="00F31BFB" w:rsidP="009B560D">
      <w:pPr>
        <w:rPr>
          <w:b/>
          <w:lang w:val="en-US"/>
        </w:rPr>
      </w:pPr>
    </w:p>
    <w:p w14:paraId="3D45535C" w14:textId="77777777" w:rsidR="00F31BFB" w:rsidRDefault="00F31BFB" w:rsidP="009B560D">
      <w:pPr>
        <w:rPr>
          <w:b/>
          <w:lang w:val="en-US"/>
        </w:rPr>
      </w:pPr>
    </w:p>
    <w:p w14:paraId="279BC76A" w14:textId="77777777" w:rsidR="00F31BFB" w:rsidRDefault="00F31BFB" w:rsidP="009B560D">
      <w:pPr>
        <w:rPr>
          <w:b/>
          <w:lang w:val="en-US"/>
        </w:rPr>
      </w:pPr>
    </w:p>
    <w:p w14:paraId="1E3E02EE" w14:textId="77777777" w:rsidR="00F31BFB" w:rsidRPr="002622F5" w:rsidRDefault="00F31BFB" w:rsidP="009B560D">
      <w:pPr>
        <w:rPr>
          <w:b/>
          <w:lang w:val="en-US"/>
        </w:rPr>
      </w:pPr>
    </w:p>
    <w:p w14:paraId="4C031AA2" w14:textId="77777777" w:rsidR="00206529" w:rsidRPr="002622F5" w:rsidRDefault="00A02509">
      <w:pPr>
        <w:pStyle w:val="Heading1"/>
        <w:rPr>
          <w:b w:val="0"/>
          <w:lang w:val="en-US"/>
        </w:rPr>
      </w:pPr>
      <w:bookmarkStart w:id="501" w:name="_ihv636" w:colFirst="0" w:colLast="0"/>
      <w:bookmarkEnd w:id="501"/>
      <w:r w:rsidRPr="002622F5">
        <w:rPr>
          <w:b w:val="0"/>
          <w:lang w:val="en-US"/>
        </w:rPr>
        <w:lastRenderedPageBreak/>
        <w:t>References</w:t>
      </w:r>
    </w:p>
    <w:p w14:paraId="2E219F34" w14:textId="77777777" w:rsidR="00206529" w:rsidRPr="002622F5" w:rsidRDefault="00A02509">
      <w:pPr>
        <w:pStyle w:val="Normal1"/>
        <w:ind w:left="720" w:hanging="720"/>
        <w:rPr>
          <w:highlight w:val="white"/>
          <w:lang w:val="en-US"/>
        </w:rPr>
        <w:pPrChange w:id="502" w:author="Ian Hussey" w:date="2020-04-15T14:34:00Z">
          <w:pPr>
            <w:pStyle w:val="Normal1"/>
            <w:ind w:left="885" w:hanging="885"/>
          </w:pPr>
        </w:pPrChange>
      </w:pPr>
      <w:r w:rsidRPr="002622F5">
        <w:rPr>
          <w:highlight w:val="white"/>
          <w:lang w:val="en-US"/>
        </w:rPr>
        <w:t xml:space="preserve">Andersen, H. C. (1837). The Emperor’s New Clothes. 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 First Collection, Third booklet. Copenhagen: C. A. Reitzel.</w:t>
      </w:r>
    </w:p>
    <w:p w14:paraId="5AE56C60" w14:textId="77777777" w:rsidR="00206529" w:rsidRPr="002622F5" w:rsidRDefault="00A02509">
      <w:pPr>
        <w:pStyle w:val="Normal1"/>
        <w:ind w:left="720" w:hanging="720"/>
        <w:rPr>
          <w:highlight w:val="white"/>
          <w:lang w:val="en-US"/>
        </w:rPr>
        <w:pPrChange w:id="503" w:author="Ian Hussey" w:date="2020-04-15T14:34:00Z">
          <w:pPr>
            <w:pStyle w:val="Normal1"/>
            <w:ind w:left="885"/>
          </w:pPr>
        </w:pPrChange>
      </w:pPr>
      <w:r w:rsidRPr="002622F5">
        <w:rPr>
          <w:highlight w:val="white"/>
          <w:lang w:val="en-US"/>
        </w:rPr>
        <w:t xml:space="preserve">Antoniewicz, F., &amp; Brand, R. (2014). Automatic evaluations and exercise setting preference in frequent exercisers.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r w:rsidR="00E03828">
        <w:fldChar w:fldCharType="begin"/>
      </w:r>
      <w:r w:rsidR="00E03828">
        <w:instrText xml:space="preserve"> HYPERLINK "https://doi.org/10.1123/jsep.2014-0033" \h </w:instrText>
      </w:r>
      <w:r w:rsidR="00E03828">
        <w:fldChar w:fldCharType="separate"/>
      </w:r>
      <w:r w:rsidRPr="002622F5">
        <w:rPr>
          <w:highlight w:val="white"/>
          <w:lang w:val="en-US"/>
        </w:rPr>
        <w:t>https://doi.org/10.1123/jsep.2014-0033</w:t>
      </w:r>
      <w:r w:rsidR="00E03828">
        <w:rPr>
          <w:highlight w:val="white"/>
          <w:lang w:val="en-US"/>
        </w:rPr>
        <w:fldChar w:fldCharType="end"/>
      </w:r>
      <w:r w:rsidRPr="002622F5">
        <w:rPr>
          <w:highlight w:val="white"/>
          <w:lang w:val="en-US"/>
        </w:rPr>
        <w:t xml:space="preserve"> </w:t>
      </w:r>
    </w:p>
    <w:p w14:paraId="2E7B7A97" w14:textId="77777777" w:rsidR="00206529" w:rsidRPr="002622F5" w:rsidRDefault="00A02509">
      <w:pPr>
        <w:pStyle w:val="Normal1"/>
        <w:ind w:left="720" w:hanging="720"/>
        <w:rPr>
          <w:highlight w:val="white"/>
          <w:lang w:val="en-US"/>
        </w:rPr>
        <w:pPrChange w:id="504" w:author="Ian Hussey" w:date="2020-04-15T14:34:00Z">
          <w:pPr>
            <w:pStyle w:val="Normal1"/>
            <w:ind w:left="885" w:hanging="885"/>
          </w:pPr>
        </w:pPrChange>
      </w:pPr>
      <w:r w:rsidRPr="002622F5">
        <w:rPr>
          <w:highlight w:val="white"/>
          <w:lang w:val="en-US"/>
        </w:rPr>
        <w:t xml:space="preserve">Bar-Anan, Y., &amp; Nosek, B. A. (2012).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r w:rsidR="00E03828">
        <w:fldChar w:fldCharType="begin"/>
      </w:r>
      <w:r w:rsidR="00E03828">
        <w:instrText xml:space="preserve"> HYPERLINK "https://doi.org/10.1177/0146167212446835"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21AB2EB" w14:textId="77777777" w:rsidR="00206529" w:rsidRPr="002622F5" w:rsidRDefault="00A02509">
      <w:pPr>
        <w:pStyle w:val="Normal1"/>
        <w:ind w:left="720" w:hanging="720"/>
        <w:rPr>
          <w:highlight w:val="white"/>
          <w:lang w:val="en-US"/>
        </w:rPr>
        <w:pPrChange w:id="505" w:author="Ian Hussey" w:date="2020-04-15T14:34:00Z">
          <w:pPr>
            <w:pStyle w:val="Normal1"/>
            <w:ind w:left="880" w:hanging="880"/>
          </w:pPr>
        </w:pPrChange>
      </w:pPr>
      <w:r w:rsidRPr="002622F5">
        <w:rPr>
          <w:lang w:val="en-US"/>
        </w:rPr>
        <w:fldChar w:fldCharType="end"/>
      </w:r>
      <w:r w:rsidRPr="002622F5">
        <w:rPr>
          <w:highlight w:val="white"/>
          <w:lang w:val="en-US"/>
        </w:rPr>
        <w:t xml:space="preserve">Bar-Anan, Y., &amp; Nosek, B. A. (2014). A comparative investigation of seven indirect attitude measures.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r w:rsidR="00E03828">
        <w:fldChar w:fldCharType="begin"/>
      </w:r>
      <w:r w:rsidR="00E03828">
        <w:instrText xml:space="preserve"> HYPERLINK "https://doi.org/10.3758/s13428-013-0410-6"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654EC6D2" w14:textId="77777777" w:rsidR="00206529" w:rsidRPr="002622F5" w:rsidRDefault="00A02509">
      <w:pPr>
        <w:pStyle w:val="Normal1"/>
        <w:ind w:left="720" w:hanging="720"/>
        <w:rPr>
          <w:highlight w:val="white"/>
          <w:lang w:val="en-US"/>
        </w:rPr>
        <w:pPrChange w:id="506"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Bargh</w:t>
      </w:r>
      <w:proofErr w:type="spellEnd"/>
      <w:r w:rsidRPr="002622F5">
        <w:rPr>
          <w:highlight w:val="white"/>
          <w:lang w:val="en-US"/>
        </w:rPr>
        <w:t xml:space="preserve">,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2E643F" w14:textId="77777777" w:rsidR="00863032" w:rsidRPr="002622F5" w:rsidRDefault="00863032">
      <w:pPr>
        <w:pStyle w:val="Normal1"/>
        <w:ind w:left="720" w:hanging="720"/>
        <w:rPr>
          <w:lang w:val="en-US"/>
        </w:rPr>
        <w:pPrChange w:id="507" w:author="Ian Hussey" w:date="2020-04-15T14:34:00Z">
          <w:pPr>
            <w:pStyle w:val="Normal1"/>
            <w:ind w:left="880" w:hanging="880"/>
          </w:pPr>
        </w:pPrChange>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r w:rsidR="00E03828">
        <w:fldChar w:fldCharType="begin"/>
      </w:r>
      <w:r w:rsidR="00E03828">
        <w:instrText xml:space="preserve"> HYPERLINK "https://doi.org/10.18637/jss.v067.i01" </w:instrText>
      </w:r>
      <w:r w:rsidR="00E03828">
        <w:fldChar w:fldCharType="separate"/>
      </w:r>
      <w:r w:rsidRPr="002622F5">
        <w:rPr>
          <w:rStyle w:val="Hyperlink"/>
          <w:color w:val="auto"/>
          <w:u w:val="none"/>
          <w:lang w:val="en-US"/>
        </w:rPr>
        <w:t>https://doi.org/10.18637/jss.v067.i01</w:t>
      </w:r>
      <w:r w:rsidR="00E03828">
        <w:rPr>
          <w:rStyle w:val="Hyperlink"/>
          <w:color w:val="auto"/>
          <w:u w:val="none"/>
          <w:lang w:val="en-US"/>
        </w:rPr>
        <w:fldChar w:fldCharType="end"/>
      </w:r>
      <w:r w:rsidRPr="002622F5">
        <w:rPr>
          <w:lang w:val="en-US"/>
        </w:rPr>
        <w:t xml:space="preserve"> </w:t>
      </w:r>
    </w:p>
    <w:p w14:paraId="00C88554" w14:textId="77777777" w:rsidR="00206529" w:rsidRPr="002622F5" w:rsidRDefault="00A02509">
      <w:pPr>
        <w:pStyle w:val="Normal1"/>
        <w:ind w:left="720" w:hanging="720"/>
        <w:rPr>
          <w:highlight w:val="white"/>
          <w:lang w:val="en-US"/>
        </w:rPr>
        <w:pPrChange w:id="508" w:author="Ian Hussey" w:date="2020-04-15T14:34:00Z">
          <w:pPr>
            <w:pStyle w:val="Normal1"/>
            <w:ind w:left="880" w:hanging="880"/>
          </w:pPr>
        </w:pPrChange>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r w:rsidR="00E03828">
        <w:fldChar w:fldCharType="begin"/>
      </w:r>
      <w:r w:rsidR="00E03828">
        <w:instrText xml:space="preserve"> HYPERLINK "https://doi.org/10.1037/a0026907"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27AFA316" w14:textId="77777777" w:rsidR="00206529" w:rsidRPr="002622F5" w:rsidRDefault="00A02509">
      <w:pPr>
        <w:pStyle w:val="Normal1"/>
        <w:ind w:left="720" w:hanging="720"/>
        <w:rPr>
          <w:highlight w:val="white"/>
          <w:lang w:val="en-US"/>
        </w:rPr>
        <w:pPrChange w:id="509" w:author="Ian Hussey" w:date="2020-04-15T14:34:00Z">
          <w:pPr>
            <w:pStyle w:val="Normal1"/>
            <w:ind w:left="880" w:hanging="880"/>
          </w:pPr>
        </w:pPrChange>
      </w:pPr>
      <w:r w:rsidRPr="002622F5">
        <w:rPr>
          <w:lang w:val="en-US"/>
        </w:rPr>
        <w:fldChar w:fldCharType="end"/>
      </w:r>
      <w:r w:rsidRPr="006658B0">
        <w:rPr>
          <w:highlight w:val="white"/>
          <w:lang w:val="nl-BE"/>
        </w:rPr>
        <w:t xml:space="preserve">Borsboom, D., Mellenbergh, G. J., &amp; van Heerden, J. (2004). </w:t>
      </w:r>
      <w:r w:rsidRPr="002622F5">
        <w:rPr>
          <w:highlight w:val="white"/>
          <w:lang w:val="en-US"/>
        </w:rPr>
        <w:t xml:space="preserve">The concept of validity.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r w:rsidR="00E03828">
        <w:fldChar w:fldCharType="begin"/>
      </w:r>
      <w:r w:rsidR="00E03828">
        <w:instrText xml:space="preserve"> HYPERLINK "https://doi.org/10.1037/0033-295X.111.4.1061"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181045FB" w14:textId="77777777" w:rsidR="00206529" w:rsidRPr="002622F5" w:rsidRDefault="00A02509">
      <w:pPr>
        <w:pStyle w:val="Normal1"/>
        <w:ind w:left="720" w:hanging="720"/>
        <w:rPr>
          <w:i/>
          <w:highlight w:val="white"/>
          <w:lang w:val="en-US"/>
        </w:rPr>
        <w:pPrChange w:id="510"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Brownstein, M., Madva, A., &amp; Gawronski, B. (2019). What Do Implicit Measures Measure? </w:t>
      </w:r>
      <w:r w:rsidRPr="002622F5">
        <w:rPr>
          <w:i/>
          <w:highlight w:val="white"/>
          <w:lang w:val="en-US"/>
        </w:rPr>
        <w:t>Wiley Interdisciplinary Reviews: Cognitive Science</w:t>
      </w:r>
      <w:r w:rsidRPr="002622F5">
        <w:rPr>
          <w:highlight w:val="white"/>
          <w:lang w:val="en-US"/>
        </w:rPr>
        <w:t xml:space="preserve">. </w:t>
      </w:r>
      <w:r w:rsidR="00E03828">
        <w:fldChar w:fldCharType="begin"/>
      </w:r>
      <w:r w:rsidR="00E03828">
        <w:instrText xml:space="preserve"> HYPERLINK "https://doi.org/10.1002/wcs.1501" \h </w:instrText>
      </w:r>
      <w:r w:rsidR="00E03828">
        <w:fldChar w:fldCharType="separate"/>
      </w:r>
      <w:r w:rsidRPr="002622F5">
        <w:rPr>
          <w:highlight w:val="white"/>
          <w:lang w:val="en-US"/>
        </w:rPr>
        <w:t>https://doi.org/10.1002/wcs.1501</w:t>
      </w:r>
      <w:r w:rsidR="00E03828">
        <w:rPr>
          <w:highlight w:val="white"/>
          <w:lang w:val="en-US"/>
        </w:rPr>
        <w:fldChar w:fldCharType="end"/>
      </w:r>
      <w:r w:rsidRPr="002622F5">
        <w:rPr>
          <w:highlight w:val="white"/>
          <w:lang w:val="en-US"/>
        </w:rPr>
        <w:t xml:space="preserve"> </w:t>
      </w:r>
      <w:r w:rsidRPr="002622F5">
        <w:rPr>
          <w:i/>
          <w:highlight w:val="white"/>
          <w:lang w:val="en-US"/>
        </w:rPr>
        <w:t>Advance online publication</w:t>
      </w:r>
    </w:p>
    <w:p w14:paraId="43597BFF" w14:textId="77777777" w:rsidR="00206529" w:rsidRPr="002622F5" w:rsidRDefault="00A02509">
      <w:pPr>
        <w:pStyle w:val="Normal1"/>
        <w:ind w:left="720" w:hanging="720"/>
        <w:rPr>
          <w:highlight w:val="white"/>
          <w:lang w:val="en-US"/>
        </w:rPr>
        <w:pPrChange w:id="511" w:author="Ian Hussey" w:date="2020-04-15T14:34:00Z">
          <w:pPr>
            <w:pStyle w:val="Normal1"/>
            <w:ind w:left="880" w:hanging="880"/>
          </w:pPr>
        </w:pPrChange>
      </w:pPr>
      <w:r w:rsidRPr="002622F5">
        <w:rPr>
          <w:highlight w:val="white"/>
          <w:lang w:val="en-US"/>
        </w:rPr>
        <w:t xml:space="preserve">Cacioppo, J. T., &amp; Petty, R. E. (1982). The need for cognition.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r w:rsidR="00E03828">
        <w:fldChar w:fldCharType="begin"/>
      </w:r>
      <w:r w:rsidR="00E03828">
        <w:instrText xml:space="preserve"> HYPERLINK "https://doi.org/10.1037/0022-3514.42.1.116"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"https://doi.org/10.1037/0022-3514.42.1.116" \h </w:instrText>
      </w:r>
      <w:r w:rsidR="00E03828">
        <w:fldChar w:fldCharType="separate"/>
      </w:r>
      <w:r w:rsidRPr="002622F5">
        <w:rPr>
          <w:highlight w:val="white"/>
          <w:lang w:val="en-US"/>
        </w:rPr>
        <w:t>https://doi.org/10.1037/0022-3514.42.1.116</w:t>
      </w:r>
      <w:r w:rsidR="00E03828">
        <w:rPr>
          <w:highlight w:val="white"/>
          <w:lang w:val="en-US"/>
        </w:rPr>
        <w:fldChar w:fldCharType="end"/>
      </w:r>
    </w:p>
    <w:p w14:paraId="5AF6C49B" w14:textId="77777777" w:rsidR="00206529" w:rsidRPr="002622F5" w:rsidRDefault="00A02509">
      <w:pPr>
        <w:pStyle w:val="Normal1"/>
        <w:ind w:left="720" w:hanging="720"/>
        <w:rPr>
          <w:highlight w:val="white"/>
          <w:lang w:val="en-US"/>
        </w:rPr>
        <w:pPrChange w:id="512" w:author="Ian Hussey" w:date="2020-04-15T14:34:00Z">
          <w:pPr>
            <w:pStyle w:val="Normal1"/>
            <w:ind w:left="880" w:hanging="880"/>
          </w:pPr>
        </w:pPrChange>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r w:rsidR="00E03828">
        <w:fldChar w:fldCharType="begin"/>
      </w:r>
      <w:r w:rsidR="00E03828">
        <w:instrText xml:space="preserve"> HYPERLINK "https://doi.org/10.1016/j.socscimed.2017.05.013"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47E16419" w14:textId="77777777" w:rsidR="00206529" w:rsidRPr="002622F5" w:rsidRDefault="00A02509">
      <w:pPr>
        <w:pStyle w:val="Normal1"/>
        <w:ind w:left="720" w:hanging="720"/>
        <w:rPr>
          <w:i/>
          <w:lang w:val="en-US"/>
        </w:rPr>
        <w:pPrChange w:id="513" w:author="Ian Hussey" w:date="2020-04-15T14:34:00Z">
          <w:pPr>
            <w:pStyle w:val="Normal1"/>
            <w:ind w:left="880" w:hanging="880"/>
          </w:pPr>
        </w:pPrChange>
      </w:pPr>
      <w:r w:rsidRPr="002622F5">
        <w:rPr>
          <w:lang w:val="en-US"/>
        </w:rPr>
        <w:fldChar w:fldCharType="end"/>
      </w:r>
      <w:r w:rsidRPr="002622F5">
        <w:rPr>
          <w:lang w:val="en-US"/>
        </w:rPr>
        <w:t xml:space="preserve">Cummins, J., &amp; De Houwer, J. (2019). An inkblot for beliefs: The Truth Misattribution Procedure. </w:t>
      </w:r>
      <w:r w:rsidRPr="002622F5">
        <w:rPr>
          <w:i/>
          <w:lang w:val="en-US"/>
        </w:rPr>
        <w:t>Manuscript under review.</w:t>
      </w:r>
    </w:p>
    <w:p w14:paraId="2CC9DB3D" w14:textId="77777777" w:rsidR="00206529" w:rsidRPr="002622F5" w:rsidRDefault="00A02509">
      <w:pPr>
        <w:pStyle w:val="Normal1"/>
        <w:ind w:left="720" w:hanging="720"/>
        <w:rPr>
          <w:highlight w:val="white"/>
          <w:lang w:val="en-US"/>
        </w:rPr>
        <w:pPrChange w:id="514" w:author="Ian Hussey" w:date="2020-04-15T14:34:00Z">
          <w:pPr>
            <w:pStyle w:val="Normal1"/>
            <w:ind w:left="880" w:hanging="880"/>
          </w:pPr>
        </w:pPrChange>
      </w:pPr>
      <w:r w:rsidRPr="002622F5">
        <w:rPr>
          <w:highlight w:val="white"/>
          <w:lang w:val="en-US"/>
        </w:rPr>
        <w:t xml:space="preserve">De Houwer, J. (2006). What Are Implicit Measures and Why Are We Using Them? In </w:t>
      </w:r>
      <w:r w:rsidRPr="002622F5">
        <w:rPr>
          <w:i/>
          <w:highlight w:val="white"/>
          <w:lang w:val="en-US"/>
        </w:rPr>
        <w:t>Handbook of implicit cognition and addiction</w:t>
      </w:r>
      <w:r w:rsidRPr="002622F5">
        <w:rPr>
          <w:highlight w:val="white"/>
          <w:lang w:val="en-US"/>
        </w:rPr>
        <w:t xml:space="preserve"> (pp. 11–28).</w:t>
      </w:r>
      <w:r w:rsidR="00E03828">
        <w:fldChar w:fldCharType="begin"/>
      </w:r>
      <w:r w:rsidR="00E03828">
        <w:instrText xml:space="preserve"> HYPERLINK "https://doi.org/10.4135/9781412976237.n2"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"https://doi.org/10.4135/9781412976237.n2" \h </w:instrText>
      </w:r>
      <w:r w:rsidR="00E03828">
        <w:fldChar w:fldCharType="separate"/>
      </w:r>
      <w:r w:rsidRPr="002622F5">
        <w:rPr>
          <w:highlight w:val="white"/>
          <w:lang w:val="en-US"/>
        </w:rPr>
        <w:t>https://doi.org/10.4135/9781412976237.n2</w:t>
      </w:r>
      <w:r w:rsidR="00E03828">
        <w:rPr>
          <w:highlight w:val="white"/>
          <w:lang w:val="en-US"/>
        </w:rPr>
        <w:fldChar w:fldCharType="end"/>
      </w:r>
    </w:p>
    <w:p w14:paraId="56EC89ED" w14:textId="77777777" w:rsidR="00206529" w:rsidRPr="002622F5" w:rsidRDefault="00A02509">
      <w:pPr>
        <w:pStyle w:val="Normal1"/>
        <w:ind w:left="720" w:hanging="720"/>
        <w:rPr>
          <w:highlight w:val="white"/>
          <w:lang w:val="en-US"/>
        </w:rPr>
        <w:pPrChange w:id="515" w:author="Ian Hussey" w:date="2020-04-15T14:34:00Z">
          <w:pPr>
            <w:pStyle w:val="Normal1"/>
            <w:ind w:left="880" w:hanging="880"/>
          </w:pPr>
        </w:pPrChange>
      </w:pPr>
      <w:r w:rsidRPr="002622F5">
        <w:rPr>
          <w:highlight w:val="white"/>
          <w:lang w:val="en-US"/>
        </w:rPr>
        <w:t xml:space="preserve">De Houwer, J. (2011). Why the Cognitive Approach in Psychology Would Profit </w:t>
      </w:r>
      <w:proofErr w:type="gramStart"/>
      <w:r w:rsidRPr="002622F5">
        <w:rPr>
          <w:highlight w:val="white"/>
          <w:lang w:val="en-US"/>
        </w:rPr>
        <w:t>From</w:t>
      </w:r>
      <w:proofErr w:type="gramEnd"/>
      <w:r w:rsidRPr="002622F5">
        <w:rPr>
          <w:highlight w:val="white"/>
          <w:lang w:val="en-US"/>
        </w:rPr>
        <w:t xml:space="preserve">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r w:rsidR="00E03828">
        <w:fldChar w:fldCharType="begin"/>
      </w:r>
      <w:r w:rsidR="00E03828">
        <w:instrText xml:space="preserve"> HYPERLINK "https://doi.org/10.1177/1745691611400238"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"https://doi.org/10.1177/1745691611400238" \h </w:instrText>
      </w:r>
      <w:r w:rsidR="00E03828">
        <w:fldChar w:fldCharType="separate"/>
      </w:r>
      <w:r w:rsidRPr="002622F5">
        <w:rPr>
          <w:highlight w:val="white"/>
          <w:lang w:val="en-US"/>
        </w:rPr>
        <w:t>https://doi.org/10.1177/1745691611400238</w:t>
      </w:r>
      <w:r w:rsidR="00E03828">
        <w:rPr>
          <w:highlight w:val="white"/>
          <w:lang w:val="en-US"/>
        </w:rPr>
        <w:fldChar w:fldCharType="end"/>
      </w:r>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B742FF9" w14:textId="77777777" w:rsidR="00206529" w:rsidRPr="002622F5" w:rsidRDefault="00A02509">
      <w:pPr>
        <w:pStyle w:val="Normal1"/>
        <w:ind w:left="720" w:hanging="720"/>
        <w:rPr>
          <w:highlight w:val="white"/>
          <w:lang w:val="en-US"/>
        </w:rPr>
        <w:pPrChange w:id="516" w:author="Ian Hussey" w:date="2020-04-15T14:34:00Z">
          <w:pPr>
            <w:pStyle w:val="Normal1"/>
            <w:ind w:left="880" w:hanging="880"/>
          </w:pPr>
        </w:pPrChange>
      </w:pPr>
      <w:r w:rsidRPr="002622F5">
        <w:rPr>
          <w:lang w:val="en-US"/>
        </w:rPr>
        <w:fldChar w:fldCharType="end"/>
      </w:r>
      <w:r w:rsidRPr="002622F5">
        <w:rPr>
          <w:highlight w:val="white"/>
          <w:lang w:val="en-US"/>
        </w:rPr>
        <w:t xml:space="preserve">De Houwer,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r w:rsidR="00E03828">
        <w:fldChar w:fldCharType="begin"/>
      </w:r>
      <w:r w:rsidR="00E03828">
        <w:instrText xml:space="preserve"> HYPERLINK "https://doi.org/10.1037/a0014211"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3614C5B" w14:textId="77777777" w:rsidR="00206529" w:rsidRPr="002622F5" w:rsidRDefault="00A02509">
      <w:pPr>
        <w:pStyle w:val="Normal1"/>
        <w:ind w:left="720" w:hanging="720"/>
        <w:rPr>
          <w:highlight w:val="white"/>
          <w:lang w:val="en-US"/>
        </w:rPr>
        <w:pPrChange w:id="517" w:author="Ian Hussey" w:date="2020-04-15T14:34:00Z">
          <w:pPr>
            <w:pStyle w:val="Normal1"/>
            <w:ind w:left="885" w:hanging="885"/>
          </w:pPr>
        </w:pPrChange>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Toher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r w:rsidR="00E03828">
        <w:fldChar w:fldCharType="begin"/>
      </w:r>
      <w:r w:rsidR="00E03828">
        <w:instrText xml:space="preserve"> HYPERLINK "https://doi.org/10.20982/tqmp.13.2.p120"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"https://doi.org/10.20982/tqmp.13.2.p120" \h </w:instrText>
      </w:r>
      <w:r w:rsidR="00E03828">
        <w:fldChar w:fldCharType="separate"/>
      </w:r>
      <w:r w:rsidRPr="002622F5">
        <w:rPr>
          <w:highlight w:val="white"/>
          <w:lang w:val="en-US"/>
        </w:rPr>
        <w:t>https://doi.org/10.20982/tqmp.13.2.p120</w:t>
      </w:r>
      <w:r w:rsidR="00E03828">
        <w:rPr>
          <w:highlight w:val="white"/>
          <w:lang w:val="en-US"/>
        </w:rPr>
        <w:fldChar w:fldCharType="end"/>
      </w:r>
    </w:p>
    <w:p w14:paraId="06BB244A" w14:textId="77777777" w:rsidR="00206529" w:rsidRPr="002622F5" w:rsidRDefault="00A02509">
      <w:pPr>
        <w:pStyle w:val="Normal1"/>
        <w:ind w:left="720" w:hanging="720"/>
        <w:rPr>
          <w:highlight w:val="white"/>
          <w:lang w:val="en-US"/>
        </w:rPr>
        <w:pPrChange w:id="518" w:author="Ian Hussey" w:date="2020-04-15T14:34:00Z">
          <w:pPr>
            <w:pStyle w:val="Normal1"/>
            <w:ind w:left="880" w:hanging="880"/>
          </w:pPr>
        </w:pPrChange>
      </w:pPr>
      <w:r w:rsidRPr="002622F5">
        <w:rPr>
          <w:highlight w:val="white"/>
          <w:lang w:val="en-US"/>
        </w:rPr>
        <w:t xml:space="preserve">Dietvorst, B. J., &amp; Simonsohn, U. (2018). Intentionally “biased”: People purposely use to-be-ignored </w:t>
      </w:r>
      <w:proofErr w:type="gramStart"/>
      <w:r w:rsidRPr="002622F5">
        <w:rPr>
          <w:highlight w:val="white"/>
          <w:lang w:val="en-US"/>
        </w:rPr>
        <w:t>information, but</w:t>
      </w:r>
      <w:proofErr w:type="gramEnd"/>
      <w:r w:rsidRPr="002622F5">
        <w:rPr>
          <w:highlight w:val="white"/>
          <w:lang w:val="en-US"/>
        </w:rPr>
        <w:t xml:space="preserve"> can be persuaded not to. </w:t>
      </w:r>
      <w:r w:rsidRPr="002622F5">
        <w:rPr>
          <w:i/>
          <w:highlight w:val="white"/>
          <w:lang w:val="en-US"/>
        </w:rPr>
        <w:t>Journal of Experimental Psychology. General</w:t>
      </w:r>
      <w:r w:rsidRPr="002622F5">
        <w:rPr>
          <w:highlight w:val="white"/>
          <w:lang w:val="en-US"/>
        </w:rPr>
        <w:t>.</w:t>
      </w:r>
      <w:r w:rsidR="00E03828">
        <w:fldChar w:fldCharType="begin"/>
      </w:r>
      <w:r w:rsidR="00E03828">
        <w:instrText xml:space="preserve"> HYPERLINK "https://doi.org/10.1037/xge0000541"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546BED91" w14:textId="77777777" w:rsidR="00206529" w:rsidRPr="002622F5" w:rsidRDefault="00A02509">
      <w:pPr>
        <w:pStyle w:val="Normal1"/>
        <w:ind w:left="720" w:hanging="720"/>
        <w:rPr>
          <w:highlight w:val="white"/>
          <w:lang w:val="en-US"/>
        </w:rPr>
        <w:pPrChange w:id="519"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Ditonto</w:t>
      </w:r>
      <w:proofErr w:type="spellEnd"/>
      <w:r w:rsidRPr="002622F5">
        <w:rPr>
          <w:highlight w:val="white"/>
          <w:lang w:val="en-US"/>
        </w:rPr>
        <w:t xml:space="preserve">,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r w:rsidR="00E03828">
        <w:fldChar w:fldCharType="begin"/>
      </w:r>
      <w:r w:rsidR="00E03828">
        <w:instrText xml:space="preserve"> HYPERLINK "https://doi.org/10.1111/pops.12013" \h </w:instrText>
      </w:r>
      <w:r w:rsidR="00E03828">
        <w:fldChar w:fldCharType="separate"/>
      </w:r>
      <w:r w:rsidRPr="002622F5">
        <w:rPr>
          <w:highlight w:val="white"/>
          <w:lang w:val="en-US"/>
        </w:rPr>
        <w:t>https://doi.org/10.1111/pops.12013</w:t>
      </w:r>
      <w:r w:rsidR="00E03828">
        <w:rPr>
          <w:highlight w:val="white"/>
          <w:lang w:val="en-US"/>
        </w:rPr>
        <w:fldChar w:fldCharType="end"/>
      </w:r>
      <w:r w:rsidRPr="002622F5">
        <w:rPr>
          <w:highlight w:val="white"/>
          <w:lang w:val="en-US"/>
        </w:rPr>
        <w:t xml:space="preserve"> </w:t>
      </w:r>
    </w:p>
    <w:p w14:paraId="4B85C6D7" w14:textId="77777777" w:rsidR="00206529" w:rsidRPr="002622F5" w:rsidRDefault="00A02509">
      <w:pPr>
        <w:pStyle w:val="Normal1"/>
        <w:ind w:left="720" w:hanging="720"/>
        <w:rPr>
          <w:highlight w:val="white"/>
          <w:lang w:val="en-US"/>
        </w:rPr>
        <w:pPrChange w:id="520" w:author="Ian Hussey" w:date="2020-04-15T14:34:00Z">
          <w:pPr>
            <w:pStyle w:val="Normal1"/>
            <w:ind w:left="880" w:hanging="880"/>
          </w:pPr>
        </w:pPrChange>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r w:rsidR="00E03828">
        <w:fldChar w:fldCharType="begin"/>
      </w:r>
      <w:r w:rsidR="00E03828">
        <w:instrText xml:space="preserve"> HYPERLINK "https://doi.org/10.1111/josi.12048"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662A06E9" w14:textId="77777777" w:rsidR="00206529" w:rsidRPr="006658B0" w:rsidRDefault="00A02509">
      <w:pPr>
        <w:pStyle w:val="Normal1"/>
        <w:ind w:left="720" w:hanging="720"/>
        <w:rPr>
          <w:highlight w:val="white"/>
          <w:lang w:val="de-DE"/>
        </w:rPr>
        <w:pPrChange w:id="521"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Everaert</w:t>
      </w:r>
      <w:proofErr w:type="spellEnd"/>
      <w:r w:rsidRPr="002622F5">
        <w:rPr>
          <w:highlight w:val="white"/>
          <w:lang w:val="en-US"/>
        </w:rPr>
        <w:t xml:space="preserve">, T., Spruyt, A., &amp; De Houwer, J. (2016). Effects in the affect misattribution procedure are modulated by feature-specific attention allocation. </w:t>
      </w:r>
      <w:proofErr w:type="spellStart"/>
      <w:r w:rsidRPr="006658B0">
        <w:rPr>
          <w:i/>
          <w:highlight w:val="white"/>
          <w:lang w:val="de-DE"/>
        </w:rPr>
        <w:t>Social</w:t>
      </w:r>
      <w:proofErr w:type="spellEnd"/>
      <w:r w:rsidRPr="006658B0">
        <w:rPr>
          <w:i/>
          <w:highlight w:val="white"/>
          <w:lang w:val="de-DE"/>
        </w:rPr>
        <w:t xml:space="preserve">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47</w:t>
      </w:r>
      <w:r w:rsidRPr="006658B0">
        <w:rPr>
          <w:highlight w:val="white"/>
          <w:lang w:val="de-DE"/>
        </w:rPr>
        <w:t>(5), 244–256.</w:t>
      </w:r>
      <w:r w:rsidR="00E03828">
        <w:fldChar w:fldCharType="begin"/>
      </w:r>
      <w:r w:rsidR="00E03828">
        <w:instrText xml:space="preserve"> HYPERLINK "https://doi.org/10.1027/1864-9335/a000278" \h </w:instrText>
      </w:r>
      <w:r w:rsidR="00E03828">
        <w:fldChar w:fldCharType="separate"/>
      </w:r>
      <w:r w:rsidRPr="006658B0">
        <w:rPr>
          <w:highlight w:val="white"/>
          <w:lang w:val="de-DE"/>
        </w:rPr>
        <w:t xml:space="preserve"> </w:t>
      </w:r>
      <w:r w:rsidR="00E03828">
        <w:rPr>
          <w:highlight w:val="white"/>
          <w:lang w:val="de-DE"/>
        </w:rPr>
        <w:fldChar w:fldCharType="end"/>
      </w:r>
      <w:r w:rsidR="00E03828">
        <w:fldChar w:fldCharType="begin"/>
      </w:r>
      <w:r w:rsidR="00E03828">
        <w:instrText xml:space="preserve"> HYPERLINK "https://doi.org/10.1027/1864-9335/a000278" </w:instrText>
      </w:r>
      <w:r w:rsidR="00E03828">
        <w:fldChar w:fldCharType="separate"/>
      </w:r>
      <w:r w:rsidR="00012B7A" w:rsidRPr="006658B0">
        <w:rPr>
          <w:rStyle w:val="Hyperlink"/>
          <w:color w:val="auto"/>
          <w:highlight w:val="white"/>
          <w:u w:val="none"/>
          <w:lang w:val="de-DE"/>
        </w:rPr>
        <w:t>https://doi.org/10.1027/1864-9335/a000278</w:t>
      </w:r>
      <w:r w:rsidR="00E03828">
        <w:rPr>
          <w:rStyle w:val="Hyperlink"/>
          <w:color w:val="auto"/>
          <w:highlight w:val="white"/>
          <w:u w:val="none"/>
          <w:lang w:val="de-DE"/>
        </w:rPr>
        <w:fldChar w:fldCharType="end"/>
      </w:r>
    </w:p>
    <w:p w14:paraId="75580C8E" w14:textId="77777777" w:rsidR="00012B7A" w:rsidRPr="002622F5" w:rsidRDefault="00012B7A">
      <w:pPr>
        <w:pStyle w:val="Normal1"/>
        <w:ind w:left="720" w:hanging="720"/>
        <w:rPr>
          <w:highlight w:val="white"/>
          <w:lang w:val="en-US"/>
        </w:rPr>
        <w:pPrChange w:id="522" w:author="Ian Hussey" w:date="2020-04-15T14:34:00Z">
          <w:pPr>
            <w:pStyle w:val="Normal1"/>
            <w:ind w:left="880" w:hanging="880"/>
          </w:pPr>
        </w:pPrChange>
      </w:pPr>
      <w:r w:rsidRPr="006658B0">
        <w:rPr>
          <w:lang w:val="de-DE"/>
        </w:rPr>
        <w:t xml:space="preserve">Faul, F., Erdfelder, E., </w:t>
      </w:r>
      <w:proofErr w:type="gramStart"/>
      <w:r w:rsidRPr="006658B0">
        <w:rPr>
          <w:lang w:val="de-DE"/>
        </w:rPr>
        <w:t>Lang</w:t>
      </w:r>
      <w:proofErr w:type="gramEnd"/>
      <w:r w:rsidRPr="006658B0">
        <w:rPr>
          <w:lang w:val="de-DE"/>
        </w:rPr>
        <w:t xml:space="preserve">,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r w:rsidR="00E03828">
        <w:fldChar w:fldCharType="begin"/>
      </w:r>
      <w:r w:rsidR="00E03828">
        <w:instrText xml:space="preserve"> HYPERLINK "https://doi.org/10.3758/BF03193146" </w:instrText>
      </w:r>
      <w:r w:rsidR="00E03828">
        <w:fldChar w:fldCharType="separate"/>
      </w:r>
      <w:r w:rsidRPr="002622F5">
        <w:rPr>
          <w:rStyle w:val="Hyperlink"/>
          <w:color w:val="auto"/>
          <w:u w:val="none"/>
          <w:lang w:val="en-US"/>
        </w:rPr>
        <w:t>https://doi.org/10.3758/BF03193146</w:t>
      </w:r>
      <w:r w:rsidR="00E03828">
        <w:rPr>
          <w:rStyle w:val="Hyperlink"/>
          <w:color w:val="auto"/>
          <w:u w:val="none"/>
          <w:lang w:val="en-US"/>
        </w:rPr>
        <w:fldChar w:fldCharType="end"/>
      </w:r>
      <w:r w:rsidRPr="002622F5">
        <w:rPr>
          <w:lang w:val="en-US"/>
        </w:rPr>
        <w:t xml:space="preserve"> </w:t>
      </w:r>
    </w:p>
    <w:p w14:paraId="4DE6A3B6" w14:textId="77777777" w:rsidR="00863032" w:rsidRPr="002622F5" w:rsidRDefault="00863032">
      <w:pPr>
        <w:pStyle w:val="Normal1"/>
        <w:ind w:left="720" w:hanging="720"/>
        <w:rPr>
          <w:lang w:val="en-US"/>
        </w:rPr>
        <w:pPrChange w:id="523" w:author="Ian Hussey" w:date="2020-04-15T14:34:00Z">
          <w:pPr>
            <w:pStyle w:val="Normal1"/>
            <w:ind w:left="880" w:hanging="880"/>
          </w:pPr>
        </w:pPrChange>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r w:rsidR="00E03828">
        <w:fldChar w:fldCharType="begin"/>
      </w:r>
      <w:r w:rsidR="00E03828">
        <w:instrText xml:space="preserve"> HYPERLINK "https://doi.org/10.31234/osf.io/hs7wm" </w:instrText>
      </w:r>
      <w:r w:rsidR="00E03828">
        <w:fldChar w:fldCharType="separate"/>
      </w:r>
      <w:r w:rsidRPr="002622F5">
        <w:rPr>
          <w:rStyle w:val="Hyperlink"/>
          <w:color w:val="auto"/>
          <w:u w:val="none"/>
          <w:lang w:val="en-US"/>
        </w:rPr>
        <w:t>https://doi.org/10.31234/osf.io/hs7wm</w:t>
      </w:r>
      <w:r w:rsidR="00E03828">
        <w:rPr>
          <w:rStyle w:val="Hyperlink"/>
          <w:color w:val="auto"/>
          <w:u w:val="none"/>
          <w:lang w:val="en-US"/>
        </w:rPr>
        <w:fldChar w:fldCharType="end"/>
      </w:r>
      <w:r w:rsidRPr="002622F5">
        <w:rPr>
          <w:lang w:val="en-US"/>
        </w:rPr>
        <w:t xml:space="preserve"> </w:t>
      </w:r>
    </w:p>
    <w:p w14:paraId="24236E56" w14:textId="77777777" w:rsidR="00206529" w:rsidRPr="002622F5" w:rsidRDefault="00A02509">
      <w:pPr>
        <w:pStyle w:val="Normal1"/>
        <w:ind w:left="720" w:hanging="720"/>
        <w:rPr>
          <w:highlight w:val="white"/>
          <w:lang w:val="en-US"/>
        </w:rPr>
        <w:pPrChange w:id="524" w:author="Ian Hussey" w:date="2020-04-15T14:34:00Z">
          <w:pPr>
            <w:pStyle w:val="Normal1"/>
            <w:ind w:left="880" w:hanging="880"/>
          </w:pPr>
        </w:pPrChange>
      </w:pPr>
      <w:r w:rsidRPr="002622F5">
        <w:rPr>
          <w:highlight w:val="white"/>
          <w:lang w:val="en-US"/>
        </w:rPr>
        <w:t xml:space="preserve">Fox, K. R., Ribeiro, J. D., Kleiman, E. M., Hooley, J. M., Nock, M. K., &amp; Franklin, J. C. (2018). Affect toward the self and self-injury stimuli as potential risk factors for nonsuicidal self-injury. </w:t>
      </w:r>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r w:rsidR="00E03828">
        <w:fldChar w:fldCharType="begin"/>
      </w:r>
      <w:r w:rsidR="00E03828">
        <w:instrText xml:space="preserve"> HYPERLINK "https://doi.org/10.1016/j.psychres.2017.11.083"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7E4C9E53" w14:textId="77777777" w:rsidR="00206529" w:rsidRPr="006658B0" w:rsidRDefault="00A02509">
      <w:pPr>
        <w:pStyle w:val="Normal1"/>
        <w:ind w:left="720" w:hanging="720"/>
        <w:rPr>
          <w:highlight w:val="white"/>
          <w:lang w:val="de-DE"/>
        </w:rPr>
        <w:pPrChange w:id="525"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Franklin, J. C., Puzia, M. E., Lee, K. M., &amp; Prinstein, M. J. (2014). Low Implicit and Explicit Aversion Toward Self-Cutting Stimuli Longitudinally Predict Nonsuicidal Self-Injury. </w:t>
      </w:r>
      <w:r w:rsidRPr="006658B0">
        <w:rPr>
          <w:i/>
          <w:highlight w:val="white"/>
          <w:lang w:val="de-DE"/>
        </w:rPr>
        <w:t xml:space="preserve">Journal </w:t>
      </w:r>
      <w:proofErr w:type="spellStart"/>
      <w:r w:rsidRPr="006658B0">
        <w:rPr>
          <w:i/>
          <w:highlight w:val="white"/>
          <w:lang w:val="de-DE"/>
        </w:rPr>
        <w:t>of</w:t>
      </w:r>
      <w:proofErr w:type="spellEnd"/>
      <w:r w:rsidRPr="006658B0">
        <w:rPr>
          <w:i/>
          <w:highlight w:val="white"/>
          <w:lang w:val="de-DE"/>
        </w:rPr>
        <w:t xml:space="preserve"> </w:t>
      </w:r>
      <w:proofErr w:type="gramStart"/>
      <w:r w:rsidRPr="006658B0">
        <w:rPr>
          <w:i/>
          <w:highlight w:val="white"/>
          <w:lang w:val="de-DE"/>
        </w:rPr>
        <w:t>Abnormal</w:t>
      </w:r>
      <w:proofErr w:type="gramEnd"/>
      <w:r w:rsidRPr="006658B0">
        <w:rPr>
          <w:i/>
          <w:highlight w:val="white"/>
          <w:lang w:val="de-DE"/>
        </w:rPr>
        <w:t xml:space="preserve">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123</w:t>
      </w:r>
      <w:r w:rsidRPr="006658B0">
        <w:rPr>
          <w:highlight w:val="white"/>
          <w:lang w:val="de-DE"/>
        </w:rPr>
        <w:t>(2), 463–469.</w:t>
      </w:r>
      <w:r w:rsidR="00E03828">
        <w:fldChar w:fldCharType="begin"/>
      </w:r>
      <w:r w:rsidR="00E03828">
        <w:instrText xml:space="preserve"> HYPERLINK "https://doi.org/10.1037/a0036436" \h </w:instrText>
      </w:r>
      <w:r w:rsidR="00E03828">
        <w:fldChar w:fldCharType="separate"/>
      </w:r>
      <w:r w:rsidRPr="006658B0">
        <w:rPr>
          <w:highlight w:val="white"/>
          <w:lang w:val="de-DE"/>
        </w:rPr>
        <w:t xml:space="preserve"> </w:t>
      </w:r>
      <w:r w:rsidR="00E03828">
        <w:rPr>
          <w:highlight w:val="white"/>
          <w:lang w:val="de-DE"/>
        </w:rPr>
        <w:fldChar w:fldCharType="end"/>
      </w:r>
      <w:r w:rsidR="00E03828">
        <w:fldChar w:fldCharType="begin"/>
      </w:r>
      <w:r w:rsidR="00E03828">
        <w:instrText xml:space="preserve"> HYPERLINK "https://doi.org/10.1037/a0036436" \h </w:instrText>
      </w:r>
      <w:r w:rsidR="00E03828">
        <w:fldChar w:fldCharType="separate"/>
      </w:r>
      <w:r w:rsidRPr="006658B0">
        <w:rPr>
          <w:highlight w:val="white"/>
          <w:lang w:val="de-DE"/>
        </w:rPr>
        <w:t>https://doi.org/10.1037/a0036436</w:t>
      </w:r>
      <w:r w:rsidR="00E03828">
        <w:rPr>
          <w:highlight w:val="white"/>
          <w:lang w:val="de-DE"/>
        </w:rPr>
        <w:fldChar w:fldCharType="end"/>
      </w:r>
    </w:p>
    <w:p w14:paraId="5C62C21F" w14:textId="77777777" w:rsidR="00206529" w:rsidRPr="002622F5" w:rsidRDefault="00A02509">
      <w:pPr>
        <w:pStyle w:val="Normal1"/>
        <w:ind w:left="720" w:hanging="720"/>
        <w:rPr>
          <w:highlight w:val="white"/>
          <w:lang w:val="en-US"/>
        </w:rPr>
        <w:pPrChange w:id="526" w:author="Ian Hussey" w:date="2020-04-15T14:34:00Z">
          <w:pPr>
            <w:pStyle w:val="Normal1"/>
            <w:ind w:left="880" w:hanging="880"/>
          </w:pPr>
        </w:pPrChange>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categorisation influence spontaneous evaluations of multiply categorisable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r w:rsidR="00E03828">
        <w:fldChar w:fldCharType="begin"/>
      </w:r>
      <w:r w:rsidR="00E03828">
        <w:instrText xml:space="preserve"> HYPERLINK "https://doi.org/10.1080/02699930903112712"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3BE15B9" w14:textId="77777777" w:rsidR="00206529" w:rsidRPr="002622F5" w:rsidRDefault="00A02509">
      <w:pPr>
        <w:pStyle w:val="Normal1"/>
        <w:ind w:left="720" w:hanging="720"/>
        <w:rPr>
          <w:highlight w:val="white"/>
          <w:lang w:val="en-US"/>
        </w:rPr>
        <w:pPrChange w:id="527" w:author="Ian Hussey" w:date="2020-04-15T14:34:00Z">
          <w:pPr>
            <w:pStyle w:val="Normal1"/>
            <w:ind w:left="880" w:hanging="880"/>
          </w:pPr>
        </w:pPrChange>
      </w:pPr>
      <w:r w:rsidRPr="002622F5">
        <w:rPr>
          <w:lang w:val="en-US"/>
        </w:rPr>
        <w:fldChar w:fldCharType="end"/>
      </w:r>
      <w:r w:rsidRPr="002622F5">
        <w:rPr>
          <w:highlight w:val="white"/>
          <w:lang w:val="en-US"/>
        </w:rPr>
        <w:t xml:space="preserve">Gawronski, B., &amp; De Houwer, J. (2014). Implicit measures in social and personality psychology. In H. T. Reis &amp; C. M. Judd, </w:t>
      </w:r>
      <w:r w:rsidRPr="002622F5">
        <w:rPr>
          <w:i/>
          <w:highlight w:val="white"/>
          <w:lang w:val="en-US"/>
        </w:rPr>
        <w:t>Handbook of research methods in social and personality psychology</w:t>
      </w:r>
      <w:r w:rsidRPr="002622F5">
        <w:rPr>
          <w:highlight w:val="white"/>
          <w:lang w:val="en-US"/>
        </w:rPr>
        <w:t xml:space="preserve"> (pp. 283–310). Cambridge University Press.</w:t>
      </w:r>
    </w:p>
    <w:p w14:paraId="3E543AB7" w14:textId="77777777" w:rsidR="00206529" w:rsidRPr="002622F5" w:rsidRDefault="00A02509">
      <w:pPr>
        <w:pStyle w:val="Normal1"/>
        <w:ind w:left="720" w:hanging="720"/>
        <w:rPr>
          <w:highlight w:val="white"/>
          <w:lang w:val="en-US"/>
        </w:rPr>
        <w:pPrChange w:id="528" w:author="Ian Hussey" w:date="2020-04-15T14:34:00Z">
          <w:pPr>
            <w:pStyle w:val="Normal1"/>
            <w:ind w:left="880" w:hanging="880"/>
          </w:pPr>
        </w:pPrChange>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405D5686" w14:textId="77777777" w:rsidR="00206529" w:rsidRPr="002622F5" w:rsidRDefault="00A02509">
      <w:pPr>
        <w:pStyle w:val="Normal1"/>
        <w:ind w:left="720" w:hanging="720"/>
        <w:rPr>
          <w:highlight w:val="white"/>
          <w:lang w:val="en-US"/>
        </w:rPr>
        <w:pPrChange w:id="529" w:author="Ian Hussey" w:date="2020-04-15T14:34:00Z">
          <w:pPr>
            <w:pStyle w:val="Normal1"/>
            <w:ind w:left="880" w:hanging="880"/>
          </w:pPr>
        </w:pPrChange>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r w:rsidR="00E03828">
        <w:fldChar w:fldCharType="begin"/>
      </w:r>
      <w:r w:rsidR="00E03828">
        <w:instrText xml:space="preserve"> HYPERLINK "https://doi.org/10.1016/j.jesp.2012.01.002"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57CD1690" w14:textId="77777777" w:rsidR="00206529" w:rsidRPr="002622F5" w:rsidRDefault="00A02509">
      <w:pPr>
        <w:pStyle w:val="Normal1"/>
        <w:ind w:left="720" w:hanging="720"/>
        <w:rPr>
          <w:highlight w:val="white"/>
          <w:lang w:val="en-US"/>
        </w:rPr>
        <w:pPrChange w:id="530" w:author="Ian Hussey" w:date="2020-04-15T14:34:00Z">
          <w:pPr>
            <w:pStyle w:val="Normal1"/>
            <w:ind w:left="880" w:hanging="880"/>
          </w:pPr>
        </w:pPrChange>
      </w:pPr>
      <w:r w:rsidRPr="002622F5">
        <w:rPr>
          <w:lang w:val="en-US"/>
        </w:rPr>
        <w:fldChar w:fldCharType="end"/>
      </w:r>
      <w:r w:rsidRPr="002622F5">
        <w:rPr>
          <w:highlight w:val="white"/>
          <w:lang w:val="en-US"/>
        </w:rPr>
        <w:t xml:space="preserve">Gawronski, B., &amp; Ye, Y. (2014).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r w:rsidR="00E03828">
        <w:fldChar w:fldCharType="begin"/>
      </w:r>
      <w:r w:rsidR="00E03828">
        <w:instrText xml:space="preserve"> HYPERLINK "https://doi.org/10.1177/0146167213502548" \h </w:instrText>
      </w:r>
      <w:r w:rsidR="00E03828">
        <w:fldChar w:fldCharType="separate"/>
      </w:r>
      <w:r w:rsidRPr="002622F5">
        <w:rPr>
          <w:highlight w:val="white"/>
          <w:lang w:val="en-US"/>
        </w:rPr>
        <w:t>https://doi.org/10.1177/0146167213502548</w:t>
      </w:r>
      <w:r w:rsidR="00E03828">
        <w:rPr>
          <w:highlight w:val="white"/>
          <w:lang w:val="en-US"/>
        </w:rPr>
        <w:fldChar w:fldCharType="end"/>
      </w:r>
      <w:r w:rsidRPr="002622F5">
        <w:rPr>
          <w:highlight w:val="white"/>
          <w:lang w:val="en-US"/>
        </w:rPr>
        <w:t xml:space="preserve"> </w:t>
      </w:r>
    </w:p>
    <w:p w14:paraId="71E781E1" w14:textId="77777777" w:rsidR="00206529" w:rsidRPr="002622F5" w:rsidRDefault="00A02509">
      <w:pPr>
        <w:pStyle w:val="Normal1"/>
        <w:ind w:left="720" w:hanging="720"/>
        <w:rPr>
          <w:highlight w:val="white"/>
          <w:lang w:val="en-US"/>
        </w:rPr>
        <w:pPrChange w:id="531" w:author="Ian Hussey" w:date="2020-04-15T14:34:00Z">
          <w:pPr>
            <w:pStyle w:val="Normal1"/>
            <w:ind w:left="880" w:hanging="880"/>
          </w:pPr>
        </w:pPrChange>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r w:rsidR="00E03828">
        <w:fldChar w:fldCharType="begin"/>
      </w:r>
      <w:r w:rsidR="00E03828">
        <w:instrText xml:space="preserve"> HYPERLINK "https://doi.org/10.1177/1948550614543029"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596E8056" w14:textId="77777777" w:rsidR="00206529" w:rsidRPr="002622F5" w:rsidRDefault="00A02509">
      <w:pPr>
        <w:pStyle w:val="Normal1"/>
        <w:ind w:left="720" w:hanging="720"/>
        <w:rPr>
          <w:highlight w:val="white"/>
          <w:lang w:val="en-US"/>
        </w:rPr>
        <w:pPrChange w:id="532"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r w:rsidR="00E03828">
        <w:fldChar w:fldCharType="begin"/>
      </w:r>
      <w:r w:rsidR="00E03828">
        <w:instrText xml:space="preserve"> HYPERLINK "https://doi.org/10.1198/000313006X152649"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7F3E36C9" w14:textId="77777777" w:rsidR="00206529" w:rsidRPr="006658B0" w:rsidRDefault="00A02509">
      <w:pPr>
        <w:pStyle w:val="Normal1"/>
        <w:ind w:left="720" w:hanging="720"/>
        <w:rPr>
          <w:highlight w:val="white"/>
          <w:lang w:val="de-DE"/>
        </w:rPr>
        <w:pPrChange w:id="533"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Görgen</w:t>
      </w:r>
      <w:proofErr w:type="spellEnd"/>
      <w:r w:rsidRPr="002622F5">
        <w:rPr>
          <w:highlight w:val="white"/>
          <w:lang w:val="en-US"/>
        </w:rPr>
        <w:t xml:space="preserve">, S. M., Joormann, J., Hiller, W., &amp; Witthöft, M. (2015). The Role of Mental Imagery in Depression: Negative Mental Imagery Induces Strong Implicit and Explicit Affect in Depression. </w:t>
      </w:r>
      <w:r w:rsidRPr="006658B0">
        <w:rPr>
          <w:i/>
          <w:highlight w:val="white"/>
          <w:lang w:val="de-DE"/>
        </w:rPr>
        <w:t xml:space="preserve">Frontiers in </w:t>
      </w:r>
      <w:proofErr w:type="spellStart"/>
      <w:r w:rsidRPr="006658B0">
        <w:rPr>
          <w:i/>
          <w:highlight w:val="white"/>
          <w:lang w:val="de-DE"/>
        </w:rPr>
        <w:t>Psychiatry</w:t>
      </w:r>
      <w:proofErr w:type="spellEnd"/>
      <w:r w:rsidRPr="006658B0">
        <w:rPr>
          <w:highlight w:val="white"/>
          <w:lang w:val="de-DE"/>
        </w:rPr>
        <w:t xml:space="preserve">, </w:t>
      </w:r>
      <w:r w:rsidRPr="006658B0">
        <w:rPr>
          <w:i/>
          <w:highlight w:val="white"/>
          <w:lang w:val="de-DE"/>
        </w:rPr>
        <w:t>6</w:t>
      </w:r>
      <w:r w:rsidRPr="006658B0">
        <w:rPr>
          <w:highlight w:val="white"/>
          <w:lang w:val="de-DE"/>
        </w:rPr>
        <w:t>, 94.</w:t>
      </w:r>
      <w:r w:rsidR="00E03828">
        <w:fldChar w:fldCharType="begin"/>
      </w:r>
      <w:r w:rsidR="00E03828">
        <w:instrText xml:space="preserve"> HYPERLINK "https://doi.org/10.3389/fpsyt.2015.00094" \h </w:instrText>
      </w:r>
      <w:r w:rsidR="00E03828">
        <w:fldChar w:fldCharType="separate"/>
      </w:r>
      <w:r w:rsidRPr="006658B0">
        <w:rPr>
          <w:highlight w:val="white"/>
          <w:lang w:val="de-DE"/>
        </w:rPr>
        <w:t xml:space="preserve"> </w:t>
      </w:r>
      <w:r w:rsidR="00E03828">
        <w:rPr>
          <w:highlight w:val="white"/>
          <w:lang w:val="de-DE"/>
        </w:rPr>
        <w:fldChar w:fldCharType="end"/>
      </w:r>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10C8AB2B" w14:textId="77777777" w:rsidR="00206529" w:rsidRPr="002622F5" w:rsidRDefault="00A02509">
      <w:pPr>
        <w:pStyle w:val="Normal1"/>
        <w:ind w:left="720" w:hanging="720"/>
        <w:rPr>
          <w:highlight w:val="white"/>
          <w:lang w:val="en-US"/>
        </w:rPr>
        <w:pPrChange w:id="534" w:author="Ian Hussey" w:date="2020-04-15T14:34:00Z">
          <w:pPr>
            <w:pStyle w:val="Normal1"/>
            <w:ind w:left="880" w:hanging="880"/>
          </w:pPr>
        </w:pPrChange>
      </w:pPr>
      <w:r w:rsidRPr="002622F5">
        <w:rPr>
          <w:lang w:val="en-US"/>
        </w:rPr>
        <w:fldChar w:fldCharType="end"/>
      </w:r>
      <w:proofErr w:type="spellStart"/>
      <w:r w:rsidRPr="006658B0">
        <w:rPr>
          <w:highlight w:val="white"/>
          <w:lang w:val="de-DE"/>
        </w:rPr>
        <w:t>Greenwald</w:t>
      </w:r>
      <w:proofErr w:type="spellEnd"/>
      <w:r w:rsidRPr="006658B0">
        <w:rPr>
          <w:highlight w:val="white"/>
          <w:lang w:val="de-DE"/>
        </w:rPr>
        <w:t xml:space="preserve">, A., </w:t>
      </w:r>
      <w:proofErr w:type="spellStart"/>
      <w:r w:rsidRPr="006658B0">
        <w:rPr>
          <w:highlight w:val="white"/>
          <w:lang w:val="de-DE"/>
        </w:rPr>
        <w:t>McGhee</w:t>
      </w:r>
      <w:proofErr w:type="spellEnd"/>
      <w:r w:rsidRPr="006658B0">
        <w:rPr>
          <w:highlight w:val="white"/>
          <w:lang w:val="de-DE"/>
        </w:rPr>
        <w:t xml:space="preserv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r w:rsidR="00E03828">
        <w:fldChar w:fldCharType="begin"/>
      </w:r>
      <w:r w:rsidR="00E03828">
        <w:instrText xml:space="preserve"> HYPERLINK "https://doi.org/10.1037/0022-3514.74.6.1464" \h </w:instrText>
      </w:r>
      <w:r w:rsidR="00E03828">
        <w:fldChar w:fldCharType="separate"/>
      </w:r>
      <w:r w:rsidRPr="002622F5">
        <w:rPr>
          <w:highlight w:val="white"/>
          <w:lang w:val="en-US"/>
        </w:rPr>
        <w:t>https://doi.org/10.1037/0022-3514.74.6.1464</w:t>
      </w:r>
      <w:r w:rsidR="00E03828">
        <w:rPr>
          <w:highlight w:val="white"/>
          <w:lang w:val="en-US"/>
        </w:rPr>
        <w:fldChar w:fldCharType="end"/>
      </w:r>
      <w:r w:rsidRPr="002622F5">
        <w:rPr>
          <w:highlight w:val="white"/>
          <w:lang w:val="en-US"/>
        </w:rPr>
        <w:t xml:space="preserve"> </w:t>
      </w:r>
    </w:p>
    <w:p w14:paraId="7D5B44B1" w14:textId="77777777" w:rsidR="00206529" w:rsidRPr="002622F5" w:rsidRDefault="00A02509">
      <w:pPr>
        <w:pStyle w:val="Normal1"/>
        <w:ind w:left="720" w:hanging="720"/>
        <w:rPr>
          <w:highlight w:val="white"/>
          <w:lang w:val="en-US"/>
        </w:rPr>
        <w:pPrChange w:id="535" w:author="Ian Hussey" w:date="2020-04-15T14:34:00Z">
          <w:pPr>
            <w:pStyle w:val="Normal1"/>
            <w:ind w:left="880" w:hanging="880"/>
          </w:pPr>
        </w:pPrChange>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r w:rsidR="00E03828">
        <w:fldChar w:fldCharType="begin"/>
      </w:r>
      <w:r w:rsidR="00E03828">
        <w:instrText xml:space="preserve"> HYPERLINK "https://doi.org/10.1037/pspi0000155" \h </w:instrText>
      </w:r>
      <w:r w:rsidR="00E03828">
        <w:fldChar w:fldCharType="separate"/>
      </w:r>
      <w:r w:rsidRPr="002622F5">
        <w:rPr>
          <w:highlight w:val="white"/>
          <w:lang w:val="en-US"/>
        </w:rPr>
        <w:t>https://doi.org/10.1037/pspi0000155</w:t>
      </w:r>
      <w:r w:rsidR="00E03828">
        <w:rPr>
          <w:highlight w:val="white"/>
          <w:lang w:val="en-US"/>
        </w:rPr>
        <w:fldChar w:fldCharType="end"/>
      </w:r>
      <w:r w:rsidRPr="002622F5">
        <w:rPr>
          <w:highlight w:val="white"/>
          <w:lang w:val="en-US"/>
        </w:rPr>
        <w:t xml:space="preserve"> </w:t>
      </w:r>
    </w:p>
    <w:p w14:paraId="316743B8" w14:textId="77777777" w:rsidR="00206529" w:rsidRPr="002622F5" w:rsidRDefault="00A02509">
      <w:pPr>
        <w:pStyle w:val="Normal1"/>
        <w:ind w:left="720" w:hanging="720"/>
        <w:rPr>
          <w:lang w:val="en-US"/>
        </w:rPr>
        <w:pPrChange w:id="536" w:author="Ian Hussey" w:date="2020-04-15T14:34:00Z">
          <w:pPr>
            <w:pStyle w:val="Normal1"/>
            <w:ind w:left="880" w:hanging="880"/>
          </w:pPr>
        </w:pPrChange>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r w:rsidR="00E03828">
        <w:fldChar w:fldCharType="begin"/>
      </w:r>
      <w:r w:rsidR="00E03828">
        <w:instrText xml:space="preserve"> HYPERLINK "https://doi.org/10.1080/02699939408408957" \h </w:instrText>
      </w:r>
      <w:r w:rsidR="00E03828">
        <w:fldChar w:fldCharType="separate"/>
      </w:r>
      <w:r w:rsidRPr="002622F5">
        <w:rPr>
          <w:highlight w:val="white"/>
          <w:lang w:val="en-US"/>
        </w:rPr>
        <w:t>https://doi.org/10.1080/02699939408408957</w:t>
      </w:r>
      <w:r w:rsidR="00E03828">
        <w:rPr>
          <w:highlight w:val="white"/>
          <w:lang w:val="en-US"/>
        </w:rPr>
        <w:fldChar w:fldCharType="end"/>
      </w:r>
    </w:p>
    <w:p w14:paraId="619DC8C7" w14:textId="77777777" w:rsidR="00206529" w:rsidRPr="002622F5" w:rsidRDefault="00A02509">
      <w:pPr>
        <w:pStyle w:val="Normal1"/>
        <w:ind w:left="720" w:hanging="720"/>
        <w:rPr>
          <w:highlight w:val="white"/>
          <w:lang w:val="en-US"/>
        </w:rPr>
        <w:pPrChange w:id="537" w:author="Ian Hussey" w:date="2020-04-15T14:34:00Z">
          <w:pPr>
            <w:pStyle w:val="Normal1"/>
            <w:ind w:left="880" w:hanging="880"/>
          </w:pPr>
        </w:pPrChange>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r w:rsidR="00E03828">
        <w:fldChar w:fldCharType="begin"/>
      </w:r>
      <w:r w:rsidR="00E03828">
        <w:instrText xml:space="preserve"> HYPERLINK "https://doi.org/10.1017/S0140525X10000725"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"https://doi.org/10.1017/S0140525X10000725" \h </w:instrText>
      </w:r>
      <w:r w:rsidR="00E03828">
        <w:fldChar w:fldCharType="separate"/>
      </w:r>
      <w:r w:rsidRPr="002622F5">
        <w:rPr>
          <w:highlight w:val="white"/>
          <w:lang w:val="en-US"/>
        </w:rPr>
        <w:t>https://doi.org/10.1017/S0140525X10000725</w:t>
      </w:r>
      <w:r w:rsidR="00E03828">
        <w:rPr>
          <w:highlight w:val="white"/>
          <w:lang w:val="en-US"/>
        </w:rPr>
        <w:fldChar w:fldCharType="end"/>
      </w:r>
    </w:p>
    <w:p w14:paraId="7D2C5973" w14:textId="77777777" w:rsidR="00863032" w:rsidRPr="006658B0" w:rsidRDefault="00863032">
      <w:pPr>
        <w:pStyle w:val="Normal1"/>
        <w:ind w:left="720" w:hanging="720"/>
        <w:rPr>
          <w:lang w:val="de-DE"/>
        </w:rPr>
        <w:pPrChange w:id="538" w:author="Ian Hussey" w:date="2020-04-15T14:34:00Z">
          <w:pPr>
            <w:pStyle w:val="Normal1"/>
            <w:ind w:left="880" w:hanging="880"/>
          </w:pPr>
        </w:pPrChange>
      </w:pPr>
      <w:r w:rsidRPr="002622F5">
        <w:rPr>
          <w:lang w:val="en-US"/>
        </w:rPr>
        <w:t xml:space="preserve">Hussey, I., &amp; Hughes, S. (2018). Hidden invalidity among fifteen commonly used measures in social and personality psychology. </w:t>
      </w:r>
      <w:proofErr w:type="spellStart"/>
      <w:r w:rsidRPr="006658B0">
        <w:rPr>
          <w:lang w:val="de-DE"/>
        </w:rPr>
        <w:t>Preprint</w:t>
      </w:r>
      <w:proofErr w:type="spellEnd"/>
      <w:r w:rsidRPr="006658B0">
        <w:rPr>
          <w:lang w:val="de-DE"/>
        </w:rPr>
        <w:t xml:space="preserve">: </w:t>
      </w:r>
      <w:r w:rsidR="00E03828">
        <w:fldChar w:fldCharType="begin"/>
      </w:r>
      <w:r w:rsidR="00E03828">
        <w:instrText xml:space="preserve"> HYPERLINK "https://doi.org/10.31234/osf.io/7rbfp" </w:instrText>
      </w:r>
      <w:r w:rsidR="00E03828">
        <w:fldChar w:fldCharType="separate"/>
      </w:r>
      <w:r w:rsidRPr="006658B0">
        <w:rPr>
          <w:rStyle w:val="Hyperlink"/>
          <w:color w:val="auto"/>
          <w:u w:val="none"/>
          <w:lang w:val="de-DE"/>
        </w:rPr>
        <w:t>https://doi.org/10.31234/osf.io/7rbfp</w:t>
      </w:r>
      <w:r w:rsidR="00E03828">
        <w:rPr>
          <w:rStyle w:val="Hyperlink"/>
          <w:color w:val="auto"/>
          <w:u w:val="none"/>
          <w:lang w:val="de-DE"/>
        </w:rPr>
        <w:fldChar w:fldCharType="end"/>
      </w:r>
      <w:r w:rsidRPr="006658B0">
        <w:rPr>
          <w:lang w:val="de-DE"/>
        </w:rPr>
        <w:t xml:space="preserve"> </w:t>
      </w:r>
    </w:p>
    <w:p w14:paraId="297084D8" w14:textId="77777777" w:rsidR="00206529" w:rsidRPr="002622F5" w:rsidRDefault="00A02509">
      <w:pPr>
        <w:pStyle w:val="Normal1"/>
        <w:ind w:left="720" w:hanging="720"/>
        <w:rPr>
          <w:highlight w:val="white"/>
          <w:lang w:val="en-US"/>
        </w:rPr>
        <w:pPrChange w:id="539" w:author="Ian Hussey" w:date="2020-04-15T14:34:00Z">
          <w:pPr>
            <w:pStyle w:val="Normal1"/>
            <w:ind w:left="880" w:hanging="880"/>
          </w:pPr>
        </w:pPrChange>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r w:rsidR="00E03828">
        <w:fldChar w:fldCharType="begin"/>
      </w:r>
      <w:r w:rsidR="00E03828">
        <w:instrText xml:space="preserve"> HYPERLINK "https://doi.org/10.1080/02699931.2010.508260"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"https://doi.org/10.1080/02699931.2010.508260" \h </w:instrText>
      </w:r>
      <w:r w:rsidR="00E03828">
        <w:fldChar w:fldCharType="separate"/>
      </w:r>
      <w:r w:rsidRPr="002622F5">
        <w:rPr>
          <w:highlight w:val="white"/>
          <w:lang w:val="en-US"/>
        </w:rPr>
        <w:t>https://doi.org/10.1080/02699931.2010.508260</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CA513E1" w14:textId="77777777" w:rsidR="00206529" w:rsidRPr="002622F5" w:rsidRDefault="00A02509">
      <w:pPr>
        <w:pStyle w:val="Normal1"/>
        <w:ind w:left="720" w:hanging="720"/>
        <w:rPr>
          <w:highlight w:val="white"/>
          <w:lang w:val="en-US"/>
        </w:rPr>
        <w:pPrChange w:id="540"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Jasper, F., &amp; Witthöft, M. (2013).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r w:rsidR="00E03828">
        <w:fldChar w:fldCharType="begin"/>
      </w:r>
      <w:r w:rsidR="00E03828">
        <w:instrText xml:space="preserve"> HYPERLINK "http://dx.doi.org/10.1007/s10608-012-9484-1"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3F88E88" w14:textId="77777777" w:rsidR="00206529" w:rsidRPr="002622F5" w:rsidRDefault="00A02509">
      <w:pPr>
        <w:pStyle w:val="Normal1"/>
        <w:ind w:left="720" w:hanging="720"/>
        <w:rPr>
          <w:highlight w:val="white"/>
          <w:lang w:val="en-US"/>
        </w:rPr>
        <w:pPrChange w:id="541" w:author="Ian Hussey" w:date="2020-04-15T14:34:00Z">
          <w:pPr>
            <w:pStyle w:val="Normal1"/>
            <w:ind w:left="880" w:hanging="880"/>
          </w:pPr>
        </w:pPrChange>
      </w:pPr>
      <w:r w:rsidRPr="002622F5">
        <w:rPr>
          <w:lang w:val="en-US"/>
        </w:rPr>
        <w:fldChar w:fldCharType="end"/>
      </w:r>
      <w:r w:rsidRPr="002622F5">
        <w:rPr>
          <w:highlight w:val="white"/>
          <w:lang w:val="en-US"/>
        </w:rPr>
        <w:t xml:space="preserve">Jones, C. R., Fazio, R. H., &amp; Olson, M. A. (2009). Implicit misattribution as a mechanism underlying evaluative conditioning.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r w:rsidR="00E03828">
        <w:fldChar w:fldCharType="begin"/>
      </w:r>
      <w:r w:rsidR="00E03828">
        <w:instrText xml:space="preserve"> HYPERLINK "https://doi.org/10.1037/a0014747"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3180D18C" w14:textId="77777777" w:rsidR="00206529" w:rsidRPr="002622F5" w:rsidRDefault="00A02509">
      <w:pPr>
        <w:pStyle w:val="Normal1"/>
        <w:ind w:left="720" w:hanging="720"/>
        <w:rPr>
          <w:highlight w:val="white"/>
          <w:lang w:val="en-US"/>
        </w:rPr>
        <w:pPrChange w:id="542"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Kalmoe</w:t>
      </w:r>
      <w:proofErr w:type="spellEnd"/>
      <w:r w:rsidRPr="002622F5">
        <w:rPr>
          <w:highlight w:val="white"/>
          <w:lang w:val="en-US"/>
        </w:rPr>
        <w:t xml:space="preserve">, N. P., &amp; Piston, S. (2013). Is Implicit Prejudice against Blacks Politically Consequential? Evidence from the AMP.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r w:rsidR="00E03828">
        <w:fldChar w:fldCharType="begin"/>
      </w:r>
      <w:r w:rsidR="00E03828">
        <w:instrText xml:space="preserve"> HYPERLINK "https://doi.org/10.1093/poq/nfs051"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35F3AF0B" w14:textId="77777777" w:rsidR="00206529" w:rsidRPr="002622F5" w:rsidRDefault="00A02509">
      <w:pPr>
        <w:pStyle w:val="Normal1"/>
        <w:ind w:left="720" w:hanging="720"/>
        <w:rPr>
          <w:lang w:val="en-US"/>
        </w:rPr>
        <w:pPrChange w:id="543"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Kühn</w:t>
      </w:r>
      <w:proofErr w:type="spellEnd"/>
      <w:r w:rsidRPr="002622F5">
        <w:rPr>
          <w:highlight w:val="white"/>
          <w:lang w:val="en-US"/>
        </w:rPr>
        <w:t xml:space="preserve">, S., &amp; Brass, M. (2009). Retrospective construction of the judgement of free choice.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r w:rsidR="00E03828">
        <w:fldChar w:fldCharType="begin"/>
      </w:r>
      <w:r w:rsidR="00E03828">
        <w:instrText xml:space="preserve"> HYPERLINK "https://doi.org/10.1016/j.concog.2008.09.007"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"https://doi.org/10.1016/j.concog.2008.09.007" \h </w:instrText>
      </w:r>
      <w:r w:rsidR="00E03828">
        <w:fldChar w:fldCharType="separate"/>
      </w:r>
      <w:r w:rsidRPr="002622F5">
        <w:rPr>
          <w:highlight w:val="white"/>
          <w:lang w:val="en-US"/>
        </w:rPr>
        <w:t>https://doi.org/10.1016/j.concog.2008.09.007</w:t>
      </w:r>
      <w:r w:rsidR="00E03828">
        <w:rPr>
          <w:highlight w:val="white"/>
          <w:lang w:val="en-US"/>
        </w:rPr>
        <w:fldChar w:fldCharType="end"/>
      </w:r>
    </w:p>
    <w:p w14:paraId="608F01E6" w14:textId="77777777" w:rsidR="00206529" w:rsidRPr="002622F5" w:rsidRDefault="00A02509">
      <w:pPr>
        <w:pStyle w:val="Normal1"/>
        <w:ind w:left="720" w:hanging="720"/>
        <w:rPr>
          <w:highlight w:val="white"/>
          <w:lang w:val="en-US"/>
        </w:rPr>
        <w:pPrChange w:id="544" w:author="Ian Hussey" w:date="2020-04-15T14:34:00Z">
          <w:pPr>
            <w:pStyle w:val="Normal1"/>
            <w:ind w:left="880" w:hanging="880"/>
          </w:pPr>
        </w:pPrChange>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r w:rsidR="00E03828">
        <w:fldChar w:fldCharType="begin"/>
      </w:r>
      <w:r w:rsidR="00E03828">
        <w:instrText xml:space="preserve"> HYPERLINK "https://doi.org/10.1177/2515245918770963"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"https://doi.org/10.1177/2515245918770963" \h </w:instrText>
      </w:r>
      <w:r w:rsidR="00E03828">
        <w:fldChar w:fldCharType="separate"/>
      </w:r>
      <w:r w:rsidRPr="002622F5">
        <w:rPr>
          <w:highlight w:val="white"/>
          <w:lang w:val="en-US"/>
        </w:rPr>
        <w:t>https://doi.org/10.1177/2515245918770963</w:t>
      </w:r>
      <w:r w:rsidR="00E03828">
        <w:rPr>
          <w:highlight w:val="white"/>
          <w:lang w:val="en-US"/>
        </w:rPr>
        <w:fldChar w:fldCharType="end"/>
      </w:r>
    </w:p>
    <w:p w14:paraId="6948CAA4" w14:textId="77777777" w:rsidR="00206529" w:rsidRPr="002622F5" w:rsidRDefault="00A02509">
      <w:pPr>
        <w:pStyle w:val="Normal1"/>
        <w:ind w:left="720" w:hanging="720"/>
        <w:rPr>
          <w:highlight w:val="white"/>
          <w:lang w:val="en-US"/>
        </w:rPr>
        <w:pPrChange w:id="545" w:author="Ian Hussey" w:date="2020-04-15T14:34:00Z">
          <w:pPr>
            <w:pStyle w:val="Normal1"/>
            <w:ind w:left="880" w:hanging="880"/>
          </w:pPr>
        </w:pPrChange>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2892D99C" w14:textId="77777777" w:rsidR="00206529" w:rsidRPr="002622F5" w:rsidRDefault="00A02509">
      <w:pPr>
        <w:pStyle w:val="Normal1"/>
        <w:ind w:left="720" w:hanging="720"/>
        <w:rPr>
          <w:highlight w:val="white"/>
          <w:lang w:val="en-US"/>
        </w:rPr>
        <w:pPrChange w:id="546" w:author="Ian Hussey" w:date="2020-04-15T14:34:00Z">
          <w:pPr>
            <w:pStyle w:val="Normal1"/>
            <w:ind w:left="880" w:hanging="880"/>
          </w:pPr>
        </w:pPrChange>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r w:rsidR="00E03828">
        <w:fldChar w:fldCharType="begin"/>
      </w:r>
      <w:r w:rsidR="00E03828">
        <w:instrText xml:space="preserve"> HYPERLINK "https://doi.org/10.1037/pspa0000146" \h </w:instrText>
      </w:r>
      <w:r w:rsidR="00E03828">
        <w:fldChar w:fldCharType="separate"/>
      </w:r>
      <w:r w:rsidRPr="002622F5">
        <w:rPr>
          <w:highlight w:val="white"/>
          <w:lang w:val="en-US"/>
        </w:rPr>
        <w:t>https://doi.org/10.1037/pspa0000146</w:t>
      </w:r>
      <w:r w:rsidR="00E03828">
        <w:rPr>
          <w:highlight w:val="white"/>
          <w:lang w:val="en-US"/>
        </w:rPr>
        <w:fldChar w:fldCharType="end"/>
      </w:r>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4B2FBF5" w14:textId="77777777" w:rsidR="00206529" w:rsidRPr="002622F5" w:rsidRDefault="00A02509">
      <w:pPr>
        <w:pStyle w:val="Normal1"/>
        <w:ind w:left="720" w:hanging="720"/>
        <w:rPr>
          <w:highlight w:val="white"/>
          <w:lang w:val="en-US"/>
        </w:rPr>
        <w:pPrChange w:id="547" w:author="Ian Hussey" w:date="2020-04-15T14:34:00Z">
          <w:pPr>
            <w:pStyle w:val="Normal1"/>
            <w:ind w:left="880" w:hanging="880"/>
          </w:pPr>
        </w:pPrChange>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r w:rsidR="00E03828">
        <w:fldChar w:fldCharType="begin"/>
      </w:r>
      <w:r w:rsidR="00E03828">
        <w:instrText xml:space="preserve"> HYPERLINK "https://doi.org/10.1016/j.jesp.2016.06.004"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0178A805" w14:textId="77777777" w:rsidR="00206529" w:rsidRPr="002622F5" w:rsidRDefault="00A02509">
      <w:pPr>
        <w:pStyle w:val="Normal1"/>
        <w:ind w:left="720" w:hanging="720"/>
        <w:rPr>
          <w:highlight w:val="white"/>
          <w:lang w:val="en-US"/>
        </w:rPr>
        <w:pPrChange w:id="548" w:author="Ian Hussey" w:date="2020-04-15T14:34:00Z">
          <w:pPr>
            <w:pStyle w:val="Normal1"/>
            <w:ind w:left="880" w:hanging="880"/>
          </w:pPr>
        </w:pPrChange>
      </w:pPr>
      <w:r w:rsidRPr="002622F5">
        <w:rPr>
          <w:lang w:val="en-US"/>
        </w:rPr>
        <w:fldChar w:fldCharType="end"/>
      </w:r>
      <w:r w:rsidRPr="002622F5">
        <w:rPr>
          <w:highlight w:val="white"/>
          <w:lang w:val="en-US"/>
        </w:rPr>
        <w:t xml:space="preserve">McCarthy, R. J., Skowronski, J. J., Crouch, J. L., &amp; Milner, J. S. (2017). Parents’ spontaneous evaluations of children and symbolic harmful behaviors toward their child. </w:t>
      </w:r>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r w:rsidR="00E03828">
        <w:fldChar w:fldCharType="begin"/>
      </w:r>
      <w:r w:rsidR="00E03828">
        <w:instrText xml:space="preserve"> HYPERLINK "https://doi.org/10.1016/j.chiabu.2017.02.005"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"https://doi.org/10.1016/j.chiabu.2017.02.005" \h </w:instrText>
      </w:r>
      <w:r w:rsidR="00E03828">
        <w:fldChar w:fldCharType="separate"/>
      </w:r>
      <w:r w:rsidRPr="002622F5">
        <w:rPr>
          <w:highlight w:val="white"/>
          <w:lang w:val="en-US"/>
        </w:rPr>
        <w:t>https://doi.org/10.1016/j.chiabu.2017.02.005</w:t>
      </w:r>
      <w:r w:rsidR="00E03828">
        <w:rPr>
          <w:highlight w:val="white"/>
          <w:lang w:val="en-US"/>
        </w:rPr>
        <w:fldChar w:fldCharType="end"/>
      </w:r>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0CD27C45" w14:textId="77777777" w:rsidR="00206529" w:rsidRPr="006658B0" w:rsidRDefault="00A02509">
      <w:pPr>
        <w:pStyle w:val="Normal1"/>
        <w:ind w:left="720" w:hanging="720"/>
        <w:rPr>
          <w:highlight w:val="white"/>
          <w:lang w:val="nl-BE"/>
        </w:rPr>
        <w:pPrChange w:id="549"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Mogil</w:t>
      </w:r>
      <w:proofErr w:type="spellEnd"/>
      <w:r w:rsidRPr="002622F5">
        <w:rPr>
          <w:highlight w:val="white"/>
          <w:lang w:val="en-US"/>
        </w:rPr>
        <w:t xml:space="preserve">,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r w:rsidR="00EC5B50" w:rsidRPr="002622F5">
        <w:rPr>
          <w:lang w:val="en-US"/>
        </w:rPr>
        <w:fldChar w:fldCharType="begin"/>
      </w:r>
      <w:r w:rsidR="00EC5B50" w:rsidRPr="006658B0">
        <w:rPr>
          <w:lang w:val="nl-BE"/>
        </w:rPr>
        <w:instrText xml:space="preserve"> HYPERLINK "https://doi.org/10.1038/535S7a" \h </w:instrText>
      </w:r>
      <w:r w:rsidR="00EC5B50" w:rsidRPr="002622F5">
        <w:rPr>
          <w:lang w:val="en-US"/>
        </w:rPr>
        <w:fldChar w:fldCharType="separate"/>
      </w:r>
      <w:r w:rsidRPr="006658B0">
        <w:rPr>
          <w:highlight w:val="white"/>
          <w:lang w:val="nl-BE"/>
        </w:rPr>
        <w:t xml:space="preserve"> </w:t>
      </w:r>
      <w:r w:rsidR="00EC5B50" w:rsidRPr="002622F5">
        <w:rPr>
          <w:highlight w:val="white"/>
          <w:lang w:val="en-US"/>
        </w:rPr>
        <w:fldChar w:fldCharType="end"/>
      </w:r>
      <w:r w:rsidR="00646053">
        <w:fldChar w:fldCharType="begin"/>
      </w:r>
      <w:r w:rsidR="00646053">
        <w:instrText xml:space="preserve"> HYPERLINK "https://doi.org/10.1038/535S7a" \h </w:instrText>
      </w:r>
      <w:r w:rsidR="00646053">
        <w:fldChar w:fldCharType="separate"/>
      </w:r>
      <w:r w:rsidRPr="006658B0">
        <w:rPr>
          <w:highlight w:val="white"/>
          <w:lang w:val="nl-BE"/>
        </w:rPr>
        <w:t>https://doi.org/10.1038/535S7a</w:t>
      </w:r>
      <w:r w:rsidR="00646053">
        <w:rPr>
          <w:highlight w:val="white"/>
          <w:lang w:val="nl-BE"/>
        </w:rPr>
        <w:fldChar w:fldCharType="end"/>
      </w:r>
    </w:p>
    <w:p w14:paraId="01F61C3E" w14:textId="77777777" w:rsidR="00206529" w:rsidRPr="006658B0" w:rsidRDefault="00A02509">
      <w:pPr>
        <w:pStyle w:val="Normal1"/>
        <w:ind w:left="720" w:hanging="720"/>
        <w:rPr>
          <w:highlight w:val="white"/>
          <w:lang w:val="nl-BE"/>
        </w:rPr>
        <w:pPrChange w:id="550" w:author="Ian Hussey" w:date="2020-04-15T14:34:00Z">
          <w:pPr>
            <w:pStyle w:val="Normal1"/>
            <w:ind w:left="880" w:hanging="880"/>
          </w:pPr>
        </w:pPrChange>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r w:rsidR="00E03828">
        <w:fldChar w:fldCharType="begin"/>
      </w:r>
      <w:r w:rsidR="00E03828">
        <w:instrText xml:space="preserve"> HYPERLINK "about:blank" \h </w:instrText>
      </w:r>
      <w:r w:rsidR="00E03828">
        <w:fldChar w:fldCharType="separate"/>
      </w:r>
      <w:r w:rsidRPr="006658B0">
        <w:rPr>
          <w:highlight w:val="white"/>
          <w:lang w:val="nl-BE"/>
        </w:rPr>
        <w:t>https://doi.org10.1037/0033-2909.132.2.297</w:t>
      </w:r>
      <w:r w:rsidR="00E03828">
        <w:rPr>
          <w:highlight w:val="white"/>
          <w:lang w:val="nl-BE"/>
        </w:rPr>
        <w:fldChar w:fldCharType="end"/>
      </w:r>
      <w:r w:rsidRPr="006658B0">
        <w:rPr>
          <w:highlight w:val="white"/>
          <w:lang w:val="nl-BE"/>
        </w:rPr>
        <w:t xml:space="preserve"> </w:t>
      </w:r>
    </w:p>
    <w:p w14:paraId="59A625D7" w14:textId="77777777" w:rsidR="00206529" w:rsidRPr="002622F5" w:rsidRDefault="00A02509">
      <w:pPr>
        <w:pStyle w:val="Normal1"/>
        <w:ind w:left="720" w:hanging="720"/>
        <w:rPr>
          <w:highlight w:val="white"/>
          <w:lang w:val="en-US"/>
        </w:rPr>
        <w:pPrChange w:id="551" w:author="Ian Hussey" w:date="2020-04-15T14:34:00Z">
          <w:pPr>
            <w:pStyle w:val="Normal1"/>
            <w:ind w:left="880" w:hanging="880"/>
          </w:pPr>
        </w:pPrChange>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56068ADA" w14:textId="77777777" w:rsidR="00206529" w:rsidRPr="002622F5" w:rsidRDefault="00A02509">
      <w:pPr>
        <w:pStyle w:val="Normal1"/>
        <w:ind w:left="720" w:hanging="720"/>
        <w:rPr>
          <w:highlight w:val="white"/>
          <w:lang w:val="en-US"/>
        </w:rPr>
        <w:pPrChange w:id="552" w:author="Ian Hussey" w:date="2020-04-15T14:34:00Z">
          <w:pPr>
            <w:pStyle w:val="Normal1"/>
            <w:ind w:left="880"/>
          </w:pPr>
        </w:pPrChange>
      </w:pPr>
      <w:r w:rsidRPr="002622F5">
        <w:rPr>
          <w:lang w:val="en-US"/>
        </w:rPr>
        <w:fldChar w:fldCharType="end"/>
      </w:r>
      <w:r w:rsidRPr="002622F5">
        <w:rPr>
          <w:highlight w:val="white"/>
          <w:lang w:val="en-US"/>
        </w:rPr>
        <w:t xml:space="preserve">Morey, R. D., &amp; Rouder, J. N. (2019). BayesFactor: Computation of Bayes Factors for Common Designs. Version: 0.9.12. </w:t>
      </w:r>
      <w:r w:rsidR="00E03828">
        <w:fldChar w:fldCharType="begin"/>
      </w:r>
      <w:r w:rsidR="00E03828">
        <w:instrText xml:space="preserve"> HYPERLINK "https://cran.r-project.org/package=BayesFactor" \h </w:instrText>
      </w:r>
      <w:r w:rsidR="00E03828">
        <w:fldChar w:fldCharType="separate"/>
      </w:r>
      <w:r w:rsidRPr="002622F5">
        <w:rPr>
          <w:highlight w:val="white"/>
          <w:lang w:val="en-US"/>
        </w:rPr>
        <w:t>https://CRAN.R-project.org/package=BayesFactor</w:t>
      </w:r>
      <w:r w:rsidR="00E03828">
        <w:rPr>
          <w:highlight w:val="white"/>
          <w:lang w:val="en-US"/>
        </w:rPr>
        <w:fldChar w:fldCharType="end"/>
      </w:r>
      <w:r w:rsidRPr="002622F5">
        <w:rPr>
          <w:highlight w:val="white"/>
          <w:lang w:val="en-US"/>
        </w:rPr>
        <w:t xml:space="preserve"> </w:t>
      </w:r>
    </w:p>
    <w:p w14:paraId="5409A8E8" w14:textId="77777777" w:rsidR="00206529" w:rsidRPr="002622F5" w:rsidRDefault="00A02509">
      <w:pPr>
        <w:pStyle w:val="Normal1"/>
        <w:ind w:left="720" w:hanging="720"/>
        <w:rPr>
          <w:highlight w:val="white"/>
          <w:lang w:val="en-US"/>
        </w:rPr>
        <w:pPrChange w:id="553" w:author="Ian Hussey" w:date="2020-04-15T14:34:00Z">
          <w:pPr>
            <w:pStyle w:val="Normal1"/>
            <w:ind w:left="880" w:hanging="880"/>
          </w:pPr>
        </w:pPrChange>
      </w:pPr>
      <w:r w:rsidRPr="002622F5">
        <w:rPr>
          <w:highlight w:val="white"/>
          <w:lang w:val="en-US"/>
        </w:rPr>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r w:rsidR="00E03828">
        <w:fldChar w:fldCharType="begin"/>
      </w:r>
      <w:r w:rsidR="00E03828">
        <w:instrText xml:space="preserve"> HYPERLINK "https://doi.org/10.1037/0022-3514.94.1.16"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11A1B2B6" w14:textId="77777777" w:rsidR="00206529" w:rsidRPr="002622F5" w:rsidRDefault="00A02509">
      <w:pPr>
        <w:pStyle w:val="Normal1"/>
        <w:ind w:left="720" w:hanging="720"/>
        <w:rPr>
          <w:highlight w:val="white"/>
          <w:lang w:val="en-US"/>
        </w:rPr>
        <w:pPrChange w:id="554" w:author="Ian Hussey" w:date="2020-04-15T14:34:00Z">
          <w:pPr>
            <w:pStyle w:val="Normal1"/>
            <w:ind w:left="880" w:hanging="880"/>
          </w:pPr>
        </w:pPrChange>
      </w:pPr>
      <w:r w:rsidRPr="002622F5">
        <w:rPr>
          <w:lang w:val="en-US"/>
        </w:rPr>
        <w:fldChar w:fldCharType="end"/>
      </w:r>
      <w:r w:rsidRPr="002622F5">
        <w:rPr>
          <w:highlight w:val="white"/>
          <w:lang w:val="en-US"/>
        </w:rPr>
        <w:t xml:space="preserve">Payne, B. K., Govorun, O., &amp; Arbuckle, N. L. (2008). Automatic attitudes and alcohol: </w:t>
      </w:r>
      <w:proofErr w:type="gramStart"/>
      <w:r w:rsidRPr="002622F5">
        <w:rPr>
          <w:highlight w:val="white"/>
          <w:lang w:val="en-US"/>
        </w:rPr>
        <w:t>Does</w:t>
      </w:r>
      <w:proofErr w:type="gramEnd"/>
      <w:r w:rsidRPr="002622F5">
        <w:rPr>
          <w:highlight w:val="white"/>
          <w:lang w:val="en-US"/>
        </w:rPr>
        <w:t xml:space="preserve">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r w:rsidR="00E03828">
        <w:fldChar w:fldCharType="begin"/>
      </w:r>
      <w:r w:rsidR="00E03828">
        <w:instrText xml:space="preserve"> HYPERLINK "https://doi.org/10.1080/02699930701357394"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351AF36" w14:textId="77777777" w:rsidR="00206529" w:rsidRPr="006658B0" w:rsidRDefault="00A02509">
      <w:pPr>
        <w:pStyle w:val="Normal1"/>
        <w:ind w:left="720" w:hanging="720"/>
        <w:rPr>
          <w:highlight w:val="white"/>
          <w:lang w:val="de-DE"/>
        </w:rPr>
        <w:pPrChange w:id="555"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r w:rsidR="00E03828">
        <w:fldChar w:fldCharType="begin"/>
      </w:r>
      <w:r w:rsidR="00E03828">
        <w:instrText xml:space="preserve"> HYPERLINK "https://doi.org/10.1177/0146167210383440"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6FBB5BD8" w14:textId="77777777" w:rsidR="00206529" w:rsidRPr="002622F5" w:rsidRDefault="00A02509">
      <w:pPr>
        <w:pStyle w:val="Normal1"/>
        <w:ind w:left="720" w:hanging="720"/>
        <w:rPr>
          <w:highlight w:val="white"/>
          <w:lang w:val="en-US"/>
        </w:rPr>
        <w:pPrChange w:id="556" w:author="Ian Hussey" w:date="2020-04-15T14:34:00Z">
          <w:pPr>
            <w:pStyle w:val="Normal1"/>
            <w:ind w:left="880" w:hanging="880"/>
          </w:pPr>
        </w:pPrChange>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r w:rsidR="00E03828">
        <w:fldChar w:fldCharType="begin"/>
      </w:r>
      <w:r w:rsidR="00E03828">
        <w:instrText xml:space="preserve"> HYPERLINK "https://doi.org/10.1037/hea0000353"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01BF5447" w14:textId="77777777" w:rsidR="00206529" w:rsidRPr="002622F5" w:rsidRDefault="00A02509">
      <w:pPr>
        <w:pStyle w:val="Normal1"/>
        <w:ind w:left="720" w:hanging="720"/>
        <w:rPr>
          <w:highlight w:val="white"/>
          <w:lang w:val="en-US"/>
        </w:rPr>
        <w:pPrChange w:id="557" w:author="Ian Hussey" w:date="2020-04-15T14:34:00Z">
          <w:pPr>
            <w:pStyle w:val="Normal1"/>
            <w:ind w:left="880" w:hanging="880"/>
          </w:pPr>
        </w:pPrChange>
      </w:pPr>
      <w:r w:rsidRPr="002622F5">
        <w:rPr>
          <w:lang w:val="en-US"/>
        </w:rPr>
        <w:fldChar w:fldCharType="end"/>
      </w:r>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xml:space="preserve">, J., Burkley, M., Arbuckle, N. L., Cooley, E., Cameron, D., &amp; Lundberg, K. (2013).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r w:rsidR="00E03828">
        <w:fldChar w:fldCharType="begin"/>
      </w:r>
      <w:r w:rsidR="00E03828">
        <w:instrText xml:space="preserve"> HYPERLINK "https://doi.org/10.1177/0146167212475225" \h </w:instrText>
      </w:r>
      <w:r w:rsidR="00E03828">
        <w:fldChar w:fldCharType="separate"/>
      </w:r>
      <w:r w:rsidRPr="002622F5">
        <w:rPr>
          <w:highlight w:val="white"/>
          <w:lang w:val="en-US"/>
        </w:rPr>
        <w:t>https://doi.org/10.1177/0146167212475225</w:t>
      </w:r>
      <w:r w:rsidR="00E03828">
        <w:rPr>
          <w:highlight w:val="white"/>
          <w:lang w:val="en-US"/>
        </w:rPr>
        <w:fldChar w:fldCharType="end"/>
      </w:r>
      <w:r w:rsidRPr="002622F5">
        <w:rPr>
          <w:highlight w:val="white"/>
          <w:lang w:val="en-US"/>
        </w:rPr>
        <w:t xml:space="preserve"> </w:t>
      </w:r>
    </w:p>
    <w:p w14:paraId="2410D414" w14:textId="77777777" w:rsidR="00206529" w:rsidRPr="002622F5" w:rsidRDefault="00A02509">
      <w:pPr>
        <w:pStyle w:val="Normal1"/>
        <w:ind w:left="720" w:hanging="720"/>
        <w:rPr>
          <w:highlight w:val="white"/>
          <w:lang w:val="en-US"/>
        </w:rPr>
        <w:pPrChange w:id="558" w:author="Ian Hussey" w:date="2020-04-15T14:34:00Z">
          <w:pPr>
            <w:pStyle w:val="Normal1"/>
            <w:ind w:left="880" w:hanging="880"/>
          </w:pPr>
        </w:pPrChange>
      </w:pPr>
      <w:r w:rsidRPr="002622F5">
        <w:rPr>
          <w:highlight w:val="white"/>
          <w:lang w:val="en-US"/>
        </w:rPr>
        <w:t xml:space="preserve">Payne, B. K., Cheng, C. M., Govorun, O., &amp; Stewart, B. D. (2005). An inkblot for attitudes: </w:t>
      </w:r>
      <w:proofErr w:type="gramStart"/>
      <w:r w:rsidRPr="002622F5">
        <w:rPr>
          <w:highlight w:val="white"/>
          <w:lang w:val="en-US"/>
        </w:rPr>
        <w:t>affect</w:t>
      </w:r>
      <w:proofErr w:type="gramEnd"/>
      <w:r w:rsidRPr="002622F5">
        <w:rPr>
          <w:highlight w:val="white"/>
          <w:lang w:val="en-US"/>
        </w:rPr>
        <w:t xml:space="preserve">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r w:rsidR="00E03828">
        <w:fldChar w:fldCharType="begin"/>
      </w:r>
      <w:r w:rsidR="00E03828">
        <w:instrText xml:space="preserve"> HYPERLINK "https://doi.org/10.1037/0022-3514.89.3.277" \h </w:instrText>
      </w:r>
      <w:r w:rsidR="00E03828">
        <w:fldChar w:fldCharType="separate"/>
      </w:r>
      <w:r w:rsidRPr="002622F5">
        <w:rPr>
          <w:highlight w:val="white"/>
          <w:lang w:val="en-US"/>
        </w:rPr>
        <w:t>https://doi.org/10.1037/0022-3514.89.3.277</w:t>
      </w:r>
      <w:r w:rsidR="00E03828">
        <w:rPr>
          <w:highlight w:val="white"/>
          <w:lang w:val="en-US"/>
        </w:rPr>
        <w:fldChar w:fldCharType="end"/>
      </w:r>
      <w:r w:rsidRPr="002622F5">
        <w:rPr>
          <w:highlight w:val="white"/>
          <w:lang w:val="en-US"/>
        </w:rPr>
        <w:t xml:space="preserve"> </w:t>
      </w:r>
    </w:p>
    <w:p w14:paraId="34A4C428" w14:textId="77777777" w:rsidR="00206529" w:rsidRPr="002622F5" w:rsidRDefault="00A02509">
      <w:pPr>
        <w:pStyle w:val="Normal1"/>
        <w:ind w:left="720" w:hanging="720"/>
        <w:rPr>
          <w:highlight w:val="white"/>
          <w:lang w:val="en-US"/>
        </w:rPr>
        <w:pPrChange w:id="559" w:author="Ian Hussey" w:date="2020-04-15T14:34:00Z">
          <w:pPr>
            <w:pStyle w:val="Normal1"/>
            <w:ind w:left="880" w:hanging="880"/>
          </w:pPr>
        </w:pPrChange>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r w:rsidR="00E03828">
        <w:fldChar w:fldCharType="begin"/>
      </w:r>
      <w:r w:rsidR="00E03828">
        <w:instrText xml:space="preserve"> HYPERLINK "https://doi.org/10.1111/spc3.12148" \h </w:instrText>
      </w:r>
      <w:r w:rsidR="00E03828">
        <w:fldChar w:fldCharType="separate"/>
      </w:r>
      <w:r w:rsidRPr="002622F5">
        <w:rPr>
          <w:highlight w:val="white"/>
          <w:lang w:val="en-US"/>
        </w:rPr>
        <w:t>https://doi.org/10.1111/spc3.12148</w:t>
      </w:r>
      <w:r w:rsidR="00E03828">
        <w:rPr>
          <w:highlight w:val="white"/>
          <w:lang w:val="en-US"/>
        </w:rPr>
        <w:fldChar w:fldCharType="end"/>
      </w:r>
      <w:r w:rsidRPr="002622F5">
        <w:rPr>
          <w:highlight w:val="white"/>
          <w:lang w:val="en-US"/>
        </w:rPr>
        <w:t xml:space="preserve"> </w:t>
      </w:r>
    </w:p>
    <w:p w14:paraId="3006088D" w14:textId="77777777" w:rsidR="00206529" w:rsidRPr="002622F5" w:rsidRDefault="00A02509">
      <w:pPr>
        <w:pStyle w:val="Normal1"/>
        <w:ind w:left="720" w:hanging="720"/>
        <w:rPr>
          <w:highlight w:val="white"/>
          <w:lang w:val="en-US"/>
        </w:rPr>
        <w:pPrChange w:id="560" w:author="Ian Hussey" w:date="2020-04-15T14:34:00Z">
          <w:pPr>
            <w:pStyle w:val="Normal1"/>
            <w:ind w:left="880" w:hanging="880"/>
          </w:pPr>
        </w:pPrChange>
      </w:pPr>
      <w:r w:rsidRPr="002622F5">
        <w:rPr>
          <w:highlight w:val="white"/>
          <w:lang w:val="en-US"/>
        </w:rPr>
        <w:t xml:space="preserve">Quertemont, E. (2011). How to Statistically Show the Absence of an Effect. </w:t>
      </w:r>
      <w:proofErr w:type="spellStart"/>
      <w:r w:rsidRPr="002622F5">
        <w:rPr>
          <w:i/>
          <w:highlight w:val="white"/>
          <w:lang w:val="en-US"/>
        </w:rPr>
        <w:t>Psychologica</w:t>
      </w:r>
      <w:proofErr w:type="spellEnd"/>
      <w:r w:rsidRPr="002622F5">
        <w:rPr>
          <w:i/>
          <w:highlight w:val="white"/>
          <w:lang w:val="en-US"/>
        </w:rPr>
        <w:t xml:space="preserve">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r w:rsidR="00E03828">
        <w:fldChar w:fldCharType="begin"/>
      </w:r>
      <w:r w:rsidR="00E03828">
        <w:instrText xml:space="preserve"> HYPERLINK "https://doi.org/10.5334/pb-51-2-109" \h </w:instrText>
      </w:r>
      <w:r w:rsidR="00E03828">
        <w:fldChar w:fldCharType="separate"/>
      </w:r>
      <w:r w:rsidRPr="002622F5">
        <w:rPr>
          <w:highlight w:val="white"/>
          <w:lang w:val="en-US"/>
        </w:rPr>
        <w:t>https://doi.org/10.5334/pb-51-2-109</w:t>
      </w:r>
      <w:r w:rsidR="00E03828">
        <w:rPr>
          <w:highlight w:val="white"/>
          <w:lang w:val="en-US"/>
        </w:rPr>
        <w:fldChar w:fldCharType="end"/>
      </w:r>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7282D0C7" w14:textId="77777777" w:rsidR="00206529" w:rsidRPr="002622F5" w:rsidRDefault="00A02509">
      <w:pPr>
        <w:pStyle w:val="Normal1"/>
        <w:ind w:left="720" w:hanging="720"/>
        <w:rPr>
          <w:highlight w:val="white"/>
          <w:lang w:val="en-US"/>
        </w:rPr>
        <w:pPrChange w:id="561" w:author="Ian Hussey" w:date="2020-04-15T14:34:00Z">
          <w:pPr>
            <w:pStyle w:val="Normal1"/>
            <w:ind w:left="880" w:hanging="880"/>
          </w:pPr>
        </w:pPrChange>
      </w:pPr>
      <w:r w:rsidRPr="002622F5">
        <w:rPr>
          <w:lang w:val="en-US"/>
        </w:rPr>
        <w:fldChar w:fldCharType="end"/>
      </w:r>
      <w:r w:rsidRPr="002622F5">
        <w:rPr>
          <w:highlight w:val="white"/>
          <w:lang w:val="en-US"/>
        </w:rPr>
        <w:t xml:space="preserve">Rinck, M., &amp; Becker, E. (2007). Approach and avoidance in fear of spider.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r w:rsidR="00E03828">
        <w:fldChar w:fldCharType="begin"/>
      </w:r>
      <w:r w:rsidR="00E03828">
        <w:instrText xml:space="preserve"> HYPERLINK "https://doi.org/10.1016/j.jbtep.2006.10.001" \h </w:instrText>
      </w:r>
      <w:r w:rsidR="00E03828">
        <w:fldChar w:fldCharType="separate"/>
      </w:r>
      <w:r w:rsidRPr="002622F5">
        <w:rPr>
          <w:highlight w:val="white"/>
          <w:lang w:val="en-US"/>
        </w:rPr>
        <w:t>https://doi.org/10.1016/j.jbtep.2006.10.001</w:t>
      </w:r>
      <w:r w:rsidR="00E03828">
        <w:rPr>
          <w:highlight w:val="white"/>
          <w:lang w:val="en-US"/>
        </w:rPr>
        <w:fldChar w:fldCharType="end"/>
      </w:r>
      <w:r w:rsidRPr="002622F5">
        <w:rPr>
          <w:highlight w:val="white"/>
          <w:lang w:val="en-US"/>
        </w:rPr>
        <w:t xml:space="preserve"> </w:t>
      </w:r>
    </w:p>
    <w:p w14:paraId="1F904E0B" w14:textId="77777777" w:rsidR="00863032" w:rsidRPr="002622F5" w:rsidRDefault="00A02509">
      <w:pPr>
        <w:pStyle w:val="Normal1"/>
        <w:ind w:left="720" w:hanging="720"/>
        <w:rPr>
          <w:lang w:val="en-US"/>
        </w:rPr>
        <w:pPrChange w:id="562" w:author="Ian Hussey" w:date="2020-04-15T14:34:00Z">
          <w:pPr>
            <w:pStyle w:val="Normal1"/>
            <w:ind w:left="880" w:hanging="880"/>
          </w:pPr>
        </w:pPrChange>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r w:rsidR="00E03828">
        <w:fldChar w:fldCharType="begin"/>
      </w:r>
      <w:r w:rsidR="00E03828">
        <w:instrText xml:space="preserve"> HYPERLINK "https://doi.org/10.1080/02699931.2014.898613"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"https://doi.org/10.1080/02699931.2014.898613" \h </w:instrText>
      </w:r>
      <w:r w:rsidR="00E03828">
        <w:fldChar w:fldCharType="separate"/>
      </w:r>
      <w:r w:rsidRPr="002622F5">
        <w:rPr>
          <w:highlight w:val="white"/>
          <w:lang w:val="en-US"/>
        </w:rPr>
        <w:t>https://doi.org/10.1080/02699931.2014.898613</w:t>
      </w:r>
      <w:r w:rsidR="00E03828">
        <w:rPr>
          <w:highlight w:val="white"/>
          <w:lang w:val="en-US"/>
        </w:rPr>
        <w:fldChar w:fldCharType="end"/>
      </w:r>
    </w:p>
    <w:p w14:paraId="7E0EB743" w14:textId="77777777" w:rsidR="00863032" w:rsidRPr="002622F5" w:rsidRDefault="00863032">
      <w:pPr>
        <w:pStyle w:val="Normal1"/>
        <w:ind w:left="720" w:hanging="720"/>
        <w:rPr>
          <w:lang w:val="en-US"/>
        </w:rPr>
        <w:pPrChange w:id="563" w:author="Ian Hussey" w:date="2020-04-15T14:34:00Z">
          <w:pPr>
            <w:pStyle w:val="Normal1"/>
            <w:ind w:left="880" w:hanging="880"/>
          </w:pPr>
        </w:pPrChange>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r w:rsidR="00E03828">
        <w:fldChar w:fldCharType="begin"/>
      </w:r>
      <w:r w:rsidR="00E03828">
        <w:instrText xml:space="preserve"> HYPERLINK "https://doi.org/10.1525/collabra.143" </w:instrText>
      </w:r>
      <w:r w:rsidR="00E03828">
        <w:fldChar w:fldCharType="separate"/>
      </w:r>
      <w:r w:rsidRPr="002622F5">
        <w:rPr>
          <w:rStyle w:val="Hyperlink"/>
          <w:color w:val="auto"/>
          <w:u w:val="none"/>
          <w:lang w:val="en-US"/>
        </w:rPr>
        <w:t>https://doi.org/10.1525/collabra.143</w:t>
      </w:r>
      <w:r w:rsidR="00E03828">
        <w:rPr>
          <w:rStyle w:val="Hyperlink"/>
          <w:color w:val="auto"/>
          <w:u w:val="none"/>
          <w:lang w:val="en-US"/>
        </w:rPr>
        <w:fldChar w:fldCharType="end"/>
      </w:r>
      <w:r w:rsidRPr="002622F5">
        <w:rPr>
          <w:lang w:val="en-US"/>
        </w:rPr>
        <w:t xml:space="preserve"> </w:t>
      </w:r>
    </w:p>
    <w:p w14:paraId="1599792F" w14:textId="77777777" w:rsidR="00206529" w:rsidRPr="002622F5" w:rsidRDefault="00A02509">
      <w:pPr>
        <w:pStyle w:val="Normal1"/>
        <w:ind w:left="720" w:hanging="720"/>
        <w:rPr>
          <w:highlight w:val="white"/>
          <w:lang w:val="en-US"/>
        </w:rPr>
        <w:pPrChange w:id="564" w:author="Ian Hussey" w:date="2020-04-15T14:34:00Z">
          <w:pPr>
            <w:pStyle w:val="Normal1"/>
            <w:ind w:left="880" w:hanging="880"/>
          </w:pPr>
        </w:pPrChange>
      </w:pPr>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xml:space="preserve">, D., Cheng, C. M., &amp; Payne, B. K. (2012).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r w:rsidR="00E03828">
        <w:fldChar w:fldCharType="begin"/>
      </w:r>
      <w:r w:rsidR="00E03828">
        <w:instrText xml:space="preserve"> HYPERLINK "https://doi.org/10.1002/per.1861"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3BCAACA8" w14:textId="77777777" w:rsidR="00206529" w:rsidRPr="002622F5" w:rsidRDefault="00A02509">
      <w:pPr>
        <w:pStyle w:val="Normal1"/>
        <w:ind w:left="720" w:hanging="720"/>
        <w:rPr>
          <w:highlight w:val="white"/>
          <w:lang w:val="en-US"/>
        </w:rPr>
        <w:pPrChange w:id="565" w:author="Ian Hussey" w:date="2020-04-15T14:34:00Z">
          <w:pPr>
            <w:pStyle w:val="Normal1"/>
            <w:ind w:left="880" w:hanging="880"/>
          </w:pPr>
        </w:pPrChange>
      </w:pPr>
      <w:r w:rsidRPr="002622F5">
        <w:rPr>
          <w:lang w:val="en-US"/>
        </w:rPr>
        <w:fldChar w:fldCharType="end"/>
      </w:r>
      <w:r w:rsidRPr="002622F5">
        <w:rPr>
          <w:highlight w:val="white"/>
          <w:lang w:val="en-US"/>
        </w:rPr>
        <w:t xml:space="preserve">Schreiber, F., Witthöft, M., Neng, J. M. B., &amp; Weck, F. (2016). Changes in negative implicit evaluations in patients of hypochondriasis after treatment with cognitive therapy or exposure therapy.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r w:rsidR="00E03828">
        <w:fldChar w:fldCharType="begin"/>
      </w:r>
      <w:r w:rsidR="00E03828">
        <w:instrText xml:space="preserve"> HYPERLINK "https://doi.org/10.1016/j.jbtep.2015.07.005"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694E85CA" w14:textId="77777777" w:rsidR="00206529" w:rsidRPr="002622F5" w:rsidRDefault="00A02509">
      <w:pPr>
        <w:pStyle w:val="Normal1"/>
        <w:ind w:left="720" w:hanging="720"/>
        <w:rPr>
          <w:highlight w:val="white"/>
          <w:lang w:val="en-US"/>
        </w:rPr>
        <w:pPrChange w:id="566" w:author="Ian Hussey" w:date="2020-04-15T14:34:00Z">
          <w:pPr>
            <w:pStyle w:val="Normal1"/>
            <w:ind w:left="880" w:hanging="880"/>
          </w:pPr>
        </w:pPrChange>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well-being: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46F91A5" w14:textId="77777777" w:rsidR="00206529" w:rsidRPr="002622F5" w:rsidRDefault="00A02509">
      <w:pPr>
        <w:pStyle w:val="Normal1"/>
        <w:ind w:left="720" w:hanging="720"/>
        <w:rPr>
          <w:highlight w:val="white"/>
          <w:lang w:val="en-US"/>
        </w:rPr>
        <w:pPrChange w:id="567" w:author="Ian Hussey" w:date="2020-04-15T14:34:00Z">
          <w:pPr>
            <w:pStyle w:val="Normal1"/>
            <w:ind w:left="880" w:hanging="880"/>
          </w:pPr>
        </w:pPrChange>
      </w:pPr>
      <w:r w:rsidRPr="002622F5">
        <w:rPr>
          <w:highlight w:val="white"/>
          <w:lang w:val="en-US"/>
        </w:rPr>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r w:rsidR="00E03828">
        <w:fldChar w:fldCharType="begin"/>
      </w:r>
      <w:r w:rsidR="00E03828">
        <w:instrText xml:space="preserve"> HYPERLINK "https://doi.org/10.3758/s13423-016-1170-y"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473312B3" w14:textId="77777777" w:rsidR="00206529" w:rsidRPr="002622F5" w:rsidRDefault="00A02509">
      <w:pPr>
        <w:pStyle w:val="Normal1"/>
        <w:ind w:left="720" w:hanging="720"/>
        <w:rPr>
          <w:highlight w:val="white"/>
          <w:lang w:val="en-US"/>
        </w:rPr>
        <w:pPrChange w:id="568" w:author="Ian Hussey" w:date="2020-04-15T14:34:00Z">
          <w:pPr>
            <w:pStyle w:val="Normal1"/>
            <w:ind w:left="880" w:hanging="880"/>
          </w:pPr>
        </w:pPrChange>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r w:rsidR="00E03828">
        <w:fldChar w:fldCharType="begin"/>
      </w:r>
      <w:r w:rsidR="00E03828">
        <w:instrText xml:space="preserve"> HYPERLINK "https://papers.ssrn.com/abstract=2160588"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D6139DE" w14:textId="77777777" w:rsidR="00206529" w:rsidRPr="002622F5" w:rsidRDefault="00A02509">
      <w:pPr>
        <w:pStyle w:val="Normal1"/>
        <w:ind w:left="720" w:hanging="720"/>
        <w:rPr>
          <w:highlight w:val="white"/>
          <w:lang w:val="en-US"/>
        </w:rPr>
        <w:pPrChange w:id="569" w:author="Ian Hussey" w:date="2020-04-15T14:34:00Z">
          <w:pPr>
            <w:pStyle w:val="Normal1"/>
            <w:ind w:left="880" w:hanging="880"/>
          </w:pPr>
        </w:pPrChange>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r w:rsidR="00E03828">
        <w:fldChar w:fldCharType="begin"/>
      </w:r>
      <w:r w:rsidR="00E03828">
        <w:instrText xml:space="preserve"> HYPERLINK "https://doi.org/10.1542/peds.2016-3936"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65F5AF25" w14:textId="77777777" w:rsidR="00206529" w:rsidRPr="002622F5" w:rsidRDefault="00A02509">
      <w:pPr>
        <w:pStyle w:val="Normal1"/>
        <w:ind w:left="720" w:hanging="720"/>
        <w:rPr>
          <w:highlight w:val="white"/>
          <w:lang w:val="en-US"/>
        </w:rPr>
        <w:pPrChange w:id="570" w:author="Ian Hussey" w:date="2020-04-15T14:34:00Z">
          <w:pPr>
            <w:pStyle w:val="Normal1"/>
            <w:ind w:left="880" w:hanging="880"/>
          </w:pPr>
        </w:pPrChange>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r w:rsidR="00E03828">
        <w:fldChar w:fldCharType="begin"/>
      </w:r>
      <w:r w:rsidR="00E03828">
        <w:instrText xml:space="preserve"> HYPERLINK "https://doi.org/10.1002/eat.22843"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D4D12CF" w14:textId="77777777" w:rsidR="00206529" w:rsidRPr="002622F5" w:rsidRDefault="00A02509">
      <w:pPr>
        <w:pStyle w:val="Normal1"/>
        <w:ind w:left="720" w:hanging="720"/>
        <w:rPr>
          <w:highlight w:val="white"/>
          <w:lang w:val="en-US"/>
        </w:rPr>
        <w:pPrChange w:id="571" w:author="Ian Hussey" w:date="2020-04-15T14:34:00Z">
          <w:pPr>
            <w:pStyle w:val="Normal1"/>
            <w:ind w:left="880" w:hanging="880"/>
          </w:pPr>
        </w:pPrChange>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r w:rsidR="00E03828">
        <w:fldChar w:fldCharType="begin"/>
      </w:r>
      <w:r w:rsidR="00E03828">
        <w:instrText xml:space="preserve"> HYPERLINK "https://doi.org/10.1111/spc3.12210"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30D7460C" w14:textId="77777777" w:rsidR="00206529" w:rsidRPr="002622F5" w:rsidRDefault="00A02509">
      <w:pPr>
        <w:pStyle w:val="Normal1"/>
        <w:ind w:left="720" w:hanging="720"/>
        <w:rPr>
          <w:highlight w:val="white"/>
          <w:lang w:val="en-US"/>
        </w:rPr>
        <w:pPrChange w:id="572" w:author="Ian Hussey" w:date="2020-04-15T14:34:00Z">
          <w:pPr>
            <w:pStyle w:val="Normal1"/>
            <w:ind w:left="880" w:hanging="880"/>
          </w:pPr>
        </w:pPrChange>
      </w:pPr>
      <w:r w:rsidRPr="002622F5">
        <w:rPr>
          <w:lang w:val="en-US"/>
        </w:rPr>
        <w:fldChar w:fldCharType="end"/>
      </w:r>
      <w:r w:rsidRPr="002622F5">
        <w:rPr>
          <w:highlight w:val="white"/>
          <w:lang w:val="en-US"/>
        </w:rPr>
        <w:t xml:space="preserve">Spring, V. L., &amp; Bulik, C. M. (2014). Implicit and explicit affect toward food and weight stimuli in anorexia nervosa.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r w:rsidR="00E03828">
        <w:fldChar w:fldCharType="begin"/>
      </w:r>
      <w:r w:rsidR="00E03828">
        <w:instrText xml:space="preserve"> HYPERLINK "https://doi.org/10.1016/j.eatbeh.2013.10.017"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4DA712B3" w14:textId="77777777" w:rsidR="00206529" w:rsidRPr="006658B0" w:rsidRDefault="00A02509">
      <w:pPr>
        <w:pStyle w:val="Normal1"/>
        <w:ind w:left="720" w:hanging="720"/>
        <w:rPr>
          <w:highlight w:val="white"/>
          <w:lang w:val="nl-BE"/>
        </w:rPr>
        <w:pPrChange w:id="573" w:author="Ian Hussey" w:date="2020-04-15T14:34:00Z">
          <w:pPr>
            <w:pStyle w:val="Normal1"/>
            <w:ind w:left="880" w:hanging="880"/>
          </w:pPr>
        </w:pPrChange>
      </w:pPr>
      <w:r w:rsidRPr="002622F5">
        <w:rPr>
          <w:lang w:val="en-US"/>
        </w:rPr>
        <w:fldChar w:fldCharType="end"/>
      </w:r>
      <w:r w:rsidRPr="002622F5">
        <w:rPr>
          <w:highlight w:val="white"/>
          <w:lang w:val="en-US"/>
        </w:rPr>
        <w:t xml:space="preserve">Teige-Mocigemba, S., Becker, M., Sherman, J., Reichardt, R., &amp; Klauer, K. C. (2017). The Affect Misattribution Procedure: In Search of Prejudice Effects. </w:t>
      </w:r>
      <w:r w:rsidRPr="006658B0">
        <w:rPr>
          <w:i/>
          <w:highlight w:val="white"/>
          <w:lang w:val="nl-BE"/>
        </w:rPr>
        <w:t>Experimental Psychology</w:t>
      </w:r>
      <w:r w:rsidRPr="006658B0">
        <w:rPr>
          <w:highlight w:val="white"/>
          <w:lang w:val="nl-BE"/>
        </w:rPr>
        <w:t xml:space="preserve">, </w:t>
      </w:r>
      <w:r w:rsidRPr="006658B0">
        <w:rPr>
          <w:i/>
          <w:highlight w:val="white"/>
          <w:lang w:val="nl-BE"/>
        </w:rPr>
        <w:t>64</w:t>
      </w:r>
      <w:r w:rsidRPr="006658B0">
        <w:rPr>
          <w:highlight w:val="white"/>
          <w:lang w:val="nl-BE"/>
        </w:rPr>
        <w:t xml:space="preserve">(3), 215–230. </w:t>
      </w:r>
      <w:r w:rsidR="00E03828">
        <w:fldChar w:fldCharType="begin"/>
      </w:r>
      <w:r w:rsidR="00E03828">
        <w:instrText xml:space="preserve"> HYPERLINK "https://doi.org/10.1027/1618-3169/a000364" \h </w:instrText>
      </w:r>
      <w:r w:rsidR="00E03828">
        <w:fldChar w:fldCharType="separate"/>
      </w:r>
      <w:r w:rsidRPr="006658B0">
        <w:rPr>
          <w:highlight w:val="white"/>
          <w:lang w:val="nl-BE"/>
        </w:rPr>
        <w:t>https://doi.org/10.1027/1618-3169/a000364</w:t>
      </w:r>
      <w:r w:rsidR="00E03828">
        <w:rPr>
          <w:highlight w:val="white"/>
          <w:lang w:val="nl-BE"/>
        </w:rPr>
        <w:fldChar w:fldCharType="end"/>
      </w:r>
      <w:r w:rsidRPr="006658B0">
        <w:rPr>
          <w:highlight w:val="white"/>
          <w:lang w:val="nl-BE"/>
        </w:rPr>
        <w:t xml:space="preserve"> </w:t>
      </w:r>
    </w:p>
    <w:p w14:paraId="1D853CCA" w14:textId="77777777" w:rsidR="00206529" w:rsidRPr="002622F5" w:rsidRDefault="00A02509">
      <w:pPr>
        <w:pStyle w:val="Normal1"/>
        <w:ind w:left="720" w:hanging="720"/>
        <w:rPr>
          <w:highlight w:val="white"/>
          <w:lang w:val="en-US"/>
        </w:rPr>
        <w:pPrChange w:id="574" w:author="Ian Hussey" w:date="2020-04-15T14:34:00Z">
          <w:pPr>
            <w:pStyle w:val="Normal1"/>
            <w:ind w:left="880" w:hanging="880"/>
          </w:pPr>
        </w:pPrChange>
      </w:pPr>
      <w:r w:rsidRPr="006658B0">
        <w:rPr>
          <w:highlight w:val="white"/>
          <w:lang w:val="nl-BE"/>
        </w:rPr>
        <w:t xml:space="preserve">Van Dessel, P., Mertens, G., Smith, C. T., &amp; De Houwer, J. (2017). </w:t>
      </w:r>
      <w:r w:rsidRPr="002622F5">
        <w:rPr>
          <w:highlight w:val="white"/>
          <w:lang w:val="en-US"/>
        </w:rPr>
        <w:t xml:space="preserve">The Mere Exposure Instruction Effect.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r w:rsidR="00E03828">
        <w:fldChar w:fldCharType="begin"/>
      </w:r>
      <w:r w:rsidR="00E03828">
        <w:instrText xml:space="preserve"> HYPERLINK "https://doi.org/10.1027/1618-3169/a000376"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"https://doi.org/10.1027/1618-3169/a000376" \h </w:instrText>
      </w:r>
      <w:r w:rsidR="00E03828">
        <w:fldChar w:fldCharType="separate"/>
      </w:r>
      <w:r w:rsidRPr="002622F5">
        <w:rPr>
          <w:highlight w:val="white"/>
          <w:lang w:val="en-US"/>
        </w:rPr>
        <w:t>https://doi.org/10.1027/1618-3169/a000376</w:t>
      </w:r>
      <w:r w:rsidR="00E03828">
        <w:rPr>
          <w:highlight w:val="white"/>
          <w:lang w:val="en-US"/>
        </w:rPr>
        <w:fldChar w:fldCharType="end"/>
      </w:r>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1B79CA1B" w14:textId="77777777" w:rsidR="00206529" w:rsidRPr="002622F5" w:rsidRDefault="00A02509">
      <w:pPr>
        <w:pStyle w:val="Normal1"/>
        <w:ind w:left="720" w:hanging="720"/>
        <w:rPr>
          <w:highlight w:val="white"/>
          <w:lang w:val="en-US"/>
        </w:rPr>
        <w:pPrChange w:id="575" w:author="Ian Hussey" w:date="2020-04-15T14:34:00Z">
          <w:pPr>
            <w:pStyle w:val="Normal1"/>
            <w:ind w:left="880" w:hanging="880"/>
          </w:pPr>
        </w:pPrChange>
      </w:pPr>
      <w:r w:rsidRPr="002622F5">
        <w:rPr>
          <w:lang w:val="en-US"/>
        </w:rPr>
        <w:fldChar w:fldCharType="end"/>
      </w:r>
      <w:proofErr w:type="spellStart"/>
      <w:r w:rsidRPr="002622F5">
        <w:rPr>
          <w:highlight w:val="white"/>
          <w:lang w:val="en-US"/>
        </w:rPr>
        <w:t>Viechtbauer</w:t>
      </w:r>
      <w:proofErr w:type="spellEnd"/>
      <w:r w:rsidRPr="002622F5">
        <w:rPr>
          <w:highlight w:val="white"/>
          <w:lang w:val="en-US"/>
        </w:rPr>
        <w:t xml:space="preserve">,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r w:rsidR="00E03828">
        <w:fldChar w:fldCharType="begin"/>
      </w:r>
      <w:r w:rsidR="00E03828">
        <w:instrText xml:space="preserve"> HYPERLINK "https://doi.org/10.18637/jss.v036.i03"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2A4B348B" w14:textId="77777777" w:rsidR="00206529" w:rsidRPr="002622F5" w:rsidRDefault="00A02509">
      <w:pPr>
        <w:pStyle w:val="Normal1"/>
        <w:ind w:left="720" w:hanging="720"/>
        <w:rPr>
          <w:highlight w:val="white"/>
          <w:lang w:val="en-US"/>
        </w:rPr>
        <w:pPrChange w:id="576" w:author="Ian Hussey" w:date="2020-04-15T14:34:00Z">
          <w:pPr>
            <w:pStyle w:val="Normal1"/>
            <w:ind w:left="880" w:hanging="880"/>
          </w:pPr>
        </w:pPrChange>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r w:rsidR="00E03828">
        <w:fldChar w:fldCharType="begin"/>
      </w:r>
      <w:r w:rsidR="00E03828">
        <w:instrText xml:space="preserve"> HYPERLINK "https://doi.org/10.1038/nrn3679"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"https://doi.org/10.1038/nrn3679" \h </w:instrText>
      </w:r>
      <w:r w:rsidR="00E03828">
        <w:fldChar w:fldCharType="separate"/>
      </w:r>
      <w:r w:rsidRPr="002622F5">
        <w:rPr>
          <w:highlight w:val="white"/>
          <w:lang w:val="en-US"/>
        </w:rPr>
        <w:t>https://doi.org/10.1038/nrn3679</w:t>
      </w:r>
      <w:r w:rsidR="00E03828">
        <w:rPr>
          <w:highlight w:val="white"/>
          <w:lang w:val="en-US"/>
        </w:rPr>
        <w:fldChar w:fldCharType="end"/>
      </w:r>
    </w:p>
    <w:p w14:paraId="222B7DF5" w14:textId="77777777" w:rsidR="00206529" w:rsidRPr="002622F5" w:rsidRDefault="00A02509">
      <w:pPr>
        <w:pStyle w:val="Normal1"/>
        <w:ind w:left="720" w:hanging="720"/>
        <w:rPr>
          <w:highlight w:val="white"/>
          <w:lang w:val="en-US"/>
        </w:rPr>
        <w:pPrChange w:id="577" w:author="Ian Hussey" w:date="2020-04-15T14:34:00Z">
          <w:pPr>
            <w:pStyle w:val="Normal1"/>
            <w:ind w:left="880" w:hanging="880"/>
          </w:pPr>
        </w:pPrChange>
      </w:pPr>
      <w:r w:rsidRPr="002622F5">
        <w:rPr>
          <w:highlight w:val="white"/>
          <w:lang w:val="en-US"/>
        </w:rPr>
        <w:lastRenderedPageBreak/>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r w:rsidR="00E03828">
        <w:fldChar w:fldCharType="begin"/>
      </w:r>
      <w:r w:rsidR="00E03828">
        <w:instrText xml:space="preserve"> HYPERLINK "https://doi.org/10.1016/j.paid.2016.08.026" \h </w:instrText>
      </w:r>
      <w:r w:rsidR="00E03828">
        <w:fldChar w:fldCharType="separate"/>
      </w:r>
      <w:r w:rsidRPr="002622F5">
        <w:rPr>
          <w:highlight w:val="white"/>
          <w:lang w:val="en-US"/>
        </w:rPr>
        <w:t xml:space="preserve"> </w:t>
      </w:r>
      <w:r w:rsidR="00E03828">
        <w:rPr>
          <w:highlight w:val="white"/>
          <w:lang w:val="en-US"/>
        </w:rPr>
        <w:fldChar w:fldCharType="end"/>
      </w:r>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98BE216" w14:textId="77777777" w:rsidR="00206529" w:rsidRPr="002622F5" w:rsidRDefault="00A02509">
      <w:pPr>
        <w:pStyle w:val="Normal1"/>
        <w:ind w:left="720" w:hanging="720"/>
        <w:rPr>
          <w:highlight w:val="white"/>
          <w:lang w:val="en-US"/>
        </w:rPr>
        <w:pPrChange w:id="578" w:author="Ian Hussey" w:date="2020-04-15T14:34:00Z">
          <w:pPr>
            <w:pStyle w:val="Normal1"/>
            <w:ind w:left="880" w:hanging="880"/>
          </w:pPr>
        </w:pPrChange>
      </w:pPr>
      <w:r w:rsidRPr="002622F5">
        <w:rPr>
          <w:lang w:val="en-US"/>
        </w:rPr>
        <w:fldChar w:fldCharType="end"/>
      </w:r>
      <w:r w:rsidRPr="002622F5">
        <w:rPr>
          <w:highlight w:val="white"/>
          <w:lang w:val="en-US"/>
        </w:rPr>
        <w:t xml:space="preserve">Ye, Y., &amp; Gawronski, B. (2018).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r w:rsidR="00E03828">
        <w:fldChar w:fldCharType="begin"/>
      </w:r>
      <w:r w:rsidR="00E03828">
        <w:instrText xml:space="preserve"> HYPERLINK "https://doi.org/10.1002/ejsp.2337" \h </w:instrText>
      </w:r>
      <w:r w:rsidR="00E03828">
        <w:fldChar w:fldCharType="separate"/>
      </w:r>
      <w:r w:rsidRPr="002622F5">
        <w:rPr>
          <w:highlight w:val="white"/>
          <w:lang w:val="en-US"/>
        </w:rPr>
        <w:t>https://doi.org/10.1002/ejsp.2337</w:t>
      </w:r>
      <w:r w:rsidR="00E03828">
        <w:rPr>
          <w:highlight w:val="white"/>
          <w:lang w:val="en-US"/>
        </w:rPr>
        <w:fldChar w:fldCharType="end"/>
      </w:r>
      <w:r w:rsidRPr="002622F5">
        <w:rPr>
          <w:highlight w:val="white"/>
          <w:lang w:val="en-US"/>
        </w:rPr>
        <w:t xml:space="preserve"> </w:t>
      </w:r>
    </w:p>
    <w:p w14:paraId="066D6E24" w14:textId="77777777" w:rsidR="00206529" w:rsidRPr="002622F5" w:rsidRDefault="00A02509">
      <w:pPr>
        <w:pStyle w:val="Normal1"/>
        <w:ind w:left="720" w:hanging="720"/>
        <w:rPr>
          <w:highlight w:val="white"/>
          <w:lang w:val="en-US"/>
        </w:rPr>
        <w:pPrChange w:id="579" w:author="Ian Hussey" w:date="2020-04-15T14:34:00Z">
          <w:pPr>
            <w:pStyle w:val="Normal1"/>
            <w:ind w:left="880" w:hanging="880"/>
          </w:pPr>
        </w:pPrChange>
      </w:pPr>
      <w:r w:rsidRPr="002622F5">
        <w:rPr>
          <w:highlight w:val="white"/>
          <w:lang w:val="en-US"/>
        </w:rPr>
        <w:t xml:space="preserve">Zerhouni, O., Bègue, L., Comiran, F., &amp; Wiers, R. W. (2018). Controlled and implicit processes in evaluative conditioning on implicit and explicit attitudes toward alcohol and intentions to drink. </w:t>
      </w:r>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r w:rsidR="00E03828">
        <w:fldChar w:fldCharType="begin"/>
      </w:r>
      <w:r w:rsidR="00E03828">
        <w:instrText xml:space="preserve"> HYPERLINK "https://doi.org/10.1016/j.addbeh.2017.08.026" \h </w:instrText>
      </w:r>
      <w:r w:rsidR="00E03828">
        <w:fldChar w:fldCharType="separate"/>
      </w:r>
      <w:r w:rsidRPr="002622F5">
        <w:rPr>
          <w:highlight w:val="white"/>
          <w:lang w:val="en-US"/>
        </w:rPr>
        <w:t xml:space="preserve"> </w:t>
      </w:r>
      <w:r w:rsidR="00E03828">
        <w:rPr>
          <w:highlight w:val="white"/>
          <w:lang w:val="en-US"/>
        </w:rPr>
        <w:fldChar w:fldCharType="end"/>
      </w:r>
      <w:r w:rsidR="00E03828">
        <w:fldChar w:fldCharType="begin"/>
      </w:r>
      <w:r w:rsidR="00E03828">
        <w:instrText xml:space="preserve"> HYPERLINK "https://doi.org/10.1016/j.addbeh.2017.08.026" \h </w:instrText>
      </w:r>
      <w:r w:rsidR="00E03828">
        <w:fldChar w:fldCharType="separate"/>
      </w:r>
      <w:r w:rsidRPr="002622F5">
        <w:rPr>
          <w:highlight w:val="white"/>
          <w:lang w:val="en-US"/>
        </w:rPr>
        <w:t>https://doi.org/10.1016/j.addbeh.2017.08.026</w:t>
      </w:r>
      <w:r w:rsidR="00E03828">
        <w:rPr>
          <w:highlight w:val="white"/>
          <w:lang w:val="en-US"/>
        </w:rPr>
        <w:fldChar w:fldCharType="end"/>
      </w:r>
    </w:p>
    <w:sectPr w:rsidR="00206529" w:rsidRPr="002622F5"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3" w:author="Ian Hussey" w:date="2020-04-15T14:16:00Z" w:initials="IH">
    <w:p w14:paraId="3B3364E2" w14:textId="69753B3B" w:rsidR="00242B49" w:rsidRDefault="00242B49">
      <w:pPr>
        <w:pStyle w:val="CommentText"/>
      </w:pPr>
      <w:r>
        <w:rPr>
          <w:rStyle w:val="CommentReference"/>
        </w:rPr>
        <w:annotationRef/>
      </w:r>
      <w:r>
        <w:rPr>
          <w:noProof/>
        </w:rPr>
        <w:t>I think our references should be Payne/AMP heavy, and drop other ones.</w:t>
      </w:r>
    </w:p>
  </w:comment>
  <w:comment w:id="266" w:author="Ian Hussey" w:date="2020-04-15T14:17:00Z" w:initials="IH">
    <w:p w14:paraId="75388A1B" w14:textId="3D3AA0C5" w:rsidR="00242B49" w:rsidRDefault="00242B49">
      <w:pPr>
        <w:pStyle w:val="CommentText"/>
      </w:pPr>
      <w:r>
        <w:rPr>
          <w:rStyle w:val="CommentReference"/>
        </w:rPr>
        <w:annotationRef/>
      </w:r>
      <w:r>
        <w:rPr>
          <w:noProof/>
        </w:rPr>
        <w:t>probably useful but rework</w:t>
      </w:r>
    </w:p>
  </w:comment>
  <w:comment w:id="297" w:author="Ian Hussey" w:date="2020-04-15T14:20:00Z" w:initials="IH">
    <w:p w14:paraId="69B69CAD" w14:textId="5995023E" w:rsidR="00242B49" w:rsidRDefault="00242B49">
      <w:pPr>
        <w:pStyle w:val="CommentText"/>
      </w:pPr>
      <w:r>
        <w:rPr>
          <w:rStyle w:val="CommentReference"/>
        </w:rPr>
        <w:annotationRef/>
      </w:r>
      <w:r>
        <w:rPr>
          <w:noProof/>
        </w:rPr>
        <w:t xml:space="preserve">The debate should have stopped here; this is both post hoc and untestable. </w:t>
      </w:r>
    </w:p>
  </w:comment>
  <w:comment w:id="292" w:author="Ian Hussey" w:date="2020-04-15T14:23:00Z" w:initials="IH">
    <w:p w14:paraId="53C96AC3" w14:textId="16092EE1" w:rsidR="00242B49" w:rsidRDefault="00242B49">
      <w:pPr>
        <w:pStyle w:val="CommentText"/>
      </w:pPr>
      <w:r>
        <w:rPr>
          <w:rStyle w:val="CommentReference"/>
        </w:rPr>
        <w:annotationRef/>
      </w:r>
      <w:r>
        <w:rPr>
          <w:noProof/>
        </w:rPr>
        <w:t>possibly not needed</w:t>
      </w:r>
    </w:p>
  </w:comment>
  <w:comment w:id="303" w:author="Ian Hussey" w:date="2020-04-15T14:22:00Z" w:initials="IH">
    <w:p w14:paraId="42135812" w14:textId="1496AA6A" w:rsidR="00242B49" w:rsidRDefault="00242B49">
      <w:pPr>
        <w:pStyle w:val="CommentText"/>
      </w:pPr>
      <w:r>
        <w:rPr>
          <w:rStyle w:val="CommentReference"/>
        </w:rPr>
        <w:annotationRef/>
      </w:r>
      <w:r>
        <w:rPr>
          <w:noProof/>
        </w:rPr>
        <w:t>Needed but might need to be redeployed elsewhere</w:t>
      </w:r>
    </w:p>
  </w:comment>
  <w:comment w:id="343" w:author="Ian Hussey" w:date="2020-04-15T14:26:00Z" w:initials="IH">
    <w:p w14:paraId="1D9A9299" w14:textId="2B6185F2" w:rsidR="00242B49" w:rsidRDefault="00242B49">
      <w:pPr>
        <w:pStyle w:val="CommentText"/>
      </w:pPr>
      <w:r>
        <w:rPr>
          <w:rStyle w:val="CommentReference"/>
        </w:rPr>
        <w:annotationRef/>
      </w:r>
      <w:r>
        <w:rPr>
          <w:noProof/>
        </w:rPr>
        <w:t>isn't this a good definition though? if it both predicts behaviour and diverges from teh explicit report? the below tackles it being mere divergence, but not the bit about prediction.</w:t>
      </w:r>
    </w:p>
  </w:comment>
  <w:comment w:id="489" w:author="Ian Hussey" w:date="2020-04-15T14:17:00Z" w:initials="IH">
    <w:p w14:paraId="3C36F54D" w14:textId="77777777" w:rsidR="00ED21E5" w:rsidRDefault="00ED21E5" w:rsidP="00ED21E5">
      <w:pPr>
        <w:pStyle w:val="CommentText"/>
      </w:pPr>
      <w:r>
        <w:rPr>
          <w:rStyle w:val="CommentReference"/>
        </w:rPr>
        <w:annotationRef/>
      </w:r>
      <w:r>
        <w:rPr>
          <w:noProof/>
        </w:rPr>
        <w:t>probably useful but rework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364E2" w15:done="0"/>
  <w15:commentEx w15:paraId="75388A1B" w15:done="0"/>
  <w15:commentEx w15:paraId="69B69CAD" w15:done="0"/>
  <w15:commentEx w15:paraId="53C96AC3" w15:done="0"/>
  <w15:commentEx w15:paraId="42135812" w15:done="0"/>
  <w15:commentEx w15:paraId="1D9A9299" w15:done="0"/>
  <w15:commentEx w15:paraId="3C36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364E2" w16cid:durableId="224195B2"/>
  <w16cid:commentId w16cid:paraId="75388A1B" w16cid:durableId="224195F8"/>
  <w16cid:commentId w16cid:paraId="69B69CAD" w16cid:durableId="224196AA"/>
  <w16cid:commentId w16cid:paraId="53C96AC3" w16cid:durableId="2241975C"/>
  <w16cid:commentId w16cid:paraId="42135812" w16cid:durableId="22419725"/>
  <w16cid:commentId w16cid:paraId="1D9A9299" w16cid:durableId="224197FE"/>
  <w16cid:commentId w16cid:paraId="3C36F54D" w16cid:durableId="224417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8F207" w14:textId="77777777" w:rsidR="0021186F" w:rsidRDefault="0021186F">
      <w:pPr>
        <w:spacing w:line="240" w:lineRule="auto"/>
      </w:pPr>
      <w:r>
        <w:separator/>
      </w:r>
    </w:p>
  </w:endnote>
  <w:endnote w:type="continuationSeparator" w:id="0">
    <w:p w14:paraId="45C23897" w14:textId="77777777" w:rsidR="0021186F" w:rsidRDefault="00211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D043F" w14:textId="77777777" w:rsidR="0021186F" w:rsidRDefault="0021186F">
      <w:pPr>
        <w:spacing w:line="240" w:lineRule="auto"/>
      </w:pPr>
      <w:r>
        <w:separator/>
      </w:r>
    </w:p>
  </w:footnote>
  <w:footnote w:type="continuationSeparator" w:id="0">
    <w:p w14:paraId="58386D9D" w14:textId="77777777" w:rsidR="0021186F" w:rsidRDefault="0021186F">
      <w:pPr>
        <w:spacing w:line="240" w:lineRule="auto"/>
      </w:pPr>
      <w:r>
        <w:continuationSeparator/>
      </w:r>
    </w:p>
  </w:footnote>
  <w:footnote w:id="1">
    <w:p w14:paraId="26284F44" w14:textId="66575F37" w:rsidR="00242B49" w:rsidRPr="00242B49" w:rsidRDefault="00242B49">
      <w:pPr>
        <w:pStyle w:val="FootnoteText"/>
        <w:rPr>
          <w:lang w:val="en-GB"/>
          <w:rPrChange w:id="34" w:author="Jamie Cummins" w:date="2020-04-17T11:45:00Z">
            <w:rPr/>
          </w:rPrChange>
        </w:rPr>
      </w:pPr>
      <w:ins w:id="35" w:author="Jamie Cummins" w:date="2020-04-17T11:45:00Z">
        <w:r>
          <w:rPr>
            <w:rStyle w:val="FootnoteReference"/>
          </w:rPr>
          <w:footnoteRef/>
        </w:r>
        <w:r>
          <w:t xml:space="preserve"> </w:t>
        </w:r>
      </w:ins>
      <w:ins w:id="36" w:author="Jamie Cummins" w:date="2020-04-17T11:50:00Z">
        <w:r w:rsidR="00ED21E5">
          <w:rPr>
            <w:lang w:val="en-GB"/>
          </w:rPr>
          <w:t>There</w:t>
        </w:r>
      </w:ins>
      <w:ins w:id="37" w:author="Jamie Cummins" w:date="2020-04-17T11:45:00Z">
        <w:r>
          <w:rPr>
            <w:lang w:val="en-GB"/>
          </w:rPr>
          <w:t xml:space="preserve"> is extensive debate about the meaning and usefulness of the construct of “im</w:t>
        </w:r>
      </w:ins>
      <w:ins w:id="38" w:author="Jamie Cummins" w:date="2020-04-17T11:46:00Z">
        <w:r>
          <w:rPr>
            <w:lang w:val="en-GB"/>
          </w:rPr>
          <w:t xml:space="preserve">plicit” (e.g., Corneille REF etc). </w:t>
        </w:r>
      </w:ins>
      <w:ins w:id="39" w:author="Jamie Cummins" w:date="2020-04-17T11:47:00Z">
        <w:r>
          <w:rPr>
            <w:lang w:val="en-GB"/>
          </w:rPr>
          <w:t xml:space="preserve">However, </w:t>
        </w:r>
      </w:ins>
      <w:ins w:id="40" w:author="Jamie Cummins" w:date="2020-04-17T11:50:00Z">
        <w:r w:rsidR="00ED21E5">
          <w:rPr>
            <w:lang w:val="en-GB"/>
          </w:rPr>
          <w:t xml:space="preserve">the idea that the AMP captures unintentional and unaware behaviour (which is often labelled as “implicit”) is at the core of its use. </w:t>
        </w:r>
      </w:ins>
    </w:p>
  </w:footnote>
  <w:footnote w:id="2">
    <w:p w14:paraId="5FCAA81A" w14:textId="77777777" w:rsidR="00242B49" w:rsidRPr="00F31BFB" w:rsidDel="00A55F4B" w:rsidRDefault="00242B49">
      <w:pPr>
        <w:pStyle w:val="Normal1"/>
        <w:spacing w:line="240" w:lineRule="auto"/>
        <w:rPr>
          <w:del w:id="293" w:author="Jamie Cummins" w:date="2020-04-17T12:58:00Z"/>
          <w:sz w:val="20"/>
          <w:szCs w:val="20"/>
        </w:rPr>
      </w:pPr>
      <w:del w:id="294" w:author="Jamie Cummins" w:date="2020-04-17T12:58:00Z">
        <w:r w:rsidRPr="00F31BFB" w:rsidDel="00A55F4B">
          <w:rPr>
            <w:rStyle w:val="FootnoteReference"/>
            <w:sz w:val="20"/>
            <w:szCs w:val="20"/>
          </w:rPr>
          <w:footnoteRef/>
        </w:r>
        <w:r w:rsidRPr="00F31BFB" w:rsidDel="00A55F4B">
          <w:rPr>
            <w:sz w:val="20"/>
            <w:szCs w:val="20"/>
          </w:rPr>
          <w:delText xml:space="preserve"> 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delText>
        </w:r>
        <w:r w:rsidRPr="00F31BFB" w:rsidDel="00A55F4B">
          <w:rPr>
            <w:i/>
            <w:sz w:val="20"/>
            <w:szCs w:val="20"/>
          </w:rPr>
          <w:delText>and</w:delText>
        </w:r>
        <w:r w:rsidRPr="00F31BFB" w:rsidDel="00A55F4B">
          <w:rPr>
            <w:sz w:val="20"/>
            <w:szCs w:val="20"/>
          </w:rPr>
          <w:delText xml:space="preserve"> the mental mechanism underpinning AMP effects (i.e., that a lack of awareness and intention are indicative that misattribution has taken place). </w:delText>
        </w:r>
      </w:del>
    </w:p>
  </w:footnote>
  <w:footnote w:id="3">
    <w:p w14:paraId="7C9FD6F1" w14:textId="77777777" w:rsidR="00242B49" w:rsidRPr="00F31BFB" w:rsidDel="00487537" w:rsidRDefault="00242B49">
      <w:pPr>
        <w:pStyle w:val="Normal1"/>
        <w:spacing w:line="240" w:lineRule="auto"/>
        <w:rPr>
          <w:del w:id="385" w:author="Jamie Cummins" w:date="2020-04-17T13:56:00Z"/>
          <w:sz w:val="20"/>
          <w:szCs w:val="20"/>
        </w:rPr>
      </w:pPr>
      <w:del w:id="386" w:author="Jamie Cummins" w:date="2020-04-17T13:56:00Z">
        <w:r w:rsidRPr="00F31BFB" w:rsidDel="00487537">
          <w:rPr>
            <w:rStyle w:val="FootnoteReference"/>
            <w:sz w:val="20"/>
            <w:szCs w:val="20"/>
          </w:rPr>
          <w:footnoteRef/>
        </w:r>
        <w:r w:rsidRPr="00F31BFB" w:rsidDel="00487537">
          <w:rPr>
            <w:sz w:val="20"/>
            <w:szCs w:val="20"/>
          </w:rPr>
          <w:delTex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delText>
        </w:r>
      </w:del>
    </w:p>
  </w:footnote>
  <w:footnote w:id="4">
    <w:p w14:paraId="1B05D22A" w14:textId="77777777" w:rsidR="00242B49" w:rsidRPr="00F31BFB" w:rsidDel="00021ED9" w:rsidRDefault="00242B49">
      <w:pPr>
        <w:pStyle w:val="Normal1"/>
        <w:spacing w:line="240" w:lineRule="auto"/>
        <w:rPr>
          <w:del w:id="393" w:author="Jamie Cummins" w:date="2020-04-17T14:06:00Z"/>
          <w:sz w:val="20"/>
          <w:szCs w:val="20"/>
        </w:rPr>
      </w:pPr>
      <w:del w:id="394" w:author="Jamie Cummins" w:date="2020-04-17T14:06:00Z">
        <w:r w:rsidRPr="00F31BFB" w:rsidDel="00021ED9">
          <w:rPr>
            <w:rStyle w:val="FootnoteReference"/>
            <w:sz w:val="20"/>
            <w:szCs w:val="20"/>
          </w:rPr>
          <w:footnoteRef/>
        </w:r>
        <w:r w:rsidRPr="00F31BFB" w:rsidDel="00021ED9">
          <w:rPr>
            <w:sz w:val="20"/>
            <w:szCs w:val="20"/>
          </w:rPr>
          <w:delText xml:space="preserve"> Technically, this relationship can be referred to as ‘postdiction’ given that the DV was completed prior to the IV. However, for reader familiarity we adopt the term ‘prediction’ throughout.</w:delText>
        </w:r>
      </w:del>
    </w:p>
  </w:footnote>
  <w:footnote w:id="5">
    <w:p w14:paraId="495C5D6A"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6">
    <w:p w14:paraId="77788246"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7">
    <w:p w14:paraId="652A9E4E" w14:textId="77777777" w:rsidR="00242B49" w:rsidRPr="00F20DC4" w:rsidRDefault="00242B49">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8">
    <w:p w14:paraId="2F07FF50"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3C542504" w14:textId="77777777" w:rsidR="00021ED9" w:rsidRPr="00F31BFB" w:rsidRDefault="00021ED9" w:rsidP="00021ED9">
      <w:pPr>
        <w:pStyle w:val="Normal1"/>
        <w:spacing w:line="240" w:lineRule="auto"/>
        <w:rPr>
          <w:ins w:id="465" w:author="Jamie Cummins" w:date="2020-04-17T14:06:00Z"/>
          <w:sz w:val="20"/>
          <w:szCs w:val="20"/>
        </w:rPr>
      </w:pPr>
      <w:ins w:id="466" w:author="Jamie Cummins" w:date="2020-04-17T14:06:00Z">
        <w:r w:rsidRPr="00F31BFB">
          <w:rPr>
            <w:rStyle w:val="FootnoteReference"/>
            <w:sz w:val="20"/>
            <w:szCs w:val="20"/>
          </w:rPr>
          <w:footnoteRef/>
        </w:r>
        <w:r w:rsidRPr="00F31BFB">
          <w:rPr>
            <w:sz w:val="20"/>
            <w:szCs w:val="20"/>
          </w:rPr>
          <w:t xml:space="preserve"> Technically, this relationship can be referred to as ‘</w:t>
        </w:r>
        <w:proofErr w:type="spellStart"/>
        <w:r w:rsidRPr="00F31BFB">
          <w:rPr>
            <w:sz w:val="20"/>
            <w:szCs w:val="20"/>
          </w:rPr>
          <w:t>postdiction</w:t>
        </w:r>
        <w:proofErr w:type="spellEnd"/>
        <w:r w:rsidRPr="00F31BFB">
          <w:rPr>
            <w:sz w:val="20"/>
            <w:szCs w:val="20"/>
          </w:rPr>
          <w:t>’ given that the DV was completed prior to the IV. However, for reader familiarity we adopt the term ‘prediction’ throughout.</w:t>
        </w:r>
      </w:ins>
    </w:p>
  </w:footnote>
  <w:footnote w:id="10">
    <w:p w14:paraId="60DA65E5"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11">
    <w:p w14:paraId="3583E71F"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2">
    <w:p w14:paraId="20465D71"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3">
    <w:p w14:paraId="467B6EF9" w14:textId="77777777" w:rsidR="00242B49" w:rsidRDefault="00242B49">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4">
    <w:p w14:paraId="085D25C5" w14:textId="77777777" w:rsidR="00242B49" w:rsidRPr="00F31BFB" w:rsidRDefault="00242B49">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82E8" w14:textId="77777777" w:rsidR="00242B49" w:rsidRDefault="00242B49"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242B49" w:rsidRDefault="00242B49"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242B49" w:rsidRDefault="00242B49">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2E77" w14:textId="77777777" w:rsidR="00242B49" w:rsidRDefault="00242B49"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6FA169CA" w14:textId="77777777" w:rsidR="00242B49" w:rsidRDefault="00242B49"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242B49" w:rsidRDefault="00242B49">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AE19A" w14:textId="77777777" w:rsidR="00242B49" w:rsidRDefault="00242B49"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29"/>
    <w:rsid w:val="00012B7A"/>
    <w:rsid w:val="00014BEC"/>
    <w:rsid w:val="00021ED9"/>
    <w:rsid w:val="000273DF"/>
    <w:rsid w:val="000808E9"/>
    <w:rsid w:val="000C5AE2"/>
    <w:rsid w:val="001159A2"/>
    <w:rsid w:val="001851E2"/>
    <w:rsid w:val="001A4B83"/>
    <w:rsid w:val="00206529"/>
    <w:rsid w:val="0021186F"/>
    <w:rsid w:val="002158FF"/>
    <w:rsid w:val="00226E9D"/>
    <w:rsid w:val="00242B49"/>
    <w:rsid w:val="002460FB"/>
    <w:rsid w:val="002622F5"/>
    <w:rsid w:val="00271217"/>
    <w:rsid w:val="00271C4C"/>
    <w:rsid w:val="00286982"/>
    <w:rsid w:val="002A1EFA"/>
    <w:rsid w:val="003076C7"/>
    <w:rsid w:val="0034455C"/>
    <w:rsid w:val="00355501"/>
    <w:rsid w:val="003638EA"/>
    <w:rsid w:val="003A57A3"/>
    <w:rsid w:val="003B36EC"/>
    <w:rsid w:val="003B4A5B"/>
    <w:rsid w:val="003E537A"/>
    <w:rsid w:val="00416703"/>
    <w:rsid w:val="0042136A"/>
    <w:rsid w:val="00427845"/>
    <w:rsid w:val="00487537"/>
    <w:rsid w:val="004A7775"/>
    <w:rsid w:val="004B0048"/>
    <w:rsid w:val="004B67B7"/>
    <w:rsid w:val="004D4BD6"/>
    <w:rsid w:val="004F6067"/>
    <w:rsid w:val="00537FB1"/>
    <w:rsid w:val="005526E8"/>
    <w:rsid w:val="005605B6"/>
    <w:rsid w:val="005C2EED"/>
    <w:rsid w:val="006258CF"/>
    <w:rsid w:val="006361DD"/>
    <w:rsid w:val="00646053"/>
    <w:rsid w:val="006658B0"/>
    <w:rsid w:val="006C0961"/>
    <w:rsid w:val="006F3011"/>
    <w:rsid w:val="00750661"/>
    <w:rsid w:val="007954D4"/>
    <w:rsid w:val="007D2F78"/>
    <w:rsid w:val="00863032"/>
    <w:rsid w:val="00886BCE"/>
    <w:rsid w:val="008970A0"/>
    <w:rsid w:val="008B275A"/>
    <w:rsid w:val="00903E42"/>
    <w:rsid w:val="00962650"/>
    <w:rsid w:val="009B560D"/>
    <w:rsid w:val="009C6BC5"/>
    <w:rsid w:val="00A02509"/>
    <w:rsid w:val="00A06A55"/>
    <w:rsid w:val="00A14336"/>
    <w:rsid w:val="00A36531"/>
    <w:rsid w:val="00A37572"/>
    <w:rsid w:val="00A55F4B"/>
    <w:rsid w:val="00AE0E79"/>
    <w:rsid w:val="00AF70F7"/>
    <w:rsid w:val="00AF79E4"/>
    <w:rsid w:val="00B31BC4"/>
    <w:rsid w:val="00B500DF"/>
    <w:rsid w:val="00BA6B13"/>
    <w:rsid w:val="00BC397F"/>
    <w:rsid w:val="00C97519"/>
    <w:rsid w:val="00CA560E"/>
    <w:rsid w:val="00D624A4"/>
    <w:rsid w:val="00D63AEF"/>
    <w:rsid w:val="00D72077"/>
    <w:rsid w:val="00DA6F2A"/>
    <w:rsid w:val="00DF67D6"/>
    <w:rsid w:val="00E03828"/>
    <w:rsid w:val="00E15CAD"/>
    <w:rsid w:val="00E35297"/>
    <w:rsid w:val="00E5267F"/>
    <w:rsid w:val="00E9178B"/>
    <w:rsid w:val="00E97FC1"/>
    <w:rsid w:val="00EC5B50"/>
    <w:rsid w:val="00ED21E5"/>
    <w:rsid w:val="00ED6E84"/>
    <w:rsid w:val="00EF4458"/>
    <w:rsid w:val="00EF70CA"/>
    <w:rsid w:val="00F20DC4"/>
    <w:rsid w:val="00F308FA"/>
    <w:rsid w:val="00F31BFB"/>
    <w:rsid w:val="00F33820"/>
    <w:rsid w:val="00F70884"/>
    <w:rsid w:val="00F76061"/>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CB65FE46-1E9B-524B-8B3A-4C89933D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gv7cm/" TargetMode="External"/><Relationship Id="rId13" Type="http://schemas.microsoft.com/office/2011/relationships/commentsExtended" Target="commentsExtended.xml"/><Relationship Id="rId18" Type="http://schemas.openxmlformats.org/officeDocument/2006/relationships/hyperlink" Target="https://osf.io/32cu7/"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osf.io/p6e3c/"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prolific.ac" TargetMode="External"/><Relationship Id="rId20" Type="http://schemas.openxmlformats.org/officeDocument/2006/relationships/hyperlink" Target="https://osf.io/mqp8v/"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osf.io/gv7cm/"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f.io/uv3wk/"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osf.io/35b6p/" TargetMode="External"/><Relationship Id="rId27" Type="http://schemas.openxmlformats.org/officeDocument/2006/relationships/image" Target="media/image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AEB9-94E5-FC49-A781-58EDE7FD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76</Pages>
  <Words>24899</Words>
  <Characters>141928</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Jamie Cummins</cp:lastModifiedBy>
  <cp:revision>2</cp:revision>
  <cp:lastPrinted>2019-05-22T14:08:00Z</cp:lastPrinted>
  <dcterms:created xsi:type="dcterms:W3CDTF">2020-04-17T12:32:00Z</dcterms:created>
  <dcterms:modified xsi:type="dcterms:W3CDTF">2020-04-17T12:32:00Z</dcterms:modified>
</cp:coreProperties>
</file>