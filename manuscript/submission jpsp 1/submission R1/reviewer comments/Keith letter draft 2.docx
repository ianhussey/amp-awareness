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1B8B" w14:textId="77777777" w:rsidR="000D67EA" w:rsidRDefault="008B3288" w:rsidP="005C1487">
      <w:pPr>
        <w:spacing w:line="360" w:lineRule="auto"/>
        <w:rPr>
          <w:rFonts w:ascii="Times New Roman" w:hAnsi="Times New Roman" w:cs="Times New Roman"/>
        </w:rPr>
      </w:pPr>
      <w:r w:rsidRPr="005C1487">
        <w:rPr>
          <w:rFonts w:ascii="Times New Roman" w:hAnsi="Times New Roman" w:cs="Times New Roman"/>
        </w:rPr>
        <w:t>Dear</w:t>
      </w:r>
      <w:r w:rsidR="00FA4427">
        <w:rPr>
          <w:rFonts w:ascii="Times New Roman" w:hAnsi="Times New Roman" w:cs="Times New Roman"/>
        </w:rPr>
        <w:t xml:space="preserve"> </w:t>
      </w:r>
      <w:r w:rsidR="000D67EA">
        <w:rPr>
          <w:rFonts w:ascii="Times New Roman" w:hAnsi="Times New Roman" w:cs="Times New Roman"/>
        </w:rPr>
        <w:t xml:space="preserve">Professor </w:t>
      </w:r>
      <w:r w:rsidR="00FA4427">
        <w:rPr>
          <w:rFonts w:ascii="Times New Roman" w:hAnsi="Times New Roman" w:cs="Times New Roman"/>
        </w:rPr>
        <w:t>Payne</w:t>
      </w:r>
      <w:r w:rsidRPr="005C1487">
        <w:rPr>
          <w:rFonts w:ascii="Times New Roman" w:hAnsi="Times New Roman" w:cs="Times New Roman"/>
        </w:rPr>
        <w:t>,</w:t>
      </w:r>
    </w:p>
    <w:p w14:paraId="3DA45A90" w14:textId="5139A6AD" w:rsidR="00663327" w:rsidRPr="005C1487" w:rsidRDefault="000D67EA" w:rsidP="005C14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Keith,</w:t>
      </w:r>
      <w:r w:rsidR="008B3288" w:rsidRPr="005C1487">
        <w:rPr>
          <w:rFonts w:ascii="Times New Roman" w:hAnsi="Times New Roman" w:cs="Times New Roman"/>
        </w:rPr>
        <w:t xml:space="preserve"> </w:t>
      </w:r>
    </w:p>
    <w:p w14:paraId="5A0FE0AC" w14:textId="2E2B1082" w:rsidR="008B3288" w:rsidRPr="005C1487" w:rsidRDefault="008B3288" w:rsidP="005C1487">
      <w:pPr>
        <w:spacing w:line="360" w:lineRule="auto"/>
        <w:rPr>
          <w:rFonts w:ascii="Times New Roman" w:hAnsi="Times New Roman" w:cs="Times New Roman"/>
        </w:rPr>
      </w:pPr>
    </w:p>
    <w:p w14:paraId="08F6A587" w14:textId="17DA7EAB" w:rsidR="005C1487" w:rsidRPr="005C1487" w:rsidRDefault="00736AC6" w:rsidP="005C148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7A0F47">
        <w:rPr>
          <w:rFonts w:ascii="Times New Roman" w:hAnsi="Times New Roman" w:cs="Times New Roman"/>
        </w:rPr>
        <w:t xml:space="preserve"> </w:t>
      </w:r>
      <w:r w:rsidR="000D67EA">
        <w:rPr>
          <w:rFonts w:ascii="Times New Roman" w:hAnsi="Times New Roman" w:cs="Times New Roman"/>
        </w:rPr>
        <w:t xml:space="preserve">hope you are well. We would like to thank you for your </w:t>
      </w:r>
      <w:r w:rsidR="0026111A" w:rsidRPr="005C1487">
        <w:rPr>
          <w:rFonts w:ascii="Times New Roman" w:hAnsi="Times New Roman" w:cs="Times New Roman"/>
        </w:rPr>
        <w:t xml:space="preserve">recent review of our </w:t>
      </w:r>
      <w:r w:rsidR="000D67EA">
        <w:rPr>
          <w:rFonts w:ascii="Times New Roman" w:hAnsi="Times New Roman" w:cs="Times New Roman"/>
        </w:rPr>
        <w:t xml:space="preserve">manuscript titled </w:t>
      </w:r>
      <w:r w:rsidR="0026111A" w:rsidRPr="005C1487">
        <w:rPr>
          <w:rFonts w:ascii="Times New Roman" w:hAnsi="Times New Roman" w:cs="Times New Roman"/>
        </w:rPr>
        <w:t xml:space="preserve">“The </w:t>
      </w:r>
      <w:proofErr w:type="spellStart"/>
      <w:r w:rsidR="0026111A" w:rsidRPr="005C1487">
        <w:rPr>
          <w:rFonts w:ascii="Times New Roman" w:hAnsi="Times New Roman" w:cs="Times New Roman"/>
        </w:rPr>
        <w:t>AMPeror’s</w:t>
      </w:r>
      <w:proofErr w:type="spellEnd"/>
      <w:r w:rsidR="0026111A" w:rsidRPr="005C1487">
        <w:rPr>
          <w:rFonts w:ascii="Times New Roman" w:hAnsi="Times New Roman" w:cs="Times New Roman"/>
        </w:rPr>
        <w:t xml:space="preserve"> New Clothes: Performance in the Affect Misattribution Procedure is Mainly Driven by Awareness of Influence of the Primes” </w:t>
      </w:r>
      <w:r w:rsidR="000D67EA">
        <w:rPr>
          <w:rFonts w:ascii="Times New Roman" w:hAnsi="Times New Roman" w:cs="Times New Roman"/>
        </w:rPr>
        <w:t xml:space="preserve">submitted to </w:t>
      </w:r>
      <w:r w:rsidR="0026111A" w:rsidRPr="005C1487">
        <w:rPr>
          <w:rFonts w:ascii="Times New Roman" w:hAnsi="Times New Roman" w:cs="Times New Roman"/>
        </w:rPr>
        <w:t xml:space="preserve">JPSP. We </w:t>
      </w:r>
      <w:r w:rsidR="000D67EA">
        <w:rPr>
          <w:rFonts w:ascii="Times New Roman" w:hAnsi="Times New Roman" w:cs="Times New Roman"/>
        </w:rPr>
        <w:t xml:space="preserve">are </w:t>
      </w:r>
      <w:r w:rsidR="0026111A" w:rsidRPr="005C1487">
        <w:rPr>
          <w:rFonts w:ascii="Times New Roman" w:hAnsi="Times New Roman" w:cs="Times New Roman"/>
        </w:rPr>
        <w:t>extremely grateful for your thoughtful</w:t>
      </w:r>
      <w:r w:rsidR="00751BBE" w:rsidRPr="005C1487">
        <w:rPr>
          <w:rFonts w:ascii="Times New Roman" w:hAnsi="Times New Roman" w:cs="Times New Roman"/>
        </w:rPr>
        <w:t xml:space="preserve">, </w:t>
      </w:r>
      <w:r w:rsidR="007A0F47">
        <w:rPr>
          <w:rFonts w:ascii="Times New Roman" w:hAnsi="Times New Roman" w:cs="Times New Roman"/>
        </w:rPr>
        <w:t>thorough</w:t>
      </w:r>
      <w:r w:rsidR="007A0F47" w:rsidRPr="005C1487">
        <w:rPr>
          <w:rFonts w:ascii="Times New Roman" w:hAnsi="Times New Roman" w:cs="Times New Roman"/>
        </w:rPr>
        <w:t xml:space="preserve">, </w:t>
      </w:r>
      <w:r w:rsidR="00751BBE" w:rsidRPr="005C1487">
        <w:rPr>
          <w:rFonts w:ascii="Times New Roman" w:hAnsi="Times New Roman" w:cs="Times New Roman"/>
        </w:rPr>
        <w:t xml:space="preserve">and comprehensive </w:t>
      </w:r>
      <w:r w:rsidR="0026111A" w:rsidRPr="005C1487">
        <w:rPr>
          <w:rFonts w:ascii="Times New Roman" w:hAnsi="Times New Roman" w:cs="Times New Roman"/>
        </w:rPr>
        <w:t>comments</w:t>
      </w:r>
      <w:r w:rsidR="00751BBE" w:rsidRPr="005C1487">
        <w:rPr>
          <w:rFonts w:ascii="Times New Roman" w:hAnsi="Times New Roman" w:cs="Times New Roman"/>
        </w:rPr>
        <w:t xml:space="preserve">. </w:t>
      </w:r>
    </w:p>
    <w:p w14:paraId="1725B482" w14:textId="77777777" w:rsidR="005C1487" w:rsidRPr="005C1487" w:rsidRDefault="005C1487" w:rsidP="005C1487">
      <w:pPr>
        <w:spacing w:line="360" w:lineRule="auto"/>
        <w:rPr>
          <w:rFonts w:ascii="Times New Roman" w:hAnsi="Times New Roman" w:cs="Times New Roman"/>
        </w:rPr>
      </w:pPr>
    </w:p>
    <w:p w14:paraId="0295C360" w14:textId="1556D0CF" w:rsidR="000D67EA" w:rsidRDefault="000D67EA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currently busy revising this manuscript based on your </w:t>
      </w:r>
      <w:r w:rsidR="00616C99">
        <w:rPr>
          <w:rFonts w:ascii="Times New Roman" w:hAnsi="Times New Roman" w:cs="Times New Roman"/>
        </w:rPr>
        <w:t>feedback</w:t>
      </w:r>
      <w:r>
        <w:rPr>
          <w:rFonts w:ascii="Times New Roman" w:hAnsi="Times New Roman" w:cs="Times New Roman"/>
        </w:rPr>
        <w:t xml:space="preserve">. </w:t>
      </w:r>
      <w:r w:rsidR="00616C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main </w:t>
      </w:r>
      <w:r w:rsidR="00616C99">
        <w:rPr>
          <w:rFonts w:ascii="Times New Roman" w:hAnsi="Times New Roman" w:cs="Times New Roman"/>
        </w:rPr>
        <w:t xml:space="preserve">issue that </w:t>
      </w:r>
      <w:r w:rsidR="007A0F47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 xml:space="preserve">raised was </w:t>
      </w:r>
      <w:ins w:id="0" w:author="Jamie Cummins" w:date="2019-08-21T14:22:00Z">
        <w:r w:rsidR="00973D6D">
          <w:rPr>
            <w:rFonts w:ascii="Times New Roman" w:hAnsi="Times New Roman" w:cs="Times New Roman"/>
          </w:rPr>
          <w:t xml:space="preserve">that our measure of awareness (i.e., pressing the spacebar after responses on each trial) </w:t>
        </w:r>
      </w:ins>
      <w:ins w:id="1" w:author="Jamie Cummins" w:date="2019-08-21T14:23:00Z">
        <w:r w:rsidR="00973D6D">
          <w:rPr>
            <w:rFonts w:ascii="Times New Roman" w:hAnsi="Times New Roman" w:cs="Times New Roman"/>
          </w:rPr>
          <w:t>was still a retrospective measure of influence awareness, and thus ultimately still susceptible to post-hoc confabulation.</w:t>
        </w:r>
      </w:ins>
      <w:r>
        <w:rPr>
          <w:rFonts w:ascii="Times New Roman" w:hAnsi="Times New Roman" w:cs="Times New Roman"/>
        </w:rPr>
        <w:t xml:space="preserve"> We therefore want to conduct a new study that will </w:t>
      </w:r>
      <w:del w:id="2" w:author="Jamie Cummins" w:date="2019-08-21T14:23:00Z">
        <w:r w:rsidDel="00973D6D">
          <w:rPr>
            <w:rFonts w:ascii="Times New Roman" w:hAnsi="Times New Roman" w:cs="Times New Roman"/>
          </w:rPr>
          <w:delText xml:space="preserve">directly </w:delText>
        </w:r>
        <w:r w:rsidR="007A0F47" w:rsidDel="00973D6D">
          <w:rPr>
            <w:rFonts w:ascii="Times New Roman" w:hAnsi="Times New Roman" w:cs="Times New Roman"/>
          </w:rPr>
          <w:delText>address</w:delText>
        </w:r>
      </w:del>
      <w:ins w:id="3" w:author="Jamie Cummins" w:date="2019-08-21T14:23:00Z">
        <w:r w:rsidR="00973D6D">
          <w:rPr>
            <w:rFonts w:ascii="Times New Roman" w:hAnsi="Times New Roman" w:cs="Times New Roman"/>
          </w:rPr>
          <w:t>ov</w:t>
        </w:r>
      </w:ins>
      <w:ins w:id="4" w:author="Jamie Cummins" w:date="2019-08-21T14:24:00Z">
        <w:r w:rsidR="00973D6D">
          <w:rPr>
            <w:rFonts w:ascii="Times New Roman" w:hAnsi="Times New Roman" w:cs="Times New Roman"/>
          </w:rPr>
          <w:t>ercome</w:t>
        </w:r>
      </w:ins>
      <w:r w:rsidR="007A0F47">
        <w:rPr>
          <w:rFonts w:ascii="Times New Roman" w:hAnsi="Times New Roman" w:cs="Times New Roman"/>
        </w:rPr>
        <w:t xml:space="preserve"> this issue</w:t>
      </w:r>
      <w:r>
        <w:rPr>
          <w:rFonts w:ascii="Times New Roman" w:hAnsi="Times New Roman" w:cs="Times New Roman"/>
        </w:rPr>
        <w:t xml:space="preserve">. </w:t>
      </w:r>
      <w:r w:rsidR="007A0F47">
        <w:rPr>
          <w:rFonts w:ascii="Times New Roman" w:hAnsi="Times New Roman" w:cs="Times New Roman"/>
        </w:rPr>
        <w:t xml:space="preserve">Specifically, we would like to run a </w:t>
      </w:r>
      <w:r>
        <w:rPr>
          <w:rFonts w:ascii="Times New Roman" w:hAnsi="Times New Roman" w:cs="Times New Roman"/>
        </w:rPr>
        <w:t xml:space="preserve">study </w:t>
      </w:r>
      <w:r w:rsidR="007A0F47">
        <w:rPr>
          <w:rFonts w:ascii="Times New Roman" w:hAnsi="Times New Roman" w:cs="Times New Roman"/>
        </w:rPr>
        <w:t xml:space="preserve">that can </w:t>
      </w:r>
      <w:r>
        <w:rPr>
          <w:rFonts w:ascii="Times New Roman" w:hAnsi="Times New Roman" w:cs="Times New Roman"/>
        </w:rPr>
        <w:t xml:space="preserve">speak to the </w:t>
      </w:r>
      <w:r w:rsidR="005C1487">
        <w:rPr>
          <w:rFonts w:ascii="Times New Roman" w:hAnsi="Times New Roman" w:cs="Times New Roman"/>
        </w:rPr>
        <w:t xml:space="preserve">moderating role (if any) </w:t>
      </w:r>
      <w:r>
        <w:rPr>
          <w:rFonts w:ascii="Times New Roman" w:hAnsi="Times New Roman" w:cs="Times New Roman"/>
        </w:rPr>
        <w:t xml:space="preserve">that </w:t>
      </w:r>
      <w:ins w:id="5" w:author="Jamie Cummins" w:date="2019-08-21T14:24:00Z">
        <w:r w:rsidR="00973D6D">
          <w:rPr>
            <w:rFonts w:ascii="Times New Roman" w:hAnsi="Times New Roman" w:cs="Times New Roman"/>
          </w:rPr>
          <w:t xml:space="preserve">prospective </w:t>
        </w:r>
      </w:ins>
      <w:r w:rsidR="005C1487">
        <w:rPr>
          <w:rFonts w:ascii="Times New Roman" w:hAnsi="Times New Roman" w:cs="Times New Roman"/>
        </w:rPr>
        <w:t xml:space="preserve">awareness of prime influence has on AMP effects. </w:t>
      </w:r>
    </w:p>
    <w:p w14:paraId="0FBC7C1F" w14:textId="77777777" w:rsidR="000D67EA" w:rsidRDefault="000D67EA" w:rsidP="00973D6D">
      <w:pPr>
        <w:spacing w:line="360" w:lineRule="auto"/>
        <w:rPr>
          <w:rFonts w:ascii="Times New Roman" w:hAnsi="Times New Roman" w:cs="Times New Roman"/>
        </w:rPr>
      </w:pPr>
    </w:p>
    <w:p w14:paraId="3BA48B9F" w14:textId="55F6203B" w:rsidR="00616C99" w:rsidRDefault="007A0F47" w:rsidP="00973D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5C1487">
        <w:rPr>
          <w:rFonts w:ascii="Times New Roman" w:hAnsi="Times New Roman" w:cs="Times New Roman"/>
        </w:rPr>
        <w:t xml:space="preserve">idea </w:t>
      </w:r>
      <w:r>
        <w:rPr>
          <w:rFonts w:ascii="Times New Roman" w:hAnsi="Times New Roman" w:cs="Times New Roman"/>
        </w:rPr>
        <w:t>is to once again use the IA-AMP paradigm</w:t>
      </w:r>
      <w:r w:rsidDel="007A0F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we developed, which </w:t>
      </w:r>
      <w:r w:rsidR="00616C99">
        <w:rPr>
          <w:rFonts w:ascii="Times New Roman" w:hAnsi="Times New Roman" w:cs="Times New Roman"/>
        </w:rPr>
        <w:t xml:space="preserve">is highly similar </w:t>
      </w:r>
      <w:r>
        <w:rPr>
          <w:rFonts w:ascii="Times New Roman" w:hAnsi="Times New Roman" w:cs="Times New Roman"/>
        </w:rPr>
        <w:t xml:space="preserve">to the </w:t>
      </w:r>
      <w:ins w:id="6" w:author="Jamie Cummins" w:date="2019-08-21T14:25:00Z">
        <w:r w:rsidR="00973D6D">
          <w:rPr>
            <w:rFonts w:ascii="Times New Roman" w:hAnsi="Times New Roman" w:cs="Times New Roman"/>
          </w:rPr>
          <w:t>skip-</w:t>
        </w:r>
      </w:ins>
      <w:r w:rsidR="005C1487">
        <w:rPr>
          <w:rFonts w:ascii="Times New Roman" w:hAnsi="Times New Roman" w:cs="Times New Roman"/>
        </w:rPr>
        <w:t xml:space="preserve">paradigm </w:t>
      </w:r>
      <w:r>
        <w:rPr>
          <w:rFonts w:ascii="Times New Roman" w:hAnsi="Times New Roman" w:cs="Times New Roman"/>
        </w:rPr>
        <w:t xml:space="preserve">you used in </w:t>
      </w:r>
      <w:r w:rsidR="005C1487">
        <w:rPr>
          <w:rFonts w:ascii="Times New Roman" w:hAnsi="Times New Roman" w:cs="Times New Roman"/>
        </w:rPr>
        <w:t xml:space="preserve">Experiment 3 </w:t>
      </w:r>
      <w:r>
        <w:rPr>
          <w:rFonts w:ascii="Times New Roman" w:hAnsi="Times New Roman" w:cs="Times New Roman"/>
        </w:rPr>
        <w:t xml:space="preserve">of </w:t>
      </w:r>
      <w:r w:rsidR="005C1487">
        <w:rPr>
          <w:rFonts w:ascii="Times New Roman" w:hAnsi="Times New Roman" w:cs="Times New Roman"/>
        </w:rPr>
        <w:t xml:space="preserve">Payne et al. (2013). </w:t>
      </w:r>
      <w:r w:rsidR="00616C99">
        <w:rPr>
          <w:rFonts w:ascii="Times New Roman" w:hAnsi="Times New Roman" w:cs="Times New Roman"/>
        </w:rPr>
        <w:t>R</w:t>
      </w:r>
      <w:r w:rsidR="00616C99">
        <w:rPr>
          <w:rStyle w:val="fontstyle01"/>
        </w:rPr>
        <w:t>ather than allow participants to skip trials if they felt that they would be influenced by a prime (as you did in your 2013 article), the IA-AMP instead asked them to respond to every trial, and thereafter indicate if that response was influenced by the prime (i.e., by pressing the spacebar during a fixed 2000ms post-response interval).</w:t>
      </w:r>
    </w:p>
    <w:p w14:paraId="6BDB30A7" w14:textId="77777777" w:rsidR="00616C99" w:rsidRDefault="00616C99" w:rsidP="00973D6D">
      <w:pPr>
        <w:spacing w:line="360" w:lineRule="auto"/>
        <w:rPr>
          <w:rFonts w:ascii="Times New Roman" w:hAnsi="Times New Roman" w:cs="Times New Roman"/>
        </w:rPr>
      </w:pPr>
    </w:p>
    <w:p w14:paraId="4FFB3AED" w14:textId="2B6E660D" w:rsidR="00616C99" w:rsidRDefault="00616C99" w:rsidP="00973D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review y</w:t>
      </w:r>
      <w:r w:rsidR="007A0F47">
        <w:rPr>
          <w:rFonts w:ascii="Times New Roman" w:hAnsi="Times New Roman" w:cs="Times New Roman"/>
        </w:rPr>
        <w:t>ou argued</w:t>
      </w:r>
      <w:ins w:id="7" w:author="Jamie Cummins" w:date="2019-08-21T14:26:00Z">
        <w:r w:rsidR="00E27D8D">
          <w:rPr>
            <w:rFonts w:ascii="Times New Roman" w:hAnsi="Times New Roman" w:cs="Times New Roman"/>
          </w:rPr>
          <w:t xml:space="preserve"> that participants were still making these judgements of awareness after their evaluative response, which </w:t>
        </w:r>
        <w:proofErr w:type="spellStart"/>
        <w:r w:rsidR="00E27D8D">
          <w:rPr>
            <w:rFonts w:ascii="Times New Roman" w:hAnsi="Times New Roman" w:cs="Times New Roman"/>
          </w:rPr>
          <w:t>thererfore</w:t>
        </w:r>
        <w:proofErr w:type="spellEnd"/>
        <w:r w:rsidR="00E27D8D">
          <w:rPr>
            <w:rFonts w:ascii="Times New Roman" w:hAnsi="Times New Roman" w:cs="Times New Roman"/>
          </w:rPr>
          <w:t xml:space="preserve"> still leaves our measure of awareness</w:t>
        </w:r>
      </w:ins>
      <w:ins w:id="8" w:author="Jamie Cummins" w:date="2019-08-21T14:27:00Z">
        <w:r w:rsidR="00E27D8D">
          <w:rPr>
            <w:rFonts w:ascii="Times New Roman" w:hAnsi="Times New Roman" w:cs="Times New Roman"/>
          </w:rPr>
          <w:t xml:space="preserve"> vulnerable to post-hoc confabulation.</w:t>
        </w:r>
      </w:ins>
      <w:r w:rsidR="007A0F47">
        <w:rPr>
          <w:rFonts w:ascii="Times New Roman" w:hAnsi="Times New Roman" w:cs="Times New Roman"/>
        </w:rPr>
        <w:t xml:space="preserve"> To address this we would </w:t>
      </w:r>
      <w:r w:rsidR="008E5F3B">
        <w:rPr>
          <w:rFonts w:ascii="Times New Roman" w:hAnsi="Times New Roman" w:cs="Times New Roman"/>
        </w:rPr>
        <w:t xml:space="preserve">like to run </w:t>
      </w:r>
      <w:r>
        <w:rPr>
          <w:rFonts w:ascii="Times New Roman" w:hAnsi="Times New Roman" w:cs="Times New Roman"/>
        </w:rPr>
        <w:t xml:space="preserve">a new study with </w:t>
      </w:r>
      <w:r w:rsidR="007A0F47">
        <w:rPr>
          <w:rFonts w:ascii="Times New Roman" w:hAnsi="Times New Roman" w:cs="Times New Roman"/>
        </w:rPr>
        <w:t xml:space="preserve">the </w:t>
      </w:r>
      <w:r w:rsidR="005C1487">
        <w:rPr>
          <w:rFonts w:ascii="Times New Roman" w:hAnsi="Times New Roman" w:cs="Times New Roman"/>
        </w:rPr>
        <w:t>IA-AMP</w:t>
      </w:r>
      <w:r>
        <w:rPr>
          <w:rFonts w:ascii="Times New Roman" w:hAnsi="Times New Roman" w:cs="Times New Roman"/>
        </w:rPr>
        <w:t>.</w:t>
      </w:r>
      <w:r w:rsidR="005C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5C1487">
        <w:rPr>
          <w:rFonts w:ascii="Times New Roman" w:hAnsi="Times New Roman" w:cs="Times New Roman"/>
        </w:rPr>
        <w:t xml:space="preserve">ut </w:t>
      </w:r>
      <w:r w:rsidR="007A0F47">
        <w:rPr>
          <w:rFonts w:ascii="Times New Roman" w:hAnsi="Times New Roman" w:cs="Times New Roman"/>
        </w:rPr>
        <w:t xml:space="preserve">now </w:t>
      </w:r>
      <w:r>
        <w:rPr>
          <w:rFonts w:ascii="Times New Roman" w:hAnsi="Times New Roman" w:cs="Times New Roman"/>
        </w:rPr>
        <w:t xml:space="preserve">we would present the prime followed by the target, and immediately </w:t>
      </w:r>
      <w:r w:rsidR="005C1487">
        <w:rPr>
          <w:rFonts w:ascii="Times New Roman" w:hAnsi="Times New Roman" w:cs="Times New Roman"/>
        </w:rPr>
        <w:t xml:space="preserve">ask participants </w:t>
      </w:r>
      <w:r>
        <w:rPr>
          <w:rFonts w:ascii="Times New Roman" w:hAnsi="Times New Roman" w:cs="Times New Roman"/>
        </w:rPr>
        <w:t xml:space="preserve">if </w:t>
      </w:r>
      <w:r w:rsidR="005C1487">
        <w:rPr>
          <w:rFonts w:ascii="Times New Roman" w:hAnsi="Times New Roman" w:cs="Times New Roman"/>
        </w:rPr>
        <w:t>t</w:t>
      </w:r>
      <w:r w:rsidR="005E0850">
        <w:rPr>
          <w:rFonts w:ascii="Times New Roman" w:hAnsi="Times New Roman" w:cs="Times New Roman"/>
        </w:rPr>
        <w:t xml:space="preserve">heir </w:t>
      </w:r>
      <w:r>
        <w:rPr>
          <w:rFonts w:ascii="Times New Roman" w:hAnsi="Times New Roman" w:cs="Times New Roman"/>
        </w:rPr>
        <w:t xml:space="preserve">subsequent </w:t>
      </w:r>
      <w:r w:rsidR="005E0850">
        <w:rPr>
          <w:rFonts w:ascii="Times New Roman" w:hAnsi="Times New Roman" w:cs="Times New Roman"/>
        </w:rPr>
        <w:t xml:space="preserve">evaluation of the target </w:t>
      </w:r>
      <w:r w:rsidR="005E0850" w:rsidRPr="00973D6D">
        <w:rPr>
          <w:rFonts w:ascii="Times New Roman" w:hAnsi="Times New Roman" w:cs="Times New Roman"/>
          <w:i/>
        </w:rPr>
        <w:t>will be</w:t>
      </w:r>
      <w:r w:rsidR="005E0850">
        <w:rPr>
          <w:rFonts w:ascii="Times New Roman" w:hAnsi="Times New Roman" w:cs="Times New Roman"/>
        </w:rPr>
        <w:t xml:space="preserve"> influenced by the prime</w:t>
      </w:r>
      <w:r>
        <w:rPr>
          <w:rFonts w:ascii="Times New Roman" w:hAnsi="Times New Roman" w:cs="Times New Roman"/>
        </w:rPr>
        <w:t>.</w:t>
      </w:r>
      <w:r w:rsidR="005C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Only then will they </w:t>
      </w:r>
      <w:r w:rsidRPr="00973D6D">
        <w:rPr>
          <w:rFonts w:ascii="Times New Roman" w:hAnsi="Times New Roman" w:cs="Times New Roman"/>
          <w:iCs/>
        </w:rPr>
        <w:t>emit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an evaluative </w:t>
      </w:r>
      <w:r w:rsidR="005E0850">
        <w:rPr>
          <w:rFonts w:ascii="Times New Roman" w:hAnsi="Times New Roman" w:cs="Times New Roman"/>
        </w:rPr>
        <w:t xml:space="preserve">response </w:t>
      </w:r>
      <w:r>
        <w:rPr>
          <w:rFonts w:ascii="Times New Roman" w:hAnsi="Times New Roman" w:cs="Times New Roman"/>
        </w:rPr>
        <w:t xml:space="preserve">to the target. By asking them to report on the primes influence on their target evaluation before they emit that </w:t>
      </w:r>
      <w:proofErr w:type="gramStart"/>
      <w:r>
        <w:rPr>
          <w:rFonts w:ascii="Times New Roman" w:hAnsi="Times New Roman" w:cs="Times New Roman"/>
        </w:rPr>
        <w:t>evaluation</w:t>
      </w:r>
      <w:proofErr w:type="gramEnd"/>
      <w:r>
        <w:rPr>
          <w:rFonts w:ascii="Times New Roman" w:hAnsi="Times New Roman" w:cs="Times New Roman"/>
        </w:rPr>
        <w:t xml:space="preserve"> we would </w:t>
      </w:r>
      <w:r w:rsidR="005C1487">
        <w:rPr>
          <w:rFonts w:ascii="Times New Roman" w:hAnsi="Times New Roman" w:cs="Times New Roman"/>
        </w:rPr>
        <w:t>avoid the issue of retrospective confabulation</w:t>
      </w:r>
      <w:r>
        <w:rPr>
          <w:rFonts w:ascii="Times New Roman" w:hAnsi="Times New Roman" w:cs="Times New Roman"/>
        </w:rPr>
        <w:t xml:space="preserve"> that was raised in response to our previous studies</w:t>
      </w:r>
      <w:r w:rsidR="005C1487">
        <w:rPr>
          <w:rFonts w:ascii="Times New Roman" w:hAnsi="Times New Roman" w:cs="Times New Roman"/>
        </w:rPr>
        <w:t xml:space="preserve">. </w:t>
      </w:r>
    </w:p>
    <w:p w14:paraId="361EB64D" w14:textId="77777777" w:rsidR="00616C99" w:rsidRDefault="00616C99" w:rsidP="00973D6D">
      <w:pPr>
        <w:spacing w:line="360" w:lineRule="auto"/>
        <w:rPr>
          <w:rFonts w:ascii="Times New Roman" w:hAnsi="Times New Roman" w:cs="Times New Roman"/>
        </w:rPr>
      </w:pPr>
    </w:p>
    <w:p w14:paraId="504567FC" w14:textId="36DE982E" w:rsidR="00751BBE" w:rsidRDefault="00FA4427" w:rsidP="00973D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our perspective, </w:t>
      </w:r>
      <w:r w:rsidR="00616C99">
        <w:rPr>
          <w:rFonts w:ascii="Times New Roman" w:hAnsi="Times New Roman" w:cs="Times New Roman"/>
        </w:rPr>
        <w:t xml:space="preserve">such an </w:t>
      </w:r>
      <w:r>
        <w:rPr>
          <w:rFonts w:ascii="Times New Roman" w:hAnsi="Times New Roman" w:cs="Times New Roman"/>
        </w:rPr>
        <w:t xml:space="preserve">approach overcomes the </w:t>
      </w:r>
      <w:r w:rsidR="005E0850">
        <w:rPr>
          <w:rFonts w:ascii="Times New Roman" w:hAnsi="Times New Roman" w:cs="Times New Roman"/>
        </w:rPr>
        <w:t xml:space="preserve">issue of retrospective self-report which you pointed out </w:t>
      </w:r>
      <w:r w:rsidR="00595C49">
        <w:rPr>
          <w:rFonts w:ascii="Times New Roman" w:hAnsi="Times New Roman" w:cs="Times New Roman"/>
        </w:rPr>
        <w:t xml:space="preserve">as an issue in our manuscript. It would also </w:t>
      </w:r>
      <w:r>
        <w:rPr>
          <w:rFonts w:ascii="Times New Roman" w:hAnsi="Times New Roman" w:cs="Times New Roman"/>
        </w:rPr>
        <w:t>simultaneously provid</w:t>
      </w:r>
      <w:r w:rsidR="00595C4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more information than the original 2013 paradigm (i.e., it </w:t>
      </w:r>
      <w:r w:rsidR="00595C49">
        <w:rPr>
          <w:rFonts w:ascii="Times New Roman" w:hAnsi="Times New Roman" w:cs="Times New Roman"/>
        </w:rPr>
        <w:t xml:space="preserve">would </w:t>
      </w:r>
      <w:r>
        <w:rPr>
          <w:rFonts w:ascii="Times New Roman" w:hAnsi="Times New Roman" w:cs="Times New Roman"/>
        </w:rPr>
        <w:t xml:space="preserve">allow us to compare within-subject AMP effects based on trials which are prospectively described as influenced vs. uninfluenced). </w:t>
      </w:r>
    </w:p>
    <w:p w14:paraId="0F688F4D" w14:textId="394E388B" w:rsidR="00FA4427" w:rsidRDefault="00FA4427" w:rsidP="005C148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8DBEF7C" w14:textId="53E96AAD" w:rsidR="00FA4427" w:rsidRDefault="006C3798" w:rsidP="00973D6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</w:t>
      </w:r>
      <w:r w:rsidR="00595C49">
        <w:rPr>
          <w:rFonts w:ascii="Times New Roman" w:hAnsi="Times New Roman" w:cs="Times New Roman"/>
        </w:rPr>
        <w:t xml:space="preserve">investing time and effort into collecting </w:t>
      </w:r>
      <w:del w:id="9" w:author="Jamie Cummins" w:date="2019-08-21T14:29:00Z">
        <w:r w:rsidR="00595C49" w:rsidDel="00E27D8D">
          <w:rPr>
            <w:rFonts w:ascii="Times New Roman" w:hAnsi="Times New Roman" w:cs="Times New Roman"/>
          </w:rPr>
          <w:delText xml:space="preserve">such </w:delText>
        </w:r>
      </w:del>
      <w:r w:rsidR="00595C49">
        <w:rPr>
          <w:rFonts w:ascii="Times New Roman" w:hAnsi="Times New Roman" w:cs="Times New Roman"/>
        </w:rPr>
        <w:t>data</w:t>
      </w:r>
      <w:ins w:id="10" w:author="Jamie Cummins" w:date="2019-08-21T14:29:00Z">
        <w:r w:rsidR="00E27D8D">
          <w:rPr>
            <w:rFonts w:ascii="Times New Roman" w:hAnsi="Times New Roman" w:cs="Times New Roman"/>
          </w:rPr>
          <w:t xml:space="preserve"> for such a study</w:t>
        </w:r>
      </w:ins>
      <w:r>
        <w:rPr>
          <w:rFonts w:ascii="Times New Roman" w:hAnsi="Times New Roman" w:cs="Times New Roman"/>
        </w:rPr>
        <w:t xml:space="preserve">, we </w:t>
      </w:r>
      <w:r w:rsidR="00616C99">
        <w:rPr>
          <w:rFonts w:ascii="Times New Roman" w:hAnsi="Times New Roman" w:cs="Times New Roman"/>
        </w:rPr>
        <w:t xml:space="preserve">would like </w:t>
      </w:r>
      <w:r>
        <w:rPr>
          <w:rFonts w:ascii="Times New Roman" w:hAnsi="Times New Roman" w:cs="Times New Roman"/>
        </w:rPr>
        <w:t xml:space="preserve">your opinion on </w:t>
      </w:r>
      <w:r w:rsidR="00616C99">
        <w:rPr>
          <w:rFonts w:ascii="Times New Roman" w:hAnsi="Times New Roman" w:cs="Times New Roman"/>
        </w:rPr>
        <w:t xml:space="preserve">whether such a design (and corresponding findings) would convince you that </w:t>
      </w:r>
      <w:r>
        <w:rPr>
          <w:rFonts w:ascii="Times New Roman" w:hAnsi="Times New Roman" w:cs="Times New Roman"/>
        </w:rPr>
        <w:t xml:space="preserve">influence awareness </w:t>
      </w:r>
      <w:r w:rsidR="00616C99">
        <w:rPr>
          <w:rFonts w:ascii="Times New Roman" w:hAnsi="Times New Roman" w:cs="Times New Roman"/>
        </w:rPr>
        <w:t xml:space="preserve">moderates </w:t>
      </w:r>
      <w:r>
        <w:rPr>
          <w:rFonts w:ascii="Times New Roman" w:hAnsi="Times New Roman" w:cs="Times New Roman"/>
        </w:rPr>
        <w:t>the AMP</w:t>
      </w:r>
      <w:r w:rsidR="00616C99">
        <w:rPr>
          <w:rFonts w:ascii="Times New Roman" w:hAnsi="Times New Roman" w:cs="Times New Roman"/>
        </w:rPr>
        <w:t xml:space="preserve"> effect</w:t>
      </w:r>
      <w:r w:rsidR="00595C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95C49">
        <w:rPr>
          <w:rFonts w:ascii="Times New Roman" w:hAnsi="Times New Roman" w:cs="Times New Roman"/>
        </w:rPr>
        <w:t>In other words, d</w:t>
      </w:r>
      <w:r>
        <w:rPr>
          <w:rFonts w:ascii="Times New Roman" w:hAnsi="Times New Roman" w:cs="Times New Roman"/>
        </w:rPr>
        <w:t xml:space="preserve">o you think that such a method </w:t>
      </w:r>
      <w:r w:rsidR="00595C49">
        <w:rPr>
          <w:rFonts w:ascii="Times New Roman" w:hAnsi="Times New Roman" w:cs="Times New Roman"/>
        </w:rPr>
        <w:t xml:space="preserve">would address your concern about </w:t>
      </w:r>
      <w:del w:id="11" w:author="Jamie Cummins" w:date="2019-08-21T14:29:00Z">
        <w:r w:rsidDel="00E27D8D">
          <w:rPr>
            <w:rFonts w:ascii="Times New Roman" w:hAnsi="Times New Roman" w:cs="Times New Roman"/>
          </w:rPr>
          <w:delText>using post-hoc self-report measures</w:delText>
        </w:r>
      </w:del>
      <w:ins w:id="12" w:author="Jamie Cummins" w:date="2019-08-21T14:29:00Z">
        <w:r w:rsidR="00E27D8D">
          <w:rPr>
            <w:rFonts w:ascii="Times New Roman" w:hAnsi="Times New Roman" w:cs="Times New Roman"/>
          </w:rPr>
          <w:t>the potential for post-hoc confabulation, and avoid the issue of potential voodoo correlations</w:t>
        </w:r>
      </w:ins>
      <w:r>
        <w:rPr>
          <w:rFonts w:ascii="Times New Roman" w:hAnsi="Times New Roman" w:cs="Times New Roman"/>
        </w:rPr>
        <w:t xml:space="preserve">? And more generally, do you think that this revised method </w:t>
      </w:r>
      <w:r w:rsidR="00595C49">
        <w:rPr>
          <w:rFonts w:ascii="Times New Roman" w:hAnsi="Times New Roman" w:cs="Times New Roman"/>
        </w:rPr>
        <w:t xml:space="preserve">would </w:t>
      </w:r>
      <w:del w:id="13" w:author="Jamie Cummins" w:date="2019-08-21T14:32:00Z">
        <w:r w:rsidR="00595C49" w:rsidDel="00E27D8D">
          <w:rPr>
            <w:rFonts w:ascii="Times New Roman" w:hAnsi="Times New Roman" w:cs="Times New Roman"/>
          </w:rPr>
          <w:delText xml:space="preserve">speak </w:delText>
        </w:r>
      </w:del>
      <w:ins w:id="14" w:author="Jamie Cummins" w:date="2019-08-21T14:32:00Z">
        <w:r w:rsidR="00E27D8D">
          <w:rPr>
            <w:rFonts w:ascii="Times New Roman" w:hAnsi="Times New Roman" w:cs="Times New Roman"/>
          </w:rPr>
          <w:t>be a better-suited method for both ourselves and future researchers</w:t>
        </w:r>
        <w:r w:rsidR="00E27D8D">
          <w:rPr>
            <w:rFonts w:ascii="Times New Roman" w:hAnsi="Times New Roman" w:cs="Times New Roman"/>
          </w:rPr>
          <w:t xml:space="preserve"> </w:t>
        </w:r>
      </w:ins>
      <w:r w:rsidR="00595C49">
        <w:rPr>
          <w:rFonts w:ascii="Times New Roman" w:hAnsi="Times New Roman" w:cs="Times New Roman"/>
        </w:rPr>
        <w:t>to</w:t>
      </w:r>
      <w:ins w:id="15" w:author="Jamie Cummins" w:date="2019-08-21T14:32:00Z">
        <w:r w:rsidR="00E27D8D">
          <w:rPr>
            <w:rFonts w:ascii="Times New Roman" w:hAnsi="Times New Roman" w:cs="Times New Roman"/>
          </w:rPr>
          <w:t xml:space="preserve"> investigate</w:t>
        </w:r>
      </w:ins>
      <w:bookmarkStart w:id="16" w:name="_GoBack"/>
      <w:bookmarkEnd w:id="16"/>
      <w:r w:rsidR="00595C49">
        <w:rPr>
          <w:rFonts w:ascii="Times New Roman" w:hAnsi="Times New Roman" w:cs="Times New Roman"/>
        </w:rPr>
        <w:t xml:space="preserve"> the role of </w:t>
      </w:r>
      <w:r>
        <w:rPr>
          <w:rFonts w:ascii="Times New Roman" w:hAnsi="Times New Roman" w:cs="Times New Roman"/>
        </w:rPr>
        <w:t xml:space="preserve">influence awareness in </w:t>
      </w:r>
      <w:del w:id="17" w:author="Jamie Cummins" w:date="2019-08-21T14:29:00Z">
        <w:r w:rsidDel="00E27D8D">
          <w:rPr>
            <w:rFonts w:ascii="Times New Roman" w:hAnsi="Times New Roman" w:cs="Times New Roman"/>
          </w:rPr>
          <w:delText xml:space="preserve">effects </w:delText>
        </w:r>
      </w:del>
      <w:r>
        <w:rPr>
          <w:rFonts w:ascii="Times New Roman" w:hAnsi="Times New Roman" w:cs="Times New Roman"/>
        </w:rPr>
        <w:t>AMP</w:t>
      </w:r>
      <w:r w:rsidR="00595C49">
        <w:rPr>
          <w:rFonts w:ascii="Times New Roman" w:hAnsi="Times New Roman" w:cs="Times New Roman"/>
        </w:rPr>
        <w:t xml:space="preserve"> effects</w:t>
      </w:r>
      <w:r>
        <w:rPr>
          <w:rFonts w:ascii="Times New Roman" w:hAnsi="Times New Roman" w:cs="Times New Roman"/>
        </w:rPr>
        <w:t xml:space="preserve">? </w:t>
      </w:r>
    </w:p>
    <w:p w14:paraId="12EE9C89" w14:textId="66F7FBA0" w:rsidR="006C3798" w:rsidRDefault="006C3798" w:rsidP="005C1487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733498E" w14:textId="5542A323" w:rsidR="00751BBE" w:rsidRDefault="006C3798" w:rsidP="005C14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the opportunity to provide us with any feedback on this revised version of our paradigm, we would </w:t>
      </w:r>
      <w:r w:rsidR="001A1D90">
        <w:rPr>
          <w:rFonts w:ascii="Times New Roman" w:hAnsi="Times New Roman" w:cs="Times New Roman"/>
        </w:rPr>
        <w:t>greatly appreciate it</w:t>
      </w:r>
      <w:r>
        <w:rPr>
          <w:rFonts w:ascii="Times New Roman" w:hAnsi="Times New Roman" w:cs="Times New Roman"/>
        </w:rPr>
        <w:t>.</w:t>
      </w:r>
      <w:r w:rsidR="00D71060">
        <w:rPr>
          <w:rFonts w:ascii="Times New Roman" w:hAnsi="Times New Roman" w:cs="Times New Roman"/>
        </w:rPr>
        <w:t xml:space="preserve"> </w:t>
      </w:r>
      <w:r w:rsidR="00616C99">
        <w:rPr>
          <w:rFonts w:ascii="Times New Roman" w:hAnsi="Times New Roman" w:cs="Times New Roman"/>
        </w:rPr>
        <w:t xml:space="preserve">We have attached </w:t>
      </w:r>
      <w:r w:rsidR="00D71060">
        <w:rPr>
          <w:rFonts w:ascii="Times New Roman" w:hAnsi="Times New Roman" w:cs="Times New Roman"/>
        </w:rPr>
        <w:t xml:space="preserve">the </w:t>
      </w:r>
      <w:r w:rsidR="00616C99">
        <w:rPr>
          <w:rFonts w:ascii="Times New Roman" w:hAnsi="Times New Roman" w:cs="Times New Roman"/>
        </w:rPr>
        <w:t xml:space="preserve">experimental </w:t>
      </w:r>
      <w:r w:rsidR="00D71060">
        <w:rPr>
          <w:rFonts w:ascii="Times New Roman" w:hAnsi="Times New Roman" w:cs="Times New Roman"/>
        </w:rPr>
        <w:t xml:space="preserve">script of the revised paradigm to this email. We also </w:t>
      </w:r>
      <w:r>
        <w:rPr>
          <w:rFonts w:ascii="Times New Roman" w:hAnsi="Times New Roman" w:cs="Times New Roman"/>
        </w:rPr>
        <w:t>would like to thank you again for taking the time to review our manuscript and for providing critical and highly useful feedback.</w:t>
      </w:r>
    </w:p>
    <w:p w14:paraId="611F7D75" w14:textId="101CE785" w:rsidR="006C3798" w:rsidRDefault="006C3798" w:rsidP="005C1487">
      <w:pPr>
        <w:spacing w:line="360" w:lineRule="auto"/>
        <w:rPr>
          <w:rFonts w:ascii="Times New Roman" w:hAnsi="Times New Roman" w:cs="Times New Roman"/>
        </w:rPr>
      </w:pPr>
    </w:p>
    <w:p w14:paraId="3FEA9004" w14:textId="0B7CDEE5" w:rsidR="006C3798" w:rsidRDefault="006C3798" w:rsidP="005C14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</w:t>
      </w:r>
      <w:r w:rsidR="00616C99">
        <w:rPr>
          <w:rFonts w:ascii="Times New Roman" w:hAnsi="Times New Roman" w:cs="Times New Roman"/>
        </w:rPr>
        <w:t>,</w:t>
      </w:r>
    </w:p>
    <w:p w14:paraId="6B7BF988" w14:textId="6B2CD52E" w:rsidR="006C3798" w:rsidRDefault="006C3798" w:rsidP="005C14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Jamie Cummins</w:t>
      </w:r>
    </w:p>
    <w:p w14:paraId="31FB29E4" w14:textId="4738FB6D" w:rsidR="006C3798" w:rsidRDefault="006C3798" w:rsidP="005C14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Hussey</w:t>
      </w:r>
    </w:p>
    <w:p w14:paraId="30F487E5" w14:textId="04ED3709" w:rsidR="00751BBE" w:rsidRDefault="006C3798" w:rsidP="001A1D90">
      <w:pPr>
        <w:spacing w:line="360" w:lineRule="auto"/>
      </w:pPr>
      <w:r>
        <w:rPr>
          <w:rFonts w:ascii="Times New Roman" w:hAnsi="Times New Roman" w:cs="Times New Roman"/>
        </w:rPr>
        <w:t>Sean Hughe</w:t>
      </w:r>
      <w:r w:rsidR="001A1D90">
        <w:rPr>
          <w:rFonts w:ascii="Times New Roman" w:hAnsi="Times New Roman" w:cs="Times New Roman"/>
        </w:rPr>
        <w:t>s</w:t>
      </w:r>
    </w:p>
    <w:sectPr w:rsidR="00751BBE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Serif-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ie Cummins">
    <w15:presenceInfo w15:providerId="AD" w15:userId="S::jamie.cummins@ugent.be::89a1fb1c-5dfd-44ce-b872-7c43e1fa3f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8"/>
    <w:rsid w:val="000D67EA"/>
    <w:rsid w:val="001A1D90"/>
    <w:rsid w:val="0026111A"/>
    <w:rsid w:val="00595C49"/>
    <w:rsid w:val="005C1487"/>
    <w:rsid w:val="005E0850"/>
    <w:rsid w:val="00616C99"/>
    <w:rsid w:val="00663327"/>
    <w:rsid w:val="006C3798"/>
    <w:rsid w:val="006F2970"/>
    <w:rsid w:val="00712BD8"/>
    <w:rsid w:val="00736AC6"/>
    <w:rsid w:val="00751BBE"/>
    <w:rsid w:val="007A0F47"/>
    <w:rsid w:val="00812593"/>
    <w:rsid w:val="00862C73"/>
    <w:rsid w:val="008B3288"/>
    <w:rsid w:val="008E5F3B"/>
    <w:rsid w:val="00973D6D"/>
    <w:rsid w:val="00D71060"/>
    <w:rsid w:val="00E27D8D"/>
    <w:rsid w:val="00EB2335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5749"/>
  <w15:chartTrackingRefBased/>
  <w15:docId w15:val="{D4BE3F9F-D706-CA40-A7FB-670EFD6F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4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4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4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42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27"/>
    <w:rPr>
      <w:rFonts w:ascii="Times New Roman" w:hAnsi="Times New Roman" w:cs="Times New Roman"/>
      <w:sz w:val="18"/>
      <w:szCs w:val="18"/>
      <w:lang w:val="en-GB"/>
    </w:rPr>
  </w:style>
  <w:style w:type="character" w:customStyle="1" w:styleId="fontstyle01">
    <w:name w:val="fontstyle01"/>
    <w:basedOn w:val="DefaultParagraphFont"/>
    <w:rsid w:val="00616C99"/>
    <w:rPr>
      <w:rFonts w:ascii="CMUSerif-Roman" w:hAnsi="CMUSerif-Roman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73D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1F0D09-F5E1-6242-81B9-92B39B7A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3037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2</cp:revision>
  <dcterms:created xsi:type="dcterms:W3CDTF">2019-08-21T12:33:00Z</dcterms:created>
  <dcterms:modified xsi:type="dcterms:W3CDTF">2019-08-21T12:33:00Z</dcterms:modified>
</cp:coreProperties>
</file>