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00910" w14:textId="77777777" w:rsidR="000750B5" w:rsidRPr="000750B5"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Re: PSP-A-2021-1336</w:t>
      </w:r>
      <w:r w:rsidRPr="000750B5">
        <w:rPr>
          <w:rFonts w:ascii="Segoe UI" w:eastAsia="Times New Roman" w:hAnsi="Segoe UI" w:cs="Segoe UI"/>
          <w:color w:val="212121"/>
          <w:sz w:val="23"/>
          <w:szCs w:val="23"/>
        </w:rPr>
        <w:br/>
        <w:t>Effects on the Affect Misattribution Procedure are Strongly Moderated by Awareness</w:t>
      </w:r>
      <w:r w:rsidRPr="000750B5">
        <w:rPr>
          <w:rFonts w:ascii="Segoe UI" w:eastAsia="Times New Roman" w:hAnsi="Segoe UI" w:cs="Segoe UI"/>
          <w:color w:val="212121"/>
          <w:sz w:val="23"/>
          <w:szCs w:val="23"/>
        </w:rPr>
        <w:br/>
        <w:t>Journal of Personality and Social Psychology: Attitudes and Social Cognition</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Dear Dr. Hughes,</w:t>
      </w:r>
      <w:r w:rsidRPr="000750B5">
        <w:rPr>
          <w:rFonts w:ascii="Segoe UI" w:eastAsia="Times New Roman" w:hAnsi="Segoe UI" w:cs="Segoe UI"/>
          <w:color w:val="212121"/>
          <w:sz w:val="23"/>
          <w:szCs w:val="23"/>
        </w:rPr>
        <w:br/>
        <w:t> </w:t>
      </w:r>
      <w:r w:rsidRPr="000750B5">
        <w:rPr>
          <w:rFonts w:ascii="Segoe UI" w:eastAsia="Times New Roman" w:hAnsi="Segoe UI" w:cs="Segoe UI"/>
          <w:color w:val="212121"/>
          <w:sz w:val="23"/>
          <w:szCs w:val="23"/>
        </w:rPr>
        <w:br/>
        <w:t>I have received three expert reviews of the manuscript that you and your co-authors recently submitted to JPSP-ASC, titled “Effects on the Affect Misattribution Procedure are Strongly Moderated by Awareness” (PSP-A-2021-1336). I would like to take a moment to express my gratitude to the reviewers for their effort and attention in reviewing this manuscript, particularly during this difficult time. Furthermore, I read your paper carefully and independently, before looking at the reviews.</w:t>
      </w:r>
    </w:p>
    <w:p w14:paraId="23AEAA40" w14:textId="77777777" w:rsidR="000A566F"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As you can see when you have had a chance to see the reviewer comments, the reviewers are somewhat split in </w:t>
      </w:r>
      <w:r w:rsidRPr="00476F62">
        <w:rPr>
          <w:rFonts w:ascii="Segoe UI" w:eastAsia="Times New Roman" w:hAnsi="Segoe UI" w:cs="Segoe UI"/>
          <w:color w:val="212121"/>
          <w:sz w:val="23"/>
          <w:szCs w:val="23"/>
        </w:rPr>
        <w:t>their recommendations about the paper but, at their core, are in consensus about the strengths and limitations of the paper. All the reviewers sees at least a possibility of a novel contribution in this case, but at the same time each raises issues related to the clarity and accuracy of the inferences you make from the data and their implications for the AMP. My own reading of the work places me in agreement with this general assessment of your work by the reviewers, particularly with regard to the possibility that people can infer the influence of a prime from their own affective reaction. So, though I cannot accept this version of the paper for publication in JPSP-ASC, I invite you to revise and resubmit the paper after addressing all the concerns raised in the reviews.</w:t>
      </w:r>
      <w:r w:rsidRPr="00476F62">
        <w:rPr>
          <w:rFonts w:ascii="Segoe UI" w:eastAsia="Times New Roman" w:hAnsi="Segoe UI" w:cs="Segoe UI"/>
          <w:color w:val="212121"/>
          <w:sz w:val="23"/>
          <w:szCs w:val="23"/>
        </w:rPr>
        <w:br/>
        <w:t> </w:t>
      </w:r>
      <w:r w:rsidRPr="00476F62">
        <w:rPr>
          <w:rFonts w:ascii="Segoe UI" w:eastAsia="Times New Roman" w:hAnsi="Segoe UI" w:cs="Segoe UI"/>
          <w:color w:val="212121"/>
          <w:sz w:val="23"/>
          <w:szCs w:val="23"/>
        </w:rPr>
        <w:br/>
        <w:t>The reviewers clearly expressed their concerns and thus I will not reiterate them. The main meta-critiques I see are about the clarity and validity of the interpretations of your data - exactly and specifically what do these data say and not say about the psychology of the AMP? - and the adequacy of your discussion of the prior literature. On that point, it seems that there are a number of prior discussions in the literature around similar if not identical issues. Please be sure to clarify how these studies are different and can advance those discussions past their previous boundaries.</w:t>
      </w:r>
      <w:r w:rsidRPr="000750B5">
        <w:rPr>
          <w:rFonts w:ascii="Segoe UI" w:eastAsia="Times New Roman" w:hAnsi="Segoe UI" w:cs="Segoe UI"/>
          <w:color w:val="212121"/>
          <w:sz w:val="23"/>
          <w:szCs w:val="23"/>
        </w:rPr>
        <w:t> </w:t>
      </w:r>
    </w:p>
    <w:p w14:paraId="0EC47F20" w14:textId="7732B5F1"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Authors</w:t>
      </w:r>
      <w:r w:rsidR="00011659">
        <w:rPr>
          <w:rFonts w:ascii="Segoe UI" w:eastAsia="Times New Roman" w:hAnsi="Segoe UI" w:cs="Segoe UI"/>
          <w:color w:val="212121"/>
          <w:sz w:val="23"/>
          <w:szCs w:val="23"/>
        </w:rPr>
        <w:t>: We sincerely thank the E</w:t>
      </w:r>
      <w:r>
        <w:rPr>
          <w:rFonts w:ascii="Segoe UI" w:eastAsia="Times New Roman" w:hAnsi="Segoe UI" w:cs="Segoe UI"/>
          <w:color w:val="212121"/>
          <w:sz w:val="23"/>
          <w:szCs w:val="23"/>
        </w:rPr>
        <w:t>ditor for his comments and feedback. We have once again revised the paper in line with those comments as well as the feedback of the three reviewers. We have also paid specific attention to (a) our discussion of the prior literature, (b) how our work connects to, and extends beyond, that literature, as well as (c) the clarity and accuracy of our claims as well as their implications for the AMP (see our responses to Reviewers 1-3 as well as the revised manuscript).</w:t>
      </w:r>
    </w:p>
    <w:p w14:paraId="46F340D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r w:rsidRPr="000A566F">
        <w:rPr>
          <w:rFonts w:ascii="Segoe UI" w:eastAsia="Times New Roman" w:hAnsi="Segoe UI" w:cs="Segoe UI"/>
          <w:b/>
          <w:color w:val="212121"/>
          <w:sz w:val="23"/>
          <w:szCs w:val="23"/>
        </w:rPr>
        <w:t>Editor</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Once the paper has been revised, submit it through the manuscript submission portal. Make sure to check the appropriate box in the portal to indicate that the paper is a revision rather than a first submission. If possible, I would like to receive your revision by 07/20/2021. If this is not feasible, please email our Peer Review Coordinator, Charlie Retzlaff, </w:t>
      </w:r>
      <w:r w:rsidR="000750B5" w:rsidRPr="000750B5">
        <w:rPr>
          <w:rFonts w:ascii="Segoe UI" w:eastAsia="Times New Roman" w:hAnsi="Segoe UI" w:cs="Segoe UI"/>
          <w:color w:val="212121"/>
          <w:sz w:val="23"/>
          <w:szCs w:val="23"/>
        </w:rPr>
        <w:lastRenderedPageBreak/>
        <w:t>at the main editorial office (cretzlaff@apa.org) with an estimate of when you will resubmit. Longer timeframes are fine.</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Your resubmission must be accompanied by a detailed cover letter explaining which specific changes you made and which recommendations you did not follow and why. This letter should address all of the points raised in my decision letter plus any other major, non-redundant points mentioned by each reviewer.</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In closing, thank you for submitting to </w:t>
      </w:r>
      <w:r w:rsidR="000750B5" w:rsidRPr="000750B5">
        <w:rPr>
          <w:rFonts w:ascii="Segoe UI" w:eastAsia="Times New Roman" w:hAnsi="Segoe UI" w:cs="Segoe UI"/>
          <w:b/>
          <w:bCs/>
          <w:color w:val="212121"/>
          <w:sz w:val="23"/>
          <w:szCs w:val="23"/>
        </w:rPr>
        <w:t>JPSP-ASC</w:t>
      </w:r>
      <w:r w:rsidR="000750B5" w:rsidRPr="000750B5">
        <w:rPr>
          <w:rFonts w:ascii="Segoe UI" w:eastAsia="Times New Roman" w:hAnsi="Segoe UI" w:cs="Segoe UI"/>
          <w:color w:val="212121"/>
          <w:sz w:val="23"/>
          <w:szCs w:val="23"/>
        </w:rPr>
        <w:t>. I would also like to thank the reviewers for their service to the field. Their thoughtful comments and suggestions were very helpful in reaching my decision.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I enjoyed reading this paper and I hope you decide to undertake the revision.</w:t>
      </w:r>
      <w:r w:rsidR="000750B5" w:rsidRPr="000750B5">
        <w:rPr>
          <w:rFonts w:ascii="Segoe UI" w:eastAsia="Times New Roman" w:hAnsi="Segoe UI" w:cs="Segoe UI"/>
          <w:color w:val="212121"/>
          <w:sz w:val="23"/>
          <w:szCs w:val="23"/>
        </w:rPr>
        <w:br/>
        <w:t> </w:t>
      </w:r>
      <w:r w:rsidR="000750B5" w:rsidRPr="000750B5">
        <w:rPr>
          <w:rFonts w:ascii="Segoe UI" w:eastAsia="Times New Roman" w:hAnsi="Segoe UI" w:cs="Segoe UI"/>
          <w:color w:val="212121"/>
          <w:sz w:val="23"/>
          <w:szCs w:val="23"/>
        </w:rPr>
        <w:br/>
        <w:t>Sincerely</w:t>
      </w:r>
      <w:proofErr w:type="gramStart"/>
      <w:r w:rsidR="000750B5" w:rsidRPr="000750B5">
        <w:rPr>
          <w:rFonts w:ascii="Segoe UI" w:eastAsia="Times New Roman" w:hAnsi="Segoe UI" w:cs="Segoe UI"/>
          <w:color w:val="212121"/>
          <w:sz w:val="23"/>
          <w:szCs w:val="23"/>
        </w:rPr>
        <w:t>,</w:t>
      </w:r>
      <w:proofErr w:type="gramEnd"/>
      <w:r w:rsidR="000750B5" w:rsidRPr="000750B5">
        <w:rPr>
          <w:rFonts w:ascii="Segoe UI" w:eastAsia="Times New Roman" w:hAnsi="Segoe UI" w:cs="Segoe UI"/>
          <w:color w:val="212121"/>
          <w:sz w:val="23"/>
          <w:szCs w:val="23"/>
        </w:rPr>
        <w:br/>
        <w:t>Elliot T. Berkman</w:t>
      </w:r>
      <w:r w:rsidR="000750B5" w:rsidRPr="000750B5">
        <w:rPr>
          <w:rFonts w:ascii="Segoe UI" w:eastAsia="Times New Roman" w:hAnsi="Segoe UI" w:cs="Segoe UI"/>
          <w:color w:val="212121"/>
          <w:sz w:val="23"/>
          <w:szCs w:val="23"/>
        </w:rPr>
        <w:br/>
        <w:t>Associate Editor</w:t>
      </w:r>
      <w:r w:rsidR="000750B5" w:rsidRPr="000750B5">
        <w:rPr>
          <w:rFonts w:ascii="Segoe UI" w:eastAsia="Times New Roman" w:hAnsi="Segoe UI" w:cs="Segoe UI"/>
          <w:color w:val="212121"/>
          <w:sz w:val="23"/>
          <w:szCs w:val="23"/>
        </w:rPr>
        <w:br/>
        <w:t>Journal of Personality and Social Psychology: Attitudes and Social Cognition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w:t>
      </w:r>
    </w:p>
    <w:p w14:paraId="349BB66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947D62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3AEDD8F"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2F7DE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EE58007"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3DC77443"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4D1318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30F67D"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05FEA171"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7B129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7D196CC6"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5ECC891E"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2BEEFA10" w14:textId="77777777" w:rsidR="000A566F" w:rsidRDefault="000A566F" w:rsidP="000750B5">
      <w:pPr>
        <w:shd w:val="clear" w:color="auto" w:fill="FFFFFF"/>
        <w:spacing w:line="240" w:lineRule="auto"/>
        <w:rPr>
          <w:rFonts w:ascii="Segoe UI" w:eastAsia="Times New Roman" w:hAnsi="Segoe UI" w:cs="Segoe UI"/>
          <w:color w:val="212121"/>
          <w:sz w:val="23"/>
          <w:szCs w:val="23"/>
        </w:rPr>
      </w:pPr>
    </w:p>
    <w:p w14:paraId="41F09EA4" w14:textId="40AA71A3" w:rsidR="00E80BF2"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#1: Signed: Yoav Bar-Anan</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1. In my previous review of an earlier version of this manuscript, my opinion was that the experiments report novel informative findings that should be shared with the rest of the scientific community. This strength has further improved in the present manuscript. The main finding has remained the same: people's immediate judgment whether priming occurred in a specific trial is related to the priming effect in that trial (Experiment 2-6). Further, the frequency of reporting the priming in one modified AMP is related to the size of the priming effect in a previous standard AMP, with similar (Experiment 3) or different (Experiment 4) primes, and in the priming effect of a previous or future AMP that had the same modification of judging the influence of the priming after each trial (Experiment 5). The results of Experiment 3 were also replicated (in Experiment 6) using a recent modification of the AMP that was supposed to improve participants' ability to follow the task instructions (and therefore, perhaps, reduce intentional rating of the primes). In the studies added to this version of the manuscript, the authors found that participants can predict whether priming would occur before judging the target (Experiment 7), and even before seeing the target (but after seeing the prime stimulus; Experiment 8). With that addition, it is now more difficult to argue that estimating the priming occurred in a particular trial is based on observing the congruency between the evaluation of the target in that particular trial and one's attitude toward the prime in that particular trial. The experiments in this manuscript are rich with great novel findings and I have no doubt that th</w:t>
      </w:r>
      <w:r w:rsidR="00E80BF2">
        <w:rPr>
          <w:rFonts w:ascii="Segoe UI" w:eastAsia="Times New Roman" w:hAnsi="Segoe UI" w:cs="Segoe UI"/>
          <w:color w:val="212121"/>
          <w:sz w:val="23"/>
          <w:szCs w:val="23"/>
        </w:rPr>
        <w:t>ey would interest many readers.</w:t>
      </w:r>
    </w:p>
    <w:p w14:paraId="69A219BD"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his kind words and assessment of our work.</w:t>
      </w:r>
    </w:p>
    <w:p w14:paraId="604E9AC6" w14:textId="77777777"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Previously, I thought that the writing of the manuscript did not provide an optimal </w:t>
      </w:r>
      <w:r w:rsidR="000750B5" w:rsidRPr="00476F62">
        <w:rPr>
          <w:rFonts w:ascii="Segoe UI" w:eastAsia="Times New Roman" w:hAnsi="Segoe UI" w:cs="Segoe UI"/>
          <w:color w:val="212121"/>
          <w:sz w:val="23"/>
          <w:szCs w:val="23"/>
        </w:rPr>
        <w:t>service to readers that would be curious to understand this research and its implications. This aspect has improved in this version of the manuscript, with the omission of many inaccurate or unclear sections and statements. However, for a strong and effective contribution, it would be important to improve this aspect of the manuscript further. In short, the writing is sometimes inaccurate, omitting important details, or unclear. Writing clarity is often quite subjective, and it is difficult to comment on all the places that clarifications and more precision could have helped. Therefore, I will first focus on main conceptual issues, and then provide a few examples for imprecisions</w:t>
      </w:r>
      <w:r w:rsidR="000750B5" w:rsidRPr="000750B5">
        <w:rPr>
          <w:rFonts w:ascii="Segoe UI" w:eastAsia="Times New Roman" w:hAnsi="Segoe UI" w:cs="Segoe UI"/>
          <w:color w:val="212121"/>
          <w:sz w:val="23"/>
          <w:szCs w:val="23"/>
        </w:rPr>
        <w:t xml:space="preserve"> that might prevent this manuscript from reaching its full potential.</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2. </w:t>
      </w:r>
      <w:r w:rsidR="000750B5" w:rsidRPr="00476F62">
        <w:rPr>
          <w:rFonts w:ascii="Segoe UI" w:eastAsia="Times New Roman" w:hAnsi="Segoe UI" w:cs="Segoe UI"/>
          <w:color w:val="212121"/>
          <w:sz w:val="23"/>
          <w:szCs w:val="23"/>
        </w:rPr>
        <w:t>What do the results add to our knowledge about the AMP? The authors emphasized that their studies only pertain to awareness. However, there was already evidence that, if asked about it, some people show some retrospective awareness of the effect (Bar-Anan &amp; Nosek, 2012, and replicated by Payne et al., 2013, Gawronski &amp; Ye, 2015, and Weil et al., 2017). Therefore, I do not think that there is currently an open dispute about whether people can become aware of the priming effect, if prompted about it.</w:t>
      </w:r>
      <w:r w:rsidR="000750B5" w:rsidRPr="000750B5">
        <w:rPr>
          <w:rFonts w:ascii="Segoe UI" w:eastAsia="Times New Roman" w:hAnsi="Segoe UI" w:cs="Segoe UI"/>
          <w:color w:val="212121"/>
          <w:sz w:val="23"/>
          <w:szCs w:val="23"/>
        </w:rPr>
        <w:t xml:space="preserve"> </w:t>
      </w:r>
    </w:p>
    <w:p w14:paraId="588966C9" w14:textId="429A01C6" w:rsidR="00E80BF2" w:rsidRDefault="00E80BF2" w:rsidP="000750B5">
      <w:pPr>
        <w:shd w:val="clear" w:color="auto" w:fill="FFFFFF"/>
        <w:spacing w:line="240" w:lineRule="auto"/>
        <w:rPr>
          <w:rFonts w:ascii="Segoe UI" w:eastAsia="Times New Roman" w:hAnsi="Segoe UI" w:cs="Segoe UI"/>
          <w:color w:val="212121"/>
          <w:sz w:val="23"/>
          <w:szCs w:val="23"/>
        </w:rPr>
      </w:pPr>
      <w:r w:rsidRPr="00E80BF2">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We agree with the reviewer that a number of studies have already explored the relationship between reports on retrospective (self-report) </w:t>
      </w:r>
      <w:r w:rsidRPr="00E80BF2">
        <w:rPr>
          <w:rFonts w:ascii="Segoe UI" w:eastAsia="Times New Roman" w:hAnsi="Segoe UI" w:cs="Segoe UI"/>
          <w:i/>
          <w:color w:val="212121"/>
          <w:sz w:val="23"/>
          <w:szCs w:val="23"/>
        </w:rPr>
        <w:t>intention</w:t>
      </w:r>
      <w:r>
        <w:rPr>
          <w:rFonts w:ascii="Segoe UI" w:eastAsia="Times New Roman" w:hAnsi="Segoe UI" w:cs="Segoe UI"/>
          <w:color w:val="212121"/>
          <w:sz w:val="23"/>
          <w:szCs w:val="23"/>
        </w:rPr>
        <w:t xml:space="preserve"> measures and AMP effect sizes (e.g., Bar-Anan &amp; Nosek, 2012; </w:t>
      </w:r>
      <w:r w:rsidRPr="00E80BF2">
        <w:rPr>
          <w:rFonts w:ascii="Segoe UI" w:eastAsia="Times New Roman" w:hAnsi="Segoe UI" w:cs="Segoe UI"/>
          <w:color w:val="212121"/>
          <w:sz w:val="23"/>
          <w:szCs w:val="23"/>
        </w:rPr>
        <w:t>Gawronski &amp; Ye, 2014</w:t>
      </w:r>
      <w:r>
        <w:rPr>
          <w:rFonts w:ascii="Segoe UI" w:eastAsia="Times New Roman" w:hAnsi="Segoe UI" w:cs="Segoe UI"/>
          <w:color w:val="212121"/>
          <w:sz w:val="23"/>
          <w:szCs w:val="23"/>
        </w:rPr>
        <w:t xml:space="preserve">; Mann et al., 2019; Payne et al., 2013; </w:t>
      </w:r>
      <w:r w:rsidRPr="000750B5">
        <w:rPr>
          <w:rFonts w:ascii="Segoe UI" w:eastAsia="Times New Roman" w:hAnsi="Segoe UI" w:cs="Segoe UI"/>
          <w:color w:val="212121"/>
          <w:sz w:val="23"/>
          <w:szCs w:val="23"/>
        </w:rPr>
        <w:t>Weil et al., 2017</w:t>
      </w:r>
      <w:r>
        <w:rPr>
          <w:rFonts w:ascii="Segoe UI" w:eastAsia="Times New Roman" w:hAnsi="Segoe UI" w:cs="Segoe UI"/>
          <w:color w:val="212121"/>
          <w:sz w:val="23"/>
          <w:szCs w:val="23"/>
        </w:rPr>
        <w:t xml:space="preserve">).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(see p.</w:t>
      </w:r>
      <w:r w:rsidR="00AD474D">
        <w:rPr>
          <w:rFonts w:ascii="Segoe UI" w:eastAsia="Times New Roman" w:hAnsi="Segoe UI" w:cs="Segoe UI"/>
          <w:color w:val="212121"/>
          <w:sz w:val="23"/>
          <w:szCs w:val="23"/>
        </w:rPr>
        <w:t>6-8</w:t>
      </w:r>
      <w:r>
        <w:rPr>
          <w:rFonts w:ascii="Segoe UI" w:eastAsia="Times New Roman" w:hAnsi="Segoe UI" w:cs="Segoe UI"/>
          <w:color w:val="212121"/>
          <w:sz w:val="23"/>
          <w:szCs w:val="23"/>
        </w:rPr>
        <w:t xml:space="preserve">). </w:t>
      </w:r>
    </w:p>
    <w:p w14:paraId="185B5DED" w14:textId="7F4D3D6E" w:rsidR="00E80BF2" w:rsidRDefault="00E80BF2" w:rsidP="00E80BF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also agree that a number of studies have explored the relationship between retrospective (self-report) </w:t>
      </w:r>
      <w:r w:rsidRPr="00E80BF2">
        <w:rPr>
          <w:rFonts w:ascii="Segoe UI" w:eastAsia="Times New Roman" w:hAnsi="Segoe UI" w:cs="Segoe UI"/>
          <w:i/>
          <w:color w:val="212121"/>
          <w:sz w:val="23"/>
          <w:szCs w:val="23"/>
        </w:rPr>
        <w:t>awareness</w:t>
      </w:r>
      <w:r>
        <w:rPr>
          <w:rFonts w:ascii="Segoe UI" w:eastAsia="Times New Roman" w:hAnsi="Segoe UI" w:cs="Segoe UI"/>
          <w:color w:val="212121"/>
          <w:sz w:val="23"/>
          <w:szCs w:val="23"/>
        </w:rPr>
        <w:t xml:space="preserve"> measures and AMP effect sizes (e.g., Bar-Anan &amp; Nosek, 2012; Payne et al., 2013). We have included additional material in this version of the manuscript acknowledging </w:t>
      </w:r>
      <w:r w:rsidR="00011659">
        <w:rPr>
          <w:rFonts w:ascii="Segoe UI" w:eastAsia="Times New Roman" w:hAnsi="Segoe UI" w:cs="Segoe UI"/>
          <w:color w:val="212121"/>
          <w:sz w:val="23"/>
          <w:szCs w:val="23"/>
        </w:rPr>
        <w:t>such</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(see p</w:t>
      </w:r>
      <w:r w:rsidRPr="00AD474D">
        <w:rPr>
          <w:rFonts w:ascii="Segoe UI" w:eastAsia="Times New Roman" w:hAnsi="Segoe UI" w:cs="Segoe UI"/>
          <w:color w:val="212121"/>
          <w:sz w:val="23"/>
          <w:szCs w:val="23"/>
        </w:rPr>
        <w:t>.</w:t>
      </w:r>
      <w:r w:rsidR="00AD474D" w:rsidRPr="00AD474D">
        <w:rPr>
          <w:rFonts w:ascii="Segoe UI" w:eastAsia="Times New Roman" w:hAnsi="Segoe UI" w:cs="Segoe UI"/>
          <w:color w:val="212121"/>
          <w:sz w:val="23"/>
          <w:szCs w:val="23"/>
        </w:rPr>
        <w:t>6-8</w:t>
      </w:r>
      <w:r>
        <w:rPr>
          <w:rFonts w:ascii="Segoe UI" w:eastAsia="Times New Roman" w:hAnsi="Segoe UI" w:cs="Segoe UI"/>
          <w:color w:val="212121"/>
          <w:sz w:val="23"/>
          <w:szCs w:val="23"/>
        </w:rPr>
        <w:t>).</w:t>
      </w:r>
    </w:p>
    <w:p w14:paraId="403B0A99" w14:textId="77777777" w:rsidR="00476F62" w:rsidRDefault="00E80BF2"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We have also revised the paper to make it clear that we are </w:t>
      </w:r>
      <w:r w:rsidRPr="004921AF">
        <w:rPr>
          <w:rFonts w:ascii="Segoe UI" w:eastAsia="Times New Roman" w:hAnsi="Segoe UI" w:cs="Segoe UI"/>
          <w:i/>
          <w:color w:val="212121"/>
          <w:sz w:val="23"/>
          <w:szCs w:val="23"/>
        </w:rPr>
        <w:t>not</w:t>
      </w:r>
      <w:r>
        <w:rPr>
          <w:rFonts w:ascii="Segoe UI" w:eastAsia="Times New Roman" w:hAnsi="Segoe UI" w:cs="Segoe UI"/>
          <w:color w:val="212121"/>
          <w:sz w:val="23"/>
          <w:szCs w:val="23"/>
        </w:rPr>
        <w:t xml:space="preserve"> arguing that there is </w:t>
      </w:r>
      <w:r w:rsidR="004921AF">
        <w:rPr>
          <w:rFonts w:ascii="Segoe UI" w:eastAsia="Times New Roman" w:hAnsi="Segoe UI" w:cs="Segoe UI"/>
          <w:color w:val="212121"/>
          <w:sz w:val="23"/>
          <w:szCs w:val="23"/>
        </w:rPr>
        <w:t xml:space="preserve">a </w:t>
      </w:r>
      <w:r>
        <w:rPr>
          <w:rFonts w:ascii="Segoe UI" w:eastAsia="Times New Roman" w:hAnsi="Segoe UI" w:cs="Segoe UI"/>
          <w:color w:val="212121"/>
          <w:sz w:val="23"/>
          <w:szCs w:val="23"/>
        </w:rPr>
        <w:t xml:space="preserve">debate about whether people can </w:t>
      </w:r>
      <w:r w:rsidR="004921AF">
        <w:rPr>
          <w:rFonts w:ascii="Segoe UI" w:eastAsia="Times New Roman" w:hAnsi="Segoe UI" w:cs="Segoe UI"/>
          <w:color w:val="212121"/>
          <w:sz w:val="23"/>
          <w:szCs w:val="23"/>
        </w:rPr>
        <w:t xml:space="preserve">report awareness of prime influence </w:t>
      </w:r>
      <w:r>
        <w:rPr>
          <w:rFonts w:ascii="Segoe UI" w:eastAsia="Times New Roman" w:hAnsi="Segoe UI" w:cs="Segoe UI"/>
          <w:color w:val="212121"/>
          <w:sz w:val="23"/>
          <w:szCs w:val="23"/>
        </w:rPr>
        <w:t xml:space="preserve">when prompted about it. </w:t>
      </w:r>
      <w:r w:rsidR="004921AF">
        <w:rPr>
          <w:rFonts w:ascii="Segoe UI" w:eastAsia="Times New Roman" w:hAnsi="Segoe UI" w:cs="Segoe UI"/>
          <w:color w:val="212121"/>
          <w:sz w:val="23"/>
          <w:szCs w:val="23"/>
        </w:rPr>
        <w:t xml:space="preserve">Several studies </w:t>
      </w:r>
      <w:r>
        <w:rPr>
          <w:rFonts w:ascii="Segoe UI" w:eastAsia="Times New Roman" w:hAnsi="Segoe UI" w:cs="Segoe UI"/>
          <w:color w:val="212121"/>
          <w:sz w:val="23"/>
          <w:szCs w:val="23"/>
        </w:rPr>
        <w:t>empirical</w:t>
      </w:r>
      <w:r w:rsidR="004921AF">
        <w:rPr>
          <w:rFonts w:ascii="Segoe UI" w:eastAsia="Times New Roman" w:hAnsi="Segoe UI" w:cs="Segoe UI"/>
          <w:color w:val="212121"/>
          <w:sz w:val="23"/>
          <w:szCs w:val="23"/>
        </w:rPr>
        <w:t>ly</w:t>
      </w:r>
      <w:r>
        <w:rPr>
          <w:rFonts w:ascii="Segoe UI" w:eastAsia="Times New Roman" w:hAnsi="Segoe UI" w:cs="Segoe UI"/>
          <w:color w:val="212121"/>
          <w:sz w:val="23"/>
          <w:szCs w:val="23"/>
        </w:rPr>
        <w:t xml:space="preserve"> </w:t>
      </w:r>
      <w:r w:rsidR="004921AF">
        <w:rPr>
          <w:rFonts w:ascii="Segoe UI" w:eastAsia="Times New Roman" w:hAnsi="Segoe UI" w:cs="Segoe UI"/>
          <w:color w:val="212121"/>
          <w:sz w:val="23"/>
          <w:szCs w:val="23"/>
        </w:rPr>
        <w:t>demonstrate that people are capable of doing this</w:t>
      </w:r>
      <w:r>
        <w:rPr>
          <w:rFonts w:ascii="Segoe UI" w:eastAsia="Times New Roman" w:hAnsi="Segoe UI" w:cs="Segoe UI"/>
          <w:color w:val="212121"/>
          <w:sz w:val="23"/>
          <w:szCs w:val="23"/>
        </w:rPr>
        <w:t xml:space="preserve">. </w:t>
      </w:r>
    </w:p>
    <w:p w14:paraId="76128C10" w14:textId="7AC705EB" w:rsidR="000041B3" w:rsidRDefault="004921AF" w:rsidP="004921AF">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What we </w:t>
      </w:r>
      <w:r w:rsidRPr="00476F62">
        <w:rPr>
          <w:rFonts w:ascii="Segoe UI" w:eastAsia="Times New Roman" w:hAnsi="Segoe UI" w:cs="Segoe UI"/>
          <w:color w:val="212121"/>
          <w:sz w:val="23"/>
          <w:szCs w:val="23"/>
        </w:rPr>
        <w:t>are</w:t>
      </w:r>
      <w:r>
        <w:rPr>
          <w:rFonts w:ascii="Segoe UI" w:eastAsia="Times New Roman" w:hAnsi="Segoe UI" w:cs="Segoe UI"/>
          <w:color w:val="212121"/>
          <w:sz w:val="23"/>
          <w:szCs w:val="23"/>
        </w:rPr>
        <w:t xml:space="preserve"> </w:t>
      </w:r>
      <w:r w:rsidR="00E80BF2">
        <w:rPr>
          <w:rFonts w:ascii="Segoe UI" w:eastAsia="Times New Roman" w:hAnsi="Segoe UI" w:cs="Segoe UI"/>
          <w:color w:val="212121"/>
          <w:sz w:val="23"/>
          <w:szCs w:val="23"/>
        </w:rPr>
        <w:t xml:space="preserve">arguing </w:t>
      </w:r>
      <w:r>
        <w:rPr>
          <w:rFonts w:ascii="Segoe UI" w:eastAsia="Times New Roman" w:hAnsi="Segoe UI" w:cs="Segoe UI"/>
          <w:color w:val="212121"/>
          <w:sz w:val="23"/>
          <w:szCs w:val="23"/>
        </w:rPr>
        <w:t xml:space="preserve">is </w:t>
      </w:r>
      <w:r w:rsidR="00E80BF2">
        <w:rPr>
          <w:rFonts w:ascii="Segoe UI" w:eastAsia="Times New Roman" w:hAnsi="Segoe UI" w:cs="Segoe UI"/>
          <w:color w:val="212121"/>
          <w:sz w:val="23"/>
          <w:szCs w:val="23"/>
        </w:rPr>
        <w:t xml:space="preserve">that researchers differ in how they </w:t>
      </w:r>
      <w:r w:rsidR="00E80BF2" w:rsidRPr="0096512B">
        <w:rPr>
          <w:rFonts w:ascii="Segoe UI" w:eastAsia="Times New Roman" w:hAnsi="Segoe UI" w:cs="Segoe UI"/>
          <w:i/>
          <w:color w:val="212121"/>
          <w:sz w:val="23"/>
          <w:szCs w:val="23"/>
        </w:rPr>
        <w:t>interpret</w:t>
      </w:r>
      <w:r w:rsidR="00E80BF2">
        <w:rPr>
          <w:rFonts w:ascii="Segoe UI" w:eastAsia="Times New Roman" w:hAnsi="Segoe UI" w:cs="Segoe UI"/>
          <w:color w:val="212121"/>
          <w:sz w:val="23"/>
          <w:szCs w:val="23"/>
        </w:rPr>
        <w:t xml:space="preserve"> those </w:t>
      </w:r>
      <w:r>
        <w:rPr>
          <w:rFonts w:ascii="Segoe UI" w:eastAsia="Times New Roman" w:hAnsi="Segoe UI" w:cs="Segoe UI"/>
          <w:color w:val="212121"/>
          <w:sz w:val="23"/>
          <w:szCs w:val="23"/>
        </w:rPr>
        <w:t xml:space="preserve">empirical </w:t>
      </w:r>
      <w:r w:rsidR="00E80BF2">
        <w:rPr>
          <w:rFonts w:ascii="Segoe UI" w:eastAsia="Times New Roman" w:hAnsi="Segoe UI" w:cs="Segoe UI"/>
          <w:color w:val="212121"/>
          <w:sz w:val="23"/>
          <w:szCs w:val="23"/>
        </w:rPr>
        <w:t>findings</w:t>
      </w:r>
      <w:r w:rsidR="0096512B">
        <w:rPr>
          <w:rFonts w:ascii="Segoe UI" w:eastAsia="Times New Roman" w:hAnsi="Segoe UI" w:cs="Segoe UI"/>
          <w:color w:val="212121"/>
          <w:sz w:val="23"/>
          <w:szCs w:val="23"/>
        </w:rPr>
        <w:t xml:space="preserve"> (i.e., </w:t>
      </w:r>
      <w:r>
        <w:rPr>
          <w:rFonts w:ascii="Segoe UI" w:eastAsia="Times New Roman" w:hAnsi="Segoe UI" w:cs="Segoe UI"/>
          <w:color w:val="212121"/>
          <w:sz w:val="23"/>
          <w:szCs w:val="23"/>
        </w:rPr>
        <w:t xml:space="preserve">either </w:t>
      </w:r>
      <w:r w:rsidR="0096512B">
        <w:rPr>
          <w:rFonts w:ascii="Segoe UI" w:eastAsia="Times New Roman" w:hAnsi="Segoe UI" w:cs="Segoe UI"/>
          <w:color w:val="212121"/>
          <w:sz w:val="23"/>
          <w:szCs w:val="23"/>
        </w:rPr>
        <w:t xml:space="preserve">as evidence that awareness plays a causal role in the AMP effect vs. is simply </w:t>
      </w:r>
      <w:r>
        <w:rPr>
          <w:rFonts w:ascii="Segoe UI" w:eastAsia="Times New Roman" w:hAnsi="Segoe UI" w:cs="Segoe UI"/>
          <w:color w:val="212121"/>
          <w:sz w:val="23"/>
          <w:szCs w:val="23"/>
        </w:rPr>
        <w:t xml:space="preserve">something </w:t>
      </w:r>
      <w:r w:rsidR="0096512B">
        <w:rPr>
          <w:rFonts w:ascii="Segoe UI" w:eastAsia="Times New Roman" w:hAnsi="Segoe UI" w:cs="Segoe UI"/>
          <w:color w:val="212121"/>
          <w:sz w:val="23"/>
          <w:szCs w:val="23"/>
        </w:rPr>
        <w:t xml:space="preserve">correlated with those </w:t>
      </w:r>
      <w:r>
        <w:rPr>
          <w:rFonts w:ascii="Segoe UI" w:eastAsia="Times New Roman" w:hAnsi="Segoe UI" w:cs="Segoe UI"/>
          <w:color w:val="212121"/>
          <w:sz w:val="23"/>
          <w:szCs w:val="23"/>
        </w:rPr>
        <w:t xml:space="preserve">same </w:t>
      </w:r>
      <w:r w:rsidR="0096512B">
        <w:rPr>
          <w:rFonts w:ascii="Segoe UI" w:eastAsia="Times New Roman" w:hAnsi="Segoe UI" w:cs="Segoe UI"/>
          <w:color w:val="212121"/>
          <w:sz w:val="23"/>
          <w:szCs w:val="23"/>
        </w:rPr>
        <w:t>effects)</w:t>
      </w:r>
      <w:r w:rsidR="00E80BF2">
        <w:rPr>
          <w:rFonts w:ascii="Segoe UI" w:eastAsia="Times New Roman" w:hAnsi="Segoe UI" w:cs="Segoe UI"/>
          <w:color w:val="212121"/>
          <w:sz w:val="23"/>
          <w:szCs w:val="23"/>
        </w:rPr>
        <w:t xml:space="preserve">. </w:t>
      </w:r>
    </w:p>
    <w:p w14:paraId="5BB4BE28" w14:textId="77777777" w:rsidR="00903614" w:rsidRDefault="000041B3" w:rsidP="000750B5">
      <w:pPr>
        <w:shd w:val="clear" w:color="auto" w:fill="FFFFFF"/>
        <w:spacing w:line="240" w:lineRule="auto"/>
        <w:rPr>
          <w:rFonts w:ascii="Segoe UI" w:eastAsia="Times New Roman" w:hAnsi="Segoe UI" w:cs="Segoe UI"/>
          <w:color w:val="212121"/>
          <w:sz w:val="23"/>
          <w:szCs w:val="23"/>
        </w:rPr>
      </w:pPr>
      <w:r w:rsidRPr="000041B3">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findings go beyond previous studies by measuring awareness of the priming within each trial, by using that measure of awareness to predict priming in another AMP, and by measuring reported priming within each trial before the priming could occur. </w:t>
      </w:r>
    </w:p>
    <w:p w14:paraId="3B68D992" w14:textId="5E4EE4D1" w:rsidR="00903614" w:rsidRDefault="00903614" w:rsidP="000750B5">
      <w:pPr>
        <w:shd w:val="clear" w:color="auto" w:fill="FFFFFF"/>
        <w:spacing w:line="240" w:lineRule="auto"/>
        <w:rPr>
          <w:rFonts w:ascii="Segoe UI" w:eastAsia="Times New Roman" w:hAnsi="Segoe UI" w:cs="Segoe UI"/>
          <w:color w:val="212121"/>
          <w:sz w:val="23"/>
          <w:szCs w:val="23"/>
        </w:rPr>
      </w:pPr>
      <w:r w:rsidRPr="0090361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added new material to the end of the introduction to better clarify how our studies extend on past work in this area (see p.</w:t>
      </w:r>
      <w:r w:rsidR="00AD474D" w:rsidRPr="00AD474D">
        <w:rPr>
          <w:rFonts w:ascii="Segoe UI" w:eastAsia="Times New Roman" w:hAnsi="Segoe UI" w:cs="Segoe UI"/>
          <w:color w:val="212121"/>
          <w:sz w:val="23"/>
          <w:szCs w:val="23"/>
        </w:rPr>
        <w:t>11-12</w:t>
      </w:r>
      <w:r>
        <w:rPr>
          <w:rFonts w:ascii="Segoe UI" w:eastAsia="Times New Roman" w:hAnsi="Segoe UI" w:cs="Segoe UI"/>
          <w:color w:val="212121"/>
          <w:sz w:val="23"/>
          <w:szCs w:val="23"/>
        </w:rPr>
        <w:t xml:space="preserve">). Specifically, we </w:t>
      </w:r>
      <w:r w:rsidR="00476F62">
        <w:rPr>
          <w:rFonts w:ascii="Segoe UI" w:eastAsia="Times New Roman" w:hAnsi="Segoe UI" w:cs="Segoe UI"/>
          <w:color w:val="212121"/>
          <w:sz w:val="23"/>
          <w:szCs w:val="23"/>
        </w:rPr>
        <w:t xml:space="preserve">now </w:t>
      </w:r>
      <w:r>
        <w:rPr>
          <w:rFonts w:ascii="Segoe UI" w:eastAsia="Times New Roman" w:hAnsi="Segoe UI" w:cs="Segoe UI"/>
          <w:color w:val="212121"/>
          <w:sz w:val="23"/>
          <w:szCs w:val="23"/>
        </w:rPr>
        <w:t xml:space="preserve">state: </w:t>
      </w:r>
    </w:p>
    <w:p w14:paraId="7193940B" w14:textId="014ED531" w:rsidR="00903614" w:rsidRDefault="0090361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Taken together, </w:t>
      </w:r>
      <w:r w:rsidR="00B436D6">
        <w:rPr>
          <w:rFonts w:ascii="Segoe UI" w:eastAsia="Times New Roman" w:hAnsi="Segoe UI" w:cs="Segoe UI"/>
          <w:color w:val="212121"/>
          <w:sz w:val="23"/>
          <w:szCs w:val="23"/>
        </w:rPr>
        <w:t xml:space="preserve">our </w:t>
      </w:r>
      <w:r w:rsidR="00720466">
        <w:rPr>
          <w:rFonts w:ascii="Segoe UI" w:eastAsia="Times New Roman" w:hAnsi="Segoe UI" w:cs="Segoe UI"/>
          <w:color w:val="212121"/>
          <w:sz w:val="23"/>
          <w:szCs w:val="23"/>
        </w:rPr>
        <w:t xml:space="preserve">studies </w:t>
      </w:r>
      <w:r w:rsidR="00B436D6">
        <w:rPr>
          <w:rFonts w:ascii="Segoe UI" w:eastAsia="Times New Roman" w:hAnsi="Segoe UI" w:cs="Segoe UI"/>
          <w:color w:val="212121"/>
          <w:sz w:val="23"/>
          <w:szCs w:val="23"/>
        </w:rPr>
        <w:t xml:space="preserve">build on previous </w:t>
      </w:r>
      <w:r w:rsidR="00720466">
        <w:rPr>
          <w:rFonts w:ascii="Segoe UI" w:eastAsia="Times New Roman" w:hAnsi="Segoe UI" w:cs="Segoe UI"/>
          <w:color w:val="212121"/>
          <w:sz w:val="23"/>
          <w:szCs w:val="23"/>
        </w:rPr>
        <w:t xml:space="preserve">work </w:t>
      </w:r>
      <w:r w:rsidR="00B436D6">
        <w:rPr>
          <w:rFonts w:ascii="Segoe UI" w:eastAsia="Times New Roman" w:hAnsi="Segoe UI" w:cs="Segoe UI"/>
          <w:color w:val="212121"/>
          <w:sz w:val="23"/>
          <w:szCs w:val="23"/>
        </w:rPr>
        <w:t xml:space="preserve">in this area </w:t>
      </w:r>
      <w:r w:rsidRPr="00903614">
        <w:rPr>
          <w:rFonts w:ascii="Segoe UI" w:eastAsia="Times New Roman" w:hAnsi="Segoe UI" w:cs="Segoe UI"/>
          <w:color w:val="212121"/>
          <w:sz w:val="23"/>
          <w:szCs w:val="23"/>
        </w:rPr>
        <w:t xml:space="preserve">by </w:t>
      </w:r>
      <w:r w:rsidR="00B436D6">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 xml:space="preserve">awareness in both retrospective and prospective ways.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do</w:t>
      </w:r>
      <w:r w:rsidR="00B436D6">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so using multiple measures (single post-hoc self-reports, trial-by-trial online measures), versions of the AMP (standard, Influence Aware version, Mann et al. version), and </w:t>
      </w:r>
      <w:r w:rsidR="00B436D6">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 xml:space="preserve">domains (political, positive vs. negative). </w:t>
      </w:r>
      <w:r w:rsidR="00B436D6">
        <w:rPr>
          <w:rFonts w:ascii="Segoe UI" w:eastAsia="Times New Roman" w:hAnsi="Segoe UI" w:cs="Segoe UI"/>
          <w:color w:val="212121"/>
          <w:sz w:val="23"/>
          <w:szCs w:val="23"/>
        </w:rPr>
        <w:t xml:space="preserve">They </w:t>
      </w:r>
      <w:r w:rsidR="00720466">
        <w:rPr>
          <w:rFonts w:ascii="Segoe UI" w:eastAsia="Times New Roman" w:hAnsi="Segoe UI" w:cs="Segoe UI"/>
          <w:color w:val="212121"/>
          <w:sz w:val="23"/>
          <w:szCs w:val="23"/>
        </w:rPr>
        <w:t>explore</w:t>
      </w:r>
      <w:r w:rsidRPr="00903614">
        <w:rPr>
          <w:rFonts w:ascii="Segoe UI" w:eastAsia="Times New Roman" w:hAnsi="Segoe UI" w:cs="Segoe UI"/>
          <w:color w:val="212121"/>
          <w:sz w:val="23"/>
          <w:szCs w:val="23"/>
        </w:rPr>
        <w:t xml:space="preserve"> the </w:t>
      </w:r>
      <w:r w:rsidR="00720466">
        <w:rPr>
          <w:rFonts w:ascii="Segoe UI" w:eastAsia="Times New Roman" w:hAnsi="Segoe UI" w:cs="Segoe UI"/>
          <w:color w:val="212121"/>
          <w:sz w:val="23"/>
          <w:szCs w:val="23"/>
        </w:rPr>
        <w:t>bidirectional (</w:t>
      </w:r>
      <w:r>
        <w:rPr>
          <w:rFonts w:ascii="Segoe UI" w:eastAsia="Times New Roman" w:hAnsi="Segoe UI" w:cs="Segoe UI"/>
          <w:color w:val="212121"/>
          <w:sz w:val="23"/>
          <w:szCs w:val="23"/>
        </w:rPr>
        <w:t>predictive</w:t>
      </w:r>
      <w:r w:rsidR="00720466">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sidR="00720466">
        <w:rPr>
          <w:rFonts w:ascii="Segoe UI" w:eastAsia="Times New Roman" w:hAnsi="Segoe UI" w:cs="Segoe UI"/>
          <w:color w:val="212121"/>
          <w:sz w:val="23"/>
          <w:szCs w:val="23"/>
        </w:rPr>
        <w:t xml:space="preserve">and </w:t>
      </w:r>
      <w:r w:rsidR="00B436D6">
        <w:rPr>
          <w:rFonts w:ascii="Segoe UI" w:eastAsia="Times New Roman" w:hAnsi="Segoe UI" w:cs="Segoe UI"/>
          <w:color w:val="212121"/>
          <w:sz w:val="23"/>
          <w:szCs w:val="23"/>
        </w:rPr>
        <w:t>examine</w:t>
      </w:r>
      <w:r w:rsidR="00720466">
        <w:rPr>
          <w:rFonts w:ascii="Segoe UI" w:eastAsia="Times New Roman" w:hAnsi="Segoe UI" w:cs="Segoe UI"/>
          <w:color w:val="212121"/>
          <w:sz w:val="23"/>
          <w:szCs w:val="23"/>
        </w:rPr>
        <w:t xml:space="preserve"> how awareness plays out </w:t>
      </w:r>
      <w:r w:rsidRPr="00903614">
        <w:rPr>
          <w:rFonts w:ascii="Segoe UI" w:eastAsia="Times New Roman" w:hAnsi="Segoe UI" w:cs="Segoe UI"/>
          <w:color w:val="212121"/>
          <w:sz w:val="23"/>
          <w:szCs w:val="23"/>
        </w:rPr>
        <w:t xml:space="preserve">at the </w:t>
      </w:r>
      <w:r w:rsidR="00720466">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sidR="00720466">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and group levels.</w:t>
      </w:r>
      <w:r w:rsidRPr="00903614">
        <w:rPr>
          <w:rFonts w:ascii="Segoe UI" w:eastAsia="Times New Roman" w:hAnsi="Segoe UI" w:cs="Segoe UI"/>
          <w:color w:val="212121"/>
          <w:sz w:val="23"/>
          <w:szCs w:val="23"/>
        </w:rPr>
        <w:t xml:space="preserve"> </w:t>
      </w:r>
      <w:r w:rsidR="00720466">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sidR="00EB54DC">
        <w:rPr>
          <w:rFonts w:ascii="Segoe UI" w:eastAsia="Times New Roman" w:hAnsi="Segoe UI" w:cs="Segoe UI"/>
          <w:color w:val="212121"/>
          <w:sz w:val="23"/>
          <w:szCs w:val="23"/>
        </w:rPr>
        <w:t xml:space="preserve">about </w:t>
      </w:r>
      <w:r w:rsidR="00B436D6">
        <w:rPr>
          <w:rFonts w:ascii="Segoe UI" w:eastAsia="Times New Roman" w:hAnsi="Segoe UI" w:cs="Segoe UI"/>
          <w:color w:val="212121"/>
          <w:sz w:val="23"/>
          <w:szCs w:val="23"/>
        </w:rPr>
        <w:t>awareness in the AMP that extends beyond that which has come before</w:t>
      </w:r>
      <w:r w:rsidRPr="00903614">
        <w:rPr>
          <w:rFonts w:ascii="Segoe UI" w:eastAsia="Times New Roman" w:hAnsi="Segoe UI" w:cs="Segoe UI"/>
          <w:color w:val="212121"/>
          <w:sz w:val="23"/>
          <w:szCs w:val="23"/>
        </w:rPr>
        <w:t>.”</w:t>
      </w:r>
    </w:p>
    <w:p w14:paraId="601B8D50" w14:textId="39FD5D7F" w:rsidR="00FB6C54" w:rsidRDefault="00720466" w:rsidP="000750B5">
      <w:pPr>
        <w:shd w:val="clear" w:color="auto" w:fill="FFFFFF"/>
        <w:spacing w:line="240" w:lineRule="auto"/>
        <w:rPr>
          <w:rFonts w:ascii="Segoe UI" w:eastAsia="Times New Roman" w:hAnsi="Segoe UI" w:cs="Segoe UI"/>
          <w:color w:val="212121"/>
          <w:sz w:val="23"/>
          <w:szCs w:val="23"/>
        </w:rPr>
      </w:pPr>
      <w:r w:rsidRPr="00720466">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These are all very interesting and important to know because they could inspire new accounts for the priming effect in the AMP, which would lead to further research about the present findings. For example, it would be interesting to understand what kind of trials are more likely than other trials to elicit reports of a priming effect, and what leads people to consistently show priming effects in different AMPs, and to be able to then report that priming effect. </w:t>
      </w:r>
    </w:p>
    <w:p w14:paraId="5C209521" w14:textId="2D000AA0" w:rsidR="00FB6C54"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these are interesting questions for future research. We </w:t>
      </w:r>
      <w:r w:rsidR="00476F62">
        <w:rPr>
          <w:rFonts w:ascii="Segoe UI" w:eastAsia="Times New Roman" w:hAnsi="Segoe UI" w:cs="Segoe UI"/>
          <w:color w:val="212121"/>
          <w:sz w:val="23"/>
          <w:szCs w:val="23"/>
        </w:rPr>
        <w:t xml:space="preserve">have added new material to the General Discussion highlighting </w:t>
      </w:r>
      <w:r>
        <w:rPr>
          <w:rFonts w:ascii="Segoe UI" w:eastAsia="Times New Roman" w:hAnsi="Segoe UI" w:cs="Segoe UI"/>
          <w:color w:val="212121"/>
          <w:sz w:val="23"/>
          <w:szCs w:val="23"/>
        </w:rPr>
        <w:t xml:space="preserve">these and </w:t>
      </w:r>
      <w:r>
        <w:rPr>
          <w:rFonts w:ascii="Segoe UI" w:eastAsia="Times New Roman" w:hAnsi="Segoe UI" w:cs="Segoe UI"/>
          <w:color w:val="212121"/>
          <w:sz w:val="23"/>
          <w:szCs w:val="23"/>
        </w:rPr>
        <w:lastRenderedPageBreak/>
        <w:t>related questions (e.g., individual difference factors that contribute to why people respond as they do within and between AMPs) (see material on p.</w:t>
      </w:r>
      <w:r w:rsidR="00AD474D">
        <w:rPr>
          <w:rFonts w:ascii="Segoe UI" w:eastAsia="Times New Roman" w:hAnsi="Segoe UI" w:cs="Segoe UI"/>
          <w:color w:val="212121"/>
          <w:sz w:val="23"/>
          <w:szCs w:val="23"/>
        </w:rPr>
        <w:t>62</w:t>
      </w:r>
      <w:r>
        <w:rPr>
          <w:rFonts w:ascii="Segoe UI" w:eastAsia="Times New Roman" w:hAnsi="Segoe UI" w:cs="Segoe UI"/>
          <w:color w:val="212121"/>
          <w:sz w:val="23"/>
          <w:szCs w:val="23"/>
        </w:rPr>
        <w:t>).</w:t>
      </w:r>
      <w:r w:rsidR="00011659">
        <w:rPr>
          <w:rFonts w:ascii="Segoe UI" w:eastAsia="Times New Roman" w:hAnsi="Segoe UI" w:cs="Segoe UI"/>
          <w:color w:val="212121"/>
          <w:sz w:val="23"/>
          <w:szCs w:val="23"/>
        </w:rPr>
        <w:t xml:space="preserve"> We have also included a new section on </w:t>
      </w:r>
      <w:r w:rsidR="00476F62">
        <w:rPr>
          <w:rFonts w:ascii="Segoe UI" w:eastAsia="Times New Roman" w:hAnsi="Segoe UI" w:cs="Segoe UI"/>
          <w:color w:val="212121"/>
          <w:sz w:val="23"/>
          <w:szCs w:val="23"/>
        </w:rPr>
        <w:t xml:space="preserve">the </w:t>
      </w:r>
      <w:r w:rsidR="00011659">
        <w:rPr>
          <w:rFonts w:ascii="Segoe UI" w:eastAsia="Times New Roman" w:hAnsi="Segoe UI" w:cs="Segoe UI"/>
          <w:color w:val="212121"/>
          <w:sz w:val="23"/>
          <w:szCs w:val="23"/>
        </w:rPr>
        <w:t>theoretical perspectives stimulated by our findings in the General Discussion as well (see p.</w:t>
      </w:r>
      <w:r w:rsidR="00AD474D">
        <w:rPr>
          <w:rFonts w:ascii="Segoe UI" w:eastAsia="Times New Roman" w:hAnsi="Segoe UI" w:cs="Segoe UI"/>
          <w:color w:val="212121"/>
          <w:sz w:val="23"/>
          <w:szCs w:val="23"/>
        </w:rPr>
        <w:t>58-59</w:t>
      </w:r>
      <w:r w:rsidR="00011659">
        <w:rPr>
          <w:rFonts w:ascii="Segoe UI" w:eastAsia="Times New Roman" w:hAnsi="Segoe UI" w:cs="Segoe UI"/>
          <w:color w:val="212121"/>
          <w:sz w:val="23"/>
          <w:szCs w:val="23"/>
        </w:rPr>
        <w:t>).</w:t>
      </w:r>
    </w:p>
    <w:p w14:paraId="02F2BB2B" w14:textId="77777777" w:rsidR="00FB6C54" w:rsidRPr="00476F62" w:rsidRDefault="00FB6C54" w:rsidP="000750B5">
      <w:pPr>
        <w:shd w:val="clear" w:color="auto" w:fill="FFFFFF"/>
        <w:spacing w:line="240" w:lineRule="auto"/>
        <w:rPr>
          <w:rFonts w:ascii="Segoe UI" w:eastAsia="Times New Roman" w:hAnsi="Segoe UI" w:cs="Segoe UI"/>
          <w:color w:val="212121"/>
          <w:sz w:val="23"/>
          <w:szCs w:val="23"/>
        </w:rPr>
      </w:pPr>
      <w:r w:rsidRPr="00FB6C5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Yet, unlike the authors, I am not sure that there are any current accounts for the priming effect in the AMP that are not compati</w:t>
      </w:r>
      <w:r>
        <w:rPr>
          <w:rFonts w:ascii="Segoe UI" w:eastAsia="Times New Roman" w:hAnsi="Segoe UI" w:cs="Segoe UI"/>
          <w:color w:val="212121"/>
          <w:sz w:val="23"/>
          <w:szCs w:val="23"/>
        </w:rPr>
        <w:t xml:space="preserve">ble with the present findings. </w:t>
      </w:r>
      <w:r w:rsidR="000750B5" w:rsidRPr="000750B5">
        <w:rPr>
          <w:rFonts w:ascii="Segoe UI" w:eastAsia="Times New Roman" w:hAnsi="Segoe UI" w:cs="Segoe UI"/>
          <w:color w:val="212121"/>
          <w:sz w:val="23"/>
          <w:szCs w:val="23"/>
        </w:rPr>
        <w:t xml:space="preserve">Payne et al. (2013) suggested that the awareness of the priming effect is only </w:t>
      </w:r>
      <w:r w:rsidR="000750B5" w:rsidRPr="00011659">
        <w:rPr>
          <w:rFonts w:ascii="Segoe UI" w:eastAsia="Times New Roman" w:hAnsi="Segoe UI" w:cs="Segoe UI"/>
          <w:i/>
          <w:color w:val="212121"/>
          <w:sz w:val="23"/>
          <w:szCs w:val="23"/>
        </w:rPr>
        <w:t>retrospective</w:t>
      </w:r>
      <w:r w:rsidR="000750B5" w:rsidRPr="000750B5">
        <w:rPr>
          <w:rFonts w:ascii="Segoe UI" w:eastAsia="Times New Roman" w:hAnsi="Segoe UI" w:cs="Segoe UI"/>
          <w:color w:val="212121"/>
          <w:sz w:val="23"/>
          <w:szCs w:val="23"/>
        </w:rPr>
        <w:t xml:space="preserve">, inferred after the fact, rather than something that exists while the priming occurs. This still allows for misattribution to explain the effect, as well as other accounts that do not require awareness </w:t>
      </w:r>
      <w:r w:rsidR="000750B5" w:rsidRPr="00476F62">
        <w:rPr>
          <w:rFonts w:ascii="Segoe UI" w:eastAsia="Times New Roman" w:hAnsi="Segoe UI" w:cs="Segoe UI"/>
          <w:color w:val="212121"/>
          <w:sz w:val="23"/>
          <w:szCs w:val="23"/>
        </w:rPr>
        <w:t xml:space="preserve">(e.g., occasional confusion). Contrary to the authors' arguments, I think that the novel findings do not rule out the possibility that in the standard AMP, when participants are not required to report whether priming has occurred, there is no awareness of the priming effect. </w:t>
      </w:r>
    </w:p>
    <w:p w14:paraId="1B9AFCA6" w14:textId="1E58A3BA" w:rsidR="00453228" w:rsidRDefault="00FB6C54" w:rsidP="000750B5">
      <w:pPr>
        <w:shd w:val="clear" w:color="auto" w:fill="FFFFFF"/>
        <w:spacing w:line="240" w:lineRule="auto"/>
        <w:rPr>
          <w:rFonts w:ascii="Segoe UI" w:eastAsia="Times New Roman" w:hAnsi="Segoe UI" w:cs="Segoe UI"/>
          <w:color w:val="212121"/>
          <w:sz w:val="23"/>
          <w:szCs w:val="23"/>
        </w:rPr>
      </w:pPr>
      <w:r w:rsidRPr="00476F62">
        <w:rPr>
          <w:rFonts w:ascii="Segoe UI" w:eastAsia="Times New Roman" w:hAnsi="Segoe UI" w:cs="Segoe UI"/>
          <w:b/>
          <w:color w:val="212121"/>
          <w:sz w:val="23"/>
          <w:szCs w:val="23"/>
        </w:rPr>
        <w:t>Authors</w:t>
      </w:r>
      <w:r w:rsidRPr="00476F62">
        <w:rPr>
          <w:rFonts w:ascii="Segoe UI" w:eastAsia="Times New Roman" w:hAnsi="Segoe UI" w:cs="Segoe UI"/>
          <w:color w:val="212121"/>
          <w:sz w:val="23"/>
          <w:szCs w:val="23"/>
        </w:rPr>
        <w:t>: Reviewer</w:t>
      </w:r>
      <w:r>
        <w:rPr>
          <w:rFonts w:ascii="Segoe UI" w:eastAsia="Times New Roman" w:hAnsi="Segoe UI" w:cs="Segoe UI"/>
          <w:color w:val="212121"/>
          <w:sz w:val="23"/>
          <w:szCs w:val="23"/>
        </w:rPr>
        <w:t xml:space="preserve"> 1 </w:t>
      </w:r>
      <w:r w:rsidR="005E1D8B">
        <w:rPr>
          <w:rFonts w:ascii="Segoe UI" w:eastAsia="Times New Roman" w:hAnsi="Segoe UI" w:cs="Segoe UI"/>
          <w:color w:val="212121"/>
          <w:sz w:val="23"/>
          <w:szCs w:val="23"/>
        </w:rPr>
        <w:t xml:space="preserve">suggests </w:t>
      </w:r>
      <w:r>
        <w:rPr>
          <w:rFonts w:ascii="Segoe UI" w:eastAsia="Times New Roman" w:hAnsi="Segoe UI" w:cs="Segoe UI"/>
          <w:color w:val="212121"/>
          <w:sz w:val="23"/>
          <w:szCs w:val="23"/>
        </w:rPr>
        <w:t xml:space="preserve">that, in the standard AMP, when people are not required to report influence awareness they are not aware of the primes influence on their target evaluations. While certainly possible there are several </w:t>
      </w:r>
      <w:r w:rsidR="00B251EE">
        <w:rPr>
          <w:rFonts w:ascii="Segoe UI" w:eastAsia="Times New Roman" w:hAnsi="Segoe UI" w:cs="Segoe UI"/>
          <w:color w:val="212121"/>
          <w:sz w:val="23"/>
          <w:szCs w:val="23"/>
        </w:rPr>
        <w:t>aspects</w:t>
      </w:r>
      <w:r>
        <w:rPr>
          <w:rFonts w:ascii="Segoe UI" w:eastAsia="Times New Roman" w:hAnsi="Segoe UI" w:cs="Segoe UI"/>
          <w:color w:val="212121"/>
          <w:sz w:val="23"/>
          <w:szCs w:val="23"/>
        </w:rPr>
        <w:t xml:space="preserve"> </w:t>
      </w:r>
      <w:r w:rsidR="00B251EE">
        <w:rPr>
          <w:rFonts w:ascii="Segoe UI" w:eastAsia="Times New Roman" w:hAnsi="Segoe UI" w:cs="Segoe UI"/>
          <w:color w:val="212121"/>
          <w:sz w:val="23"/>
          <w:szCs w:val="23"/>
        </w:rPr>
        <w:t xml:space="preserve">of </w:t>
      </w:r>
      <w:r>
        <w:rPr>
          <w:rFonts w:ascii="Segoe UI" w:eastAsia="Times New Roman" w:hAnsi="Segoe UI" w:cs="Segoe UI"/>
          <w:color w:val="212121"/>
          <w:sz w:val="23"/>
          <w:szCs w:val="23"/>
        </w:rPr>
        <w:t xml:space="preserve">our work that </w:t>
      </w:r>
      <w:r w:rsidR="00453228">
        <w:rPr>
          <w:rFonts w:ascii="Segoe UI" w:eastAsia="Times New Roman" w:hAnsi="Segoe UI" w:cs="Segoe UI"/>
          <w:color w:val="212121"/>
          <w:sz w:val="23"/>
          <w:szCs w:val="23"/>
        </w:rPr>
        <w:t xml:space="preserve">continue to </w:t>
      </w:r>
      <w:r>
        <w:rPr>
          <w:rFonts w:ascii="Segoe UI" w:eastAsia="Times New Roman" w:hAnsi="Segoe UI" w:cs="Segoe UI"/>
          <w:color w:val="212121"/>
          <w:sz w:val="23"/>
          <w:szCs w:val="23"/>
        </w:rPr>
        <w:t xml:space="preserve">make us think otherwise. </w:t>
      </w:r>
    </w:p>
    <w:p w14:paraId="28FE74AA" w14:textId="60E4D33B" w:rsidR="00453228" w:rsidRDefault="00FB6C5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First, if people are not aware </w:t>
      </w:r>
      <w:r w:rsidR="00453228">
        <w:rPr>
          <w:rFonts w:ascii="Segoe UI" w:eastAsia="Times New Roman" w:hAnsi="Segoe UI" w:cs="Segoe UI"/>
          <w:color w:val="212121"/>
          <w:sz w:val="23"/>
          <w:szCs w:val="23"/>
        </w:rPr>
        <w:t xml:space="preserve">of the prime </w:t>
      </w:r>
      <w:r>
        <w:rPr>
          <w:rFonts w:ascii="Segoe UI" w:eastAsia="Times New Roman" w:hAnsi="Segoe UI" w:cs="Segoe UI"/>
          <w:color w:val="212121"/>
          <w:sz w:val="23"/>
          <w:szCs w:val="23"/>
        </w:rPr>
        <w:t xml:space="preserve">in the standard AMP, then </w:t>
      </w:r>
      <w:r w:rsidR="00453228">
        <w:rPr>
          <w:rFonts w:ascii="Segoe UI" w:eastAsia="Times New Roman" w:hAnsi="Segoe UI" w:cs="Segoe UI"/>
          <w:color w:val="212121"/>
          <w:sz w:val="23"/>
          <w:szCs w:val="23"/>
        </w:rPr>
        <w:t xml:space="preserve">why would </w:t>
      </w:r>
      <w:r>
        <w:rPr>
          <w:rFonts w:ascii="Segoe UI" w:eastAsia="Times New Roman" w:hAnsi="Segoe UI" w:cs="Segoe UI"/>
          <w:color w:val="212121"/>
          <w:sz w:val="23"/>
          <w:szCs w:val="23"/>
        </w:rPr>
        <w:t xml:space="preserve">scores on that measure consistently </w:t>
      </w:r>
      <w:r w:rsidR="00C3441B">
        <w:rPr>
          <w:rFonts w:ascii="Segoe UI" w:eastAsia="Times New Roman" w:hAnsi="Segoe UI" w:cs="Segoe UI"/>
          <w:color w:val="212121"/>
          <w:sz w:val="23"/>
          <w:szCs w:val="23"/>
        </w:rPr>
        <w:t xml:space="preserve">and strongly </w:t>
      </w:r>
      <w:r w:rsidR="00453228">
        <w:rPr>
          <w:rFonts w:ascii="Segoe UI" w:eastAsia="Times New Roman" w:hAnsi="Segoe UI" w:cs="Segoe UI"/>
          <w:color w:val="212121"/>
          <w:sz w:val="23"/>
          <w:szCs w:val="23"/>
        </w:rPr>
        <w:t xml:space="preserve">be </w:t>
      </w:r>
      <w:r w:rsidRPr="005E1D8B">
        <w:rPr>
          <w:rFonts w:ascii="Segoe UI" w:eastAsia="Times New Roman" w:hAnsi="Segoe UI" w:cs="Segoe UI"/>
          <w:i/>
          <w:color w:val="212121"/>
          <w:sz w:val="23"/>
          <w:szCs w:val="23"/>
        </w:rPr>
        <w:t>predicted</w:t>
      </w:r>
      <w:r>
        <w:rPr>
          <w:rFonts w:ascii="Segoe UI" w:eastAsia="Times New Roman" w:hAnsi="Segoe UI" w:cs="Segoe UI"/>
          <w:color w:val="212121"/>
          <w:sz w:val="23"/>
          <w:szCs w:val="23"/>
        </w:rPr>
        <w:t xml:space="preserve"> by influence awareness rates on a subsequently completed IA-AMP</w:t>
      </w:r>
      <w:r w:rsidR="000D2077">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(see </w:t>
      </w:r>
      <w:r w:rsidR="000D2077">
        <w:rPr>
          <w:rFonts w:ascii="Segoe UI" w:eastAsia="Times New Roman" w:hAnsi="Segoe UI" w:cs="Segoe UI"/>
          <w:color w:val="212121"/>
          <w:sz w:val="23"/>
          <w:szCs w:val="23"/>
        </w:rPr>
        <w:t>Experiments 3-4</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 xml:space="preserve">Performance on the former </w:t>
      </w:r>
      <w:r w:rsidR="00B251EE">
        <w:rPr>
          <w:rFonts w:ascii="Segoe UI" w:eastAsia="Times New Roman" w:hAnsi="Segoe UI" w:cs="Segoe UI"/>
          <w:color w:val="212121"/>
          <w:sz w:val="23"/>
          <w:szCs w:val="23"/>
        </w:rPr>
        <w:t xml:space="preserve">cannot </w:t>
      </w:r>
      <w:r w:rsidR="00453228">
        <w:rPr>
          <w:rFonts w:ascii="Segoe UI" w:eastAsia="Times New Roman" w:hAnsi="Segoe UI" w:cs="Segoe UI"/>
          <w:color w:val="212121"/>
          <w:sz w:val="23"/>
          <w:szCs w:val="23"/>
        </w:rPr>
        <w:t xml:space="preserve">have been </w:t>
      </w:r>
      <w:r w:rsidR="00C3441B">
        <w:rPr>
          <w:rFonts w:ascii="Segoe UI" w:eastAsia="Times New Roman" w:hAnsi="Segoe UI" w:cs="Segoe UI"/>
          <w:color w:val="212121"/>
          <w:sz w:val="23"/>
          <w:szCs w:val="23"/>
        </w:rPr>
        <w:t>perturbed</w:t>
      </w:r>
      <w:r w:rsidR="00C443A1">
        <w:rPr>
          <w:rFonts w:ascii="Segoe UI" w:eastAsia="Times New Roman" w:hAnsi="Segoe UI" w:cs="Segoe UI"/>
          <w:color w:val="212121"/>
          <w:sz w:val="23"/>
          <w:szCs w:val="23"/>
        </w:rPr>
        <w:t xml:space="preserve"> by the latter </w:t>
      </w:r>
      <w:r w:rsidR="00C3441B">
        <w:rPr>
          <w:rFonts w:ascii="Segoe UI" w:eastAsia="Times New Roman" w:hAnsi="Segoe UI" w:cs="Segoe UI"/>
          <w:color w:val="212121"/>
          <w:sz w:val="23"/>
          <w:szCs w:val="23"/>
        </w:rPr>
        <w:t xml:space="preserve">given that the latter </w:t>
      </w:r>
      <w:r w:rsidR="00C443A1">
        <w:rPr>
          <w:rFonts w:ascii="Segoe UI" w:eastAsia="Times New Roman" w:hAnsi="Segoe UI" w:cs="Segoe UI"/>
          <w:color w:val="212121"/>
          <w:sz w:val="23"/>
          <w:szCs w:val="23"/>
        </w:rPr>
        <w:t xml:space="preserve">was </w:t>
      </w:r>
      <w:r w:rsidR="00C3441B">
        <w:rPr>
          <w:rFonts w:ascii="Segoe UI" w:eastAsia="Times New Roman" w:hAnsi="Segoe UI" w:cs="Segoe UI"/>
          <w:color w:val="212121"/>
          <w:sz w:val="23"/>
          <w:szCs w:val="23"/>
        </w:rPr>
        <w:t>com</w:t>
      </w:r>
      <w:r w:rsidR="00C443A1">
        <w:rPr>
          <w:rFonts w:ascii="Segoe UI" w:eastAsia="Times New Roman" w:hAnsi="Segoe UI" w:cs="Segoe UI"/>
          <w:color w:val="212121"/>
          <w:sz w:val="23"/>
          <w:szCs w:val="23"/>
        </w:rPr>
        <w:t xml:space="preserve">pleted </w:t>
      </w:r>
      <w:r w:rsidR="000D2077">
        <w:rPr>
          <w:rFonts w:ascii="Segoe UI" w:eastAsia="Times New Roman" w:hAnsi="Segoe UI" w:cs="Segoe UI"/>
          <w:color w:val="212121"/>
          <w:sz w:val="23"/>
          <w:szCs w:val="23"/>
        </w:rPr>
        <w:t xml:space="preserve">always </w:t>
      </w:r>
      <w:r w:rsidR="00C443A1">
        <w:rPr>
          <w:rFonts w:ascii="Segoe UI" w:eastAsia="Times New Roman" w:hAnsi="Segoe UI" w:cs="Segoe UI"/>
          <w:color w:val="212121"/>
          <w:sz w:val="23"/>
          <w:szCs w:val="23"/>
        </w:rPr>
        <w:t>at a later point in time</w:t>
      </w:r>
      <w:r w:rsidR="00C3441B">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C3441B">
        <w:rPr>
          <w:rFonts w:ascii="Segoe UI" w:eastAsia="Times New Roman" w:hAnsi="Segoe UI" w:cs="Segoe UI"/>
          <w:color w:val="212121"/>
          <w:sz w:val="23"/>
          <w:szCs w:val="23"/>
        </w:rPr>
        <w:t>Second,</w:t>
      </w:r>
      <w:r w:rsidR="00453228">
        <w:rPr>
          <w:rFonts w:ascii="Segoe UI" w:eastAsia="Times New Roman" w:hAnsi="Segoe UI" w:cs="Segoe UI"/>
          <w:color w:val="212121"/>
          <w:sz w:val="23"/>
          <w:szCs w:val="23"/>
        </w:rPr>
        <w:t xml:space="preserve"> </w:t>
      </w:r>
      <w:r w:rsidR="00453228" w:rsidRPr="00453228">
        <w:rPr>
          <w:rFonts w:ascii="Segoe UI" w:eastAsia="Times New Roman" w:hAnsi="Segoe UI" w:cs="Segoe UI"/>
          <w:color w:val="212121"/>
          <w:sz w:val="23"/>
          <w:szCs w:val="23"/>
        </w:rPr>
        <w:t xml:space="preserve">all other aspects of IA-AMP </w:t>
      </w:r>
      <w:r w:rsidR="00453228">
        <w:rPr>
          <w:rFonts w:ascii="Segoe UI" w:eastAsia="Times New Roman" w:hAnsi="Segoe UI" w:cs="Segoe UI"/>
          <w:color w:val="212121"/>
          <w:sz w:val="23"/>
          <w:szCs w:val="23"/>
        </w:rPr>
        <w:t xml:space="preserve">performances </w:t>
      </w:r>
      <w:r w:rsidR="00453228" w:rsidRPr="00453228">
        <w:rPr>
          <w:rFonts w:ascii="Segoe UI" w:eastAsia="Times New Roman" w:hAnsi="Segoe UI" w:cs="Segoe UI"/>
          <w:color w:val="212121"/>
          <w:sz w:val="23"/>
          <w:szCs w:val="23"/>
        </w:rPr>
        <w:t xml:space="preserve">were identical to </w:t>
      </w:r>
      <w:r w:rsidR="00453228">
        <w:rPr>
          <w:rFonts w:ascii="Segoe UI" w:eastAsia="Times New Roman" w:hAnsi="Segoe UI" w:cs="Segoe UI"/>
          <w:color w:val="212121"/>
          <w:sz w:val="23"/>
          <w:szCs w:val="23"/>
        </w:rPr>
        <w:t xml:space="preserve">those seen in the </w:t>
      </w:r>
      <w:r w:rsidR="00453228" w:rsidRPr="00453228">
        <w:rPr>
          <w:rFonts w:ascii="Segoe UI" w:eastAsia="Times New Roman" w:hAnsi="Segoe UI" w:cs="Segoe UI"/>
          <w:color w:val="212121"/>
          <w:sz w:val="23"/>
          <w:szCs w:val="23"/>
        </w:rPr>
        <w:t>standard AMP (</w:t>
      </w:r>
      <w:r w:rsidR="00453228">
        <w:rPr>
          <w:rFonts w:ascii="Segoe UI" w:eastAsia="Times New Roman" w:hAnsi="Segoe UI" w:cs="Segoe UI"/>
          <w:color w:val="212121"/>
          <w:sz w:val="23"/>
          <w:szCs w:val="23"/>
        </w:rPr>
        <w:t xml:space="preserve">e.g., </w:t>
      </w:r>
      <w:r w:rsidR="00453228" w:rsidRPr="00453228">
        <w:rPr>
          <w:rFonts w:ascii="Segoe UI" w:eastAsia="Times New Roman" w:hAnsi="Segoe UI" w:cs="Segoe UI"/>
          <w:color w:val="212121"/>
          <w:sz w:val="23"/>
          <w:szCs w:val="23"/>
        </w:rPr>
        <w:t xml:space="preserve">similar effect sizes, etc.). </w:t>
      </w:r>
      <w:r w:rsidR="00476F62">
        <w:rPr>
          <w:rFonts w:ascii="Segoe UI" w:eastAsia="Times New Roman" w:hAnsi="Segoe UI" w:cs="Segoe UI"/>
          <w:color w:val="212121"/>
          <w:sz w:val="23"/>
          <w:szCs w:val="23"/>
        </w:rPr>
        <w:t xml:space="preserve">These two points make us think that </w:t>
      </w:r>
      <w:r w:rsidR="00453228">
        <w:rPr>
          <w:rFonts w:ascii="Segoe UI" w:eastAsia="Times New Roman" w:hAnsi="Segoe UI" w:cs="Segoe UI"/>
          <w:color w:val="212121"/>
          <w:sz w:val="23"/>
          <w:szCs w:val="23"/>
        </w:rPr>
        <w:t xml:space="preserve">our </w:t>
      </w:r>
      <w:r w:rsidR="00453228" w:rsidRPr="00453228">
        <w:rPr>
          <w:rFonts w:ascii="Segoe UI" w:eastAsia="Times New Roman" w:hAnsi="Segoe UI" w:cs="Segoe UI"/>
          <w:color w:val="212121"/>
          <w:sz w:val="23"/>
          <w:szCs w:val="23"/>
        </w:rPr>
        <w:t xml:space="preserve">results </w:t>
      </w:r>
      <w:r w:rsidR="00453228">
        <w:rPr>
          <w:rFonts w:ascii="Segoe UI" w:eastAsia="Times New Roman" w:hAnsi="Segoe UI" w:cs="Segoe UI"/>
          <w:color w:val="212121"/>
          <w:sz w:val="23"/>
          <w:szCs w:val="23"/>
        </w:rPr>
        <w:t xml:space="preserve">with the IA-AMP </w:t>
      </w:r>
      <w:r w:rsidR="00453228" w:rsidRPr="00453228">
        <w:rPr>
          <w:rFonts w:ascii="Segoe UI" w:eastAsia="Times New Roman" w:hAnsi="Segoe UI" w:cs="Segoe UI"/>
          <w:color w:val="212121"/>
          <w:sz w:val="23"/>
          <w:szCs w:val="23"/>
        </w:rPr>
        <w:t xml:space="preserve">can be applied to the standard AMP. </w:t>
      </w:r>
    </w:p>
    <w:p w14:paraId="5309EA8A" w14:textId="58D69EF7" w:rsidR="00FB6C54" w:rsidRDefault="00476F62"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 short</w:t>
      </w:r>
      <w:r w:rsidR="00453228">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453228">
        <w:rPr>
          <w:rFonts w:ascii="Segoe UI" w:eastAsia="Times New Roman" w:hAnsi="Segoe UI" w:cs="Segoe UI"/>
          <w:color w:val="212121"/>
          <w:sz w:val="23"/>
          <w:szCs w:val="23"/>
        </w:rPr>
        <w:t xml:space="preserve">we agree with the reviewer that one cannot </w:t>
      </w:r>
      <w:r w:rsidR="00453228" w:rsidRPr="00453228">
        <w:rPr>
          <w:rFonts w:ascii="Segoe UI" w:eastAsia="Times New Roman" w:hAnsi="Segoe UI" w:cs="Segoe UI"/>
          <w:color w:val="212121"/>
          <w:sz w:val="23"/>
          <w:szCs w:val="23"/>
        </w:rPr>
        <w:t xml:space="preserve">fully </w:t>
      </w:r>
      <w:r w:rsidR="00453228">
        <w:rPr>
          <w:rFonts w:ascii="Segoe UI" w:eastAsia="Times New Roman" w:hAnsi="Segoe UI" w:cs="Segoe UI"/>
          <w:color w:val="212121"/>
          <w:sz w:val="23"/>
          <w:szCs w:val="23"/>
        </w:rPr>
        <w:t xml:space="preserve">eliminate </w:t>
      </w:r>
      <w:r>
        <w:rPr>
          <w:rFonts w:ascii="Segoe UI" w:eastAsia="Times New Roman" w:hAnsi="Segoe UI" w:cs="Segoe UI"/>
          <w:color w:val="212121"/>
          <w:sz w:val="23"/>
          <w:szCs w:val="23"/>
        </w:rPr>
        <w:t xml:space="preserve">this </w:t>
      </w:r>
      <w:r w:rsidR="00453228" w:rsidRPr="00453228">
        <w:rPr>
          <w:rFonts w:ascii="Segoe UI" w:eastAsia="Times New Roman" w:hAnsi="Segoe UI" w:cs="Segoe UI"/>
          <w:color w:val="212121"/>
          <w:sz w:val="23"/>
          <w:szCs w:val="23"/>
        </w:rPr>
        <w:t>possibility</w:t>
      </w:r>
      <w:r w:rsidR="00453228">
        <w:rPr>
          <w:rFonts w:ascii="Segoe UI" w:eastAsia="Times New Roman" w:hAnsi="Segoe UI" w:cs="Segoe UI"/>
          <w:color w:val="212121"/>
          <w:sz w:val="23"/>
          <w:szCs w:val="23"/>
        </w:rPr>
        <w:t xml:space="preserve">. But the repeated, convergent, and replicated findings across our studies </w:t>
      </w:r>
      <w:r w:rsidR="00453228" w:rsidRPr="00453228">
        <w:rPr>
          <w:rFonts w:ascii="Segoe UI" w:eastAsia="Times New Roman" w:hAnsi="Segoe UI" w:cs="Segoe UI"/>
          <w:color w:val="212121"/>
          <w:sz w:val="23"/>
          <w:szCs w:val="23"/>
        </w:rPr>
        <w:t xml:space="preserve">strongly suggests that </w:t>
      </w:r>
      <w:r w:rsidR="00453228">
        <w:rPr>
          <w:rFonts w:ascii="Segoe UI" w:eastAsia="Times New Roman" w:hAnsi="Segoe UI" w:cs="Segoe UI"/>
          <w:color w:val="212121"/>
          <w:sz w:val="23"/>
          <w:szCs w:val="23"/>
        </w:rPr>
        <w:t xml:space="preserve">what is happening in the IA-AMP is also </w:t>
      </w:r>
      <w:r w:rsidR="005E1D8B">
        <w:rPr>
          <w:rFonts w:ascii="Segoe UI" w:eastAsia="Times New Roman" w:hAnsi="Segoe UI" w:cs="Segoe UI"/>
          <w:color w:val="212121"/>
          <w:sz w:val="23"/>
          <w:szCs w:val="23"/>
        </w:rPr>
        <w:t xml:space="preserve">related to what is happening in </w:t>
      </w:r>
      <w:r w:rsidR="00453228" w:rsidRPr="00453228">
        <w:rPr>
          <w:rFonts w:ascii="Segoe UI" w:eastAsia="Times New Roman" w:hAnsi="Segoe UI" w:cs="Segoe UI"/>
          <w:color w:val="212121"/>
          <w:sz w:val="23"/>
          <w:szCs w:val="23"/>
        </w:rPr>
        <w:t xml:space="preserve">the standard AMP </w:t>
      </w:r>
      <w:r w:rsidR="00F70B16">
        <w:rPr>
          <w:rFonts w:ascii="Segoe UI" w:eastAsia="Times New Roman" w:hAnsi="Segoe UI" w:cs="Segoe UI"/>
          <w:color w:val="212121"/>
          <w:sz w:val="23"/>
          <w:szCs w:val="23"/>
        </w:rPr>
        <w:t>too</w:t>
      </w:r>
      <w:r w:rsidR="00453228" w:rsidRPr="00453228">
        <w:rPr>
          <w:rFonts w:ascii="Segoe UI" w:eastAsia="Times New Roman" w:hAnsi="Segoe UI" w:cs="Segoe UI"/>
          <w:color w:val="212121"/>
          <w:sz w:val="23"/>
          <w:szCs w:val="23"/>
        </w:rPr>
        <w:t xml:space="preserve">.  </w:t>
      </w:r>
    </w:p>
    <w:p w14:paraId="58CB5FEE" w14:textId="77777777" w:rsidR="00467B29"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That is also true for most of the modified AMPs in the present research. In Experiments 2-6, </w:t>
      </w:r>
      <w:r w:rsidR="000750B5" w:rsidRPr="00F70B16">
        <w:rPr>
          <w:rFonts w:ascii="Segoe UI" w:eastAsia="Times New Roman" w:hAnsi="Segoe UI" w:cs="Segoe UI"/>
          <w:color w:val="212121"/>
          <w:sz w:val="23"/>
          <w:szCs w:val="23"/>
        </w:rPr>
        <w:t>participants might have inferred from each response that it was influenced by the prime stimulus. This is also true for Experiment 7, if we assume that participants knew what their evaluation of the target would be, when they would be allowed to communicate it at the end of the trial. In Experiment 8, participants might have inferred that priming is likely to occur based on the extremity of their reaction to the prime, perhaps because they knew that, in general, they don't have much of an opinion about the targets.</w:t>
      </w:r>
    </w:p>
    <w:p w14:paraId="1854B9F1" w14:textId="4D8A64FF" w:rsidR="006D70B4" w:rsidRDefault="00467B29" w:rsidP="000750B5">
      <w:pPr>
        <w:shd w:val="clear" w:color="auto" w:fill="FFFFFF"/>
        <w:spacing w:line="240" w:lineRule="auto"/>
        <w:rPr>
          <w:rFonts w:ascii="Segoe UI" w:eastAsia="Times New Roman" w:hAnsi="Segoe UI" w:cs="Segoe UI"/>
          <w:color w:val="212121"/>
          <w:sz w:val="23"/>
          <w:szCs w:val="23"/>
        </w:rPr>
      </w:pPr>
      <w:r w:rsidRPr="00467B2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Again we </w:t>
      </w:r>
      <w:r w:rsidR="0042183D">
        <w:rPr>
          <w:rFonts w:ascii="Segoe UI" w:eastAsia="Times New Roman" w:hAnsi="Segoe UI" w:cs="Segoe UI"/>
          <w:color w:val="212121"/>
          <w:sz w:val="23"/>
          <w:szCs w:val="23"/>
        </w:rPr>
        <w:t>agree with Reviewer 1</w:t>
      </w:r>
      <w:r w:rsidR="005E1D8B">
        <w:rPr>
          <w:rFonts w:ascii="Segoe UI" w:eastAsia="Times New Roman" w:hAnsi="Segoe UI" w:cs="Segoe UI"/>
          <w:color w:val="212121"/>
          <w:sz w:val="23"/>
          <w:szCs w:val="23"/>
        </w:rPr>
        <w:t>.</w:t>
      </w:r>
      <w:r w:rsidR="0042183D">
        <w:rPr>
          <w:rFonts w:ascii="Segoe UI" w:eastAsia="Times New Roman" w:hAnsi="Segoe UI" w:cs="Segoe UI"/>
          <w:color w:val="212121"/>
          <w:sz w:val="23"/>
          <w:szCs w:val="23"/>
        </w:rPr>
        <w:t xml:space="preserve"> </w:t>
      </w:r>
      <w:r w:rsidR="005E1D8B">
        <w:rPr>
          <w:rFonts w:ascii="Segoe UI" w:eastAsia="Times New Roman" w:hAnsi="Segoe UI" w:cs="Segoe UI"/>
          <w:color w:val="212121"/>
          <w:sz w:val="23"/>
          <w:szCs w:val="23"/>
        </w:rPr>
        <w:t xml:space="preserve">This is </w:t>
      </w:r>
      <w:r w:rsidR="0042183D">
        <w:rPr>
          <w:rFonts w:ascii="Segoe UI" w:eastAsia="Times New Roman" w:hAnsi="Segoe UI" w:cs="Segoe UI"/>
          <w:color w:val="212121"/>
          <w:sz w:val="23"/>
          <w:szCs w:val="23"/>
        </w:rPr>
        <w:t xml:space="preserve">certainly a possibility. But it appears to be a post-hoc interpretation of our findings rather than an </w:t>
      </w:r>
      <w:r w:rsidR="0042183D" w:rsidRPr="0042183D">
        <w:rPr>
          <w:rFonts w:ascii="Segoe UI" w:eastAsia="Times New Roman" w:hAnsi="Segoe UI" w:cs="Segoe UI"/>
          <w:i/>
          <w:color w:val="212121"/>
          <w:sz w:val="23"/>
          <w:szCs w:val="23"/>
        </w:rPr>
        <w:t>a priori</w:t>
      </w:r>
      <w:r w:rsidR="0042183D">
        <w:rPr>
          <w:rFonts w:ascii="Segoe UI" w:eastAsia="Times New Roman" w:hAnsi="Segoe UI" w:cs="Segoe UI"/>
          <w:color w:val="212121"/>
          <w:sz w:val="23"/>
          <w:szCs w:val="23"/>
        </w:rPr>
        <w:t xml:space="preserve"> account that makes such predictions </w:t>
      </w:r>
      <w:r w:rsidR="00255003">
        <w:rPr>
          <w:rFonts w:ascii="Segoe UI" w:eastAsia="Times New Roman" w:hAnsi="Segoe UI" w:cs="Segoe UI"/>
          <w:color w:val="212121"/>
          <w:sz w:val="23"/>
          <w:szCs w:val="23"/>
        </w:rPr>
        <w:t xml:space="preserve">before </w:t>
      </w:r>
      <w:r w:rsidR="0042183D">
        <w:rPr>
          <w:rFonts w:ascii="Segoe UI" w:eastAsia="Times New Roman" w:hAnsi="Segoe UI" w:cs="Segoe UI"/>
          <w:color w:val="212121"/>
          <w:sz w:val="23"/>
          <w:szCs w:val="23"/>
        </w:rPr>
        <w:t xml:space="preserve">seeing the data and associated outcomes. For instance, we could find </w:t>
      </w:r>
      <w:r w:rsidR="00401C2C">
        <w:rPr>
          <w:rFonts w:ascii="Segoe UI" w:eastAsia="Times New Roman" w:hAnsi="Segoe UI" w:cs="Segoe UI"/>
          <w:color w:val="212121"/>
          <w:sz w:val="23"/>
          <w:szCs w:val="23"/>
        </w:rPr>
        <w:t xml:space="preserve">no </w:t>
      </w:r>
      <w:r w:rsidR="0042183D">
        <w:rPr>
          <w:rFonts w:ascii="Segoe UI" w:eastAsia="Times New Roman" w:hAnsi="Segoe UI" w:cs="Segoe UI"/>
          <w:color w:val="212121"/>
          <w:sz w:val="23"/>
          <w:szCs w:val="23"/>
        </w:rPr>
        <w:t>mention of an inferential account of AMP effects in the literature</w:t>
      </w:r>
      <w:r w:rsidR="006D70B4">
        <w:rPr>
          <w:rFonts w:ascii="Segoe UI" w:eastAsia="Times New Roman" w:hAnsi="Segoe UI" w:cs="Segoe UI"/>
          <w:color w:val="212121"/>
          <w:sz w:val="23"/>
          <w:szCs w:val="23"/>
        </w:rPr>
        <w:t xml:space="preserve"> when we looked</w:t>
      </w:r>
      <w:r w:rsidR="0042183D">
        <w:rPr>
          <w:rFonts w:ascii="Segoe UI" w:eastAsia="Times New Roman" w:hAnsi="Segoe UI" w:cs="Segoe UI"/>
          <w:color w:val="212121"/>
          <w:sz w:val="23"/>
          <w:szCs w:val="23"/>
        </w:rPr>
        <w:t>.</w:t>
      </w:r>
    </w:p>
    <w:p w14:paraId="344A5C45" w14:textId="35BDBE00" w:rsidR="00800369" w:rsidRDefault="006D70B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lastRenderedPageBreak/>
        <w:t xml:space="preserve">To be </w:t>
      </w:r>
      <w:r w:rsidR="005E1D8B">
        <w:rPr>
          <w:rFonts w:ascii="Segoe UI" w:eastAsia="Times New Roman" w:hAnsi="Segoe UI" w:cs="Segoe UI"/>
          <w:color w:val="212121"/>
          <w:sz w:val="23"/>
          <w:szCs w:val="23"/>
        </w:rPr>
        <w:t xml:space="preserve">very </w:t>
      </w:r>
      <w:r>
        <w:rPr>
          <w:rFonts w:ascii="Segoe UI" w:eastAsia="Times New Roman" w:hAnsi="Segoe UI" w:cs="Segoe UI"/>
          <w:color w:val="212121"/>
          <w:sz w:val="23"/>
          <w:szCs w:val="23"/>
        </w:rPr>
        <w:t xml:space="preserve">clear: we are not arguing </w:t>
      </w:r>
      <w:r w:rsidRPr="00255003">
        <w:rPr>
          <w:rFonts w:ascii="Segoe UI" w:eastAsia="Times New Roman" w:hAnsi="Segoe UI" w:cs="Segoe UI"/>
          <w:i/>
          <w:color w:val="212121"/>
          <w:sz w:val="23"/>
          <w:szCs w:val="23"/>
        </w:rPr>
        <w:t>against</w:t>
      </w:r>
      <w:r>
        <w:rPr>
          <w:rFonts w:ascii="Segoe UI" w:eastAsia="Times New Roman" w:hAnsi="Segoe UI" w:cs="Segoe UI"/>
          <w:color w:val="212121"/>
          <w:sz w:val="23"/>
          <w:szCs w:val="23"/>
        </w:rPr>
        <w:t xml:space="preserve"> post-hoc interpretations of our findings. We agree that our </w:t>
      </w:r>
      <w:r w:rsidR="005E1D8B">
        <w:rPr>
          <w:rFonts w:ascii="Segoe UI" w:eastAsia="Times New Roman" w:hAnsi="Segoe UI" w:cs="Segoe UI"/>
          <w:color w:val="212121"/>
          <w:sz w:val="23"/>
          <w:szCs w:val="23"/>
        </w:rPr>
        <w:t xml:space="preserve">work </w:t>
      </w:r>
      <w:r>
        <w:rPr>
          <w:rFonts w:ascii="Segoe UI" w:eastAsia="Times New Roman" w:hAnsi="Segoe UI" w:cs="Segoe UI"/>
          <w:color w:val="212121"/>
          <w:sz w:val="23"/>
          <w:szCs w:val="23"/>
        </w:rPr>
        <w:t>pose</w:t>
      </w:r>
      <w:r w:rsidR="005E1D8B">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many interesting questions that could lead to new theories and ideas</w:t>
      </w:r>
      <w:r w:rsidR="005E1D8B">
        <w:rPr>
          <w:rFonts w:ascii="Segoe UI" w:eastAsia="Times New Roman" w:hAnsi="Segoe UI" w:cs="Segoe UI"/>
          <w:color w:val="212121"/>
          <w:sz w:val="23"/>
          <w:szCs w:val="23"/>
        </w:rPr>
        <w:t xml:space="preserve"> about AMP effects</w:t>
      </w:r>
      <w:r>
        <w:rPr>
          <w:rFonts w:ascii="Segoe UI" w:eastAsia="Times New Roman" w:hAnsi="Segoe UI" w:cs="Segoe UI"/>
          <w:color w:val="212121"/>
          <w:sz w:val="23"/>
          <w:szCs w:val="23"/>
        </w:rPr>
        <w:t xml:space="preserve">. What we </w:t>
      </w:r>
      <w:r w:rsidR="00401C2C">
        <w:rPr>
          <w:rFonts w:ascii="Segoe UI" w:eastAsia="Times New Roman" w:hAnsi="Segoe UI" w:cs="Segoe UI"/>
          <w:color w:val="212121"/>
          <w:sz w:val="23"/>
          <w:szCs w:val="23"/>
        </w:rPr>
        <w:t xml:space="preserve">don’t </w:t>
      </w:r>
      <w:r>
        <w:rPr>
          <w:rFonts w:ascii="Segoe UI" w:eastAsia="Times New Roman" w:hAnsi="Segoe UI" w:cs="Segoe UI"/>
          <w:color w:val="212121"/>
          <w:sz w:val="23"/>
          <w:szCs w:val="23"/>
        </w:rPr>
        <w:t xml:space="preserve">feel </w:t>
      </w:r>
      <w:r w:rsidR="00401C2C">
        <w:rPr>
          <w:rFonts w:ascii="Segoe UI" w:eastAsia="Times New Roman" w:hAnsi="Segoe UI" w:cs="Segoe UI"/>
          <w:color w:val="212121"/>
          <w:sz w:val="23"/>
          <w:szCs w:val="23"/>
        </w:rPr>
        <w:t xml:space="preserve">so </w:t>
      </w:r>
      <w:r>
        <w:rPr>
          <w:rFonts w:ascii="Segoe UI" w:eastAsia="Times New Roman" w:hAnsi="Segoe UI" w:cs="Segoe UI"/>
          <w:color w:val="212121"/>
          <w:sz w:val="23"/>
          <w:szCs w:val="23"/>
        </w:rPr>
        <w:t xml:space="preserve">comfortable with is assigning post-hoc explanations equal </w:t>
      </w:r>
      <w:r w:rsidR="00401C2C">
        <w:rPr>
          <w:rFonts w:ascii="Segoe UI" w:eastAsia="Times New Roman" w:hAnsi="Segoe UI" w:cs="Segoe UI"/>
          <w:color w:val="212121"/>
          <w:sz w:val="23"/>
          <w:szCs w:val="23"/>
        </w:rPr>
        <w:t xml:space="preserve">explanatory </w:t>
      </w:r>
      <w:r>
        <w:rPr>
          <w:rFonts w:ascii="Segoe UI" w:eastAsia="Times New Roman" w:hAnsi="Segoe UI" w:cs="Segoe UI"/>
          <w:color w:val="212121"/>
          <w:sz w:val="23"/>
          <w:szCs w:val="23"/>
        </w:rPr>
        <w:t xml:space="preserve">weight as </w:t>
      </w:r>
      <w:r w:rsidRPr="006D70B4">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specified (and more importantly pre-registered) hypotheses.</w:t>
      </w:r>
      <w:r w:rsidR="00401C2C">
        <w:rPr>
          <w:rFonts w:ascii="Segoe UI" w:eastAsia="Times New Roman" w:hAnsi="Segoe UI" w:cs="Segoe UI"/>
          <w:color w:val="212121"/>
          <w:sz w:val="23"/>
          <w:szCs w:val="23"/>
        </w:rPr>
        <w:t xml:space="preserve"> </w:t>
      </w:r>
    </w:p>
    <w:p w14:paraId="7DCB2815" w14:textId="00FC9574" w:rsidR="006D70B4" w:rsidRDefault="00F70B16"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w:t>
      </w:r>
      <w:r w:rsidR="00800369">
        <w:rPr>
          <w:rFonts w:ascii="Segoe UI" w:eastAsia="Times New Roman" w:hAnsi="Segoe UI" w:cs="Segoe UI"/>
          <w:color w:val="212121"/>
          <w:sz w:val="23"/>
          <w:szCs w:val="23"/>
        </w:rPr>
        <w:t xml:space="preserve">, we have added new material in the General Discussion acknowledging the inferential account forwarded by Reviewer 1 as one possible </w:t>
      </w:r>
      <w:r w:rsidR="00255003">
        <w:rPr>
          <w:rFonts w:ascii="Segoe UI" w:eastAsia="Times New Roman" w:hAnsi="Segoe UI" w:cs="Segoe UI"/>
          <w:color w:val="212121"/>
          <w:sz w:val="23"/>
          <w:szCs w:val="23"/>
        </w:rPr>
        <w:t xml:space="preserve">post-hoc </w:t>
      </w:r>
      <w:r w:rsidR="00800369">
        <w:rPr>
          <w:rFonts w:ascii="Segoe UI" w:eastAsia="Times New Roman" w:hAnsi="Segoe UI" w:cs="Segoe UI"/>
          <w:color w:val="212121"/>
          <w:sz w:val="23"/>
          <w:szCs w:val="23"/>
        </w:rPr>
        <w:t>explanation for our findings (see p.</w:t>
      </w:r>
      <w:r w:rsidR="00AD474D" w:rsidRPr="00AD474D">
        <w:rPr>
          <w:rFonts w:ascii="Segoe UI" w:eastAsia="Times New Roman" w:hAnsi="Segoe UI" w:cs="Segoe UI"/>
          <w:color w:val="212121"/>
          <w:sz w:val="23"/>
          <w:szCs w:val="23"/>
        </w:rPr>
        <w:t>58-59</w:t>
      </w:r>
      <w:r w:rsidR="00800369">
        <w:rPr>
          <w:rFonts w:ascii="Segoe UI" w:eastAsia="Times New Roman" w:hAnsi="Segoe UI" w:cs="Segoe UI"/>
          <w:color w:val="212121"/>
          <w:sz w:val="23"/>
          <w:szCs w:val="23"/>
        </w:rPr>
        <w:t>).</w:t>
      </w:r>
      <w:r w:rsidR="006D70B4">
        <w:rPr>
          <w:rFonts w:ascii="Segoe UI" w:eastAsia="Times New Roman" w:hAnsi="Segoe UI" w:cs="Segoe UI"/>
          <w:color w:val="212121"/>
          <w:sz w:val="23"/>
          <w:szCs w:val="23"/>
        </w:rPr>
        <w:t xml:space="preserve"> </w:t>
      </w:r>
    </w:p>
    <w:p w14:paraId="460C82FA" w14:textId="77777777" w:rsidR="00800369"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What about the correlation between the priming effect in the standard AMP in Time 1, and reporting the priming effect in a modified AMP in Time 2</w:t>
      </w:r>
      <w:r w:rsidR="000750B5" w:rsidRPr="00F70B16">
        <w:rPr>
          <w:rFonts w:ascii="Segoe UI" w:eastAsia="Times New Roman" w:hAnsi="Segoe UI" w:cs="Segoe UI"/>
          <w:color w:val="212121"/>
          <w:sz w:val="23"/>
          <w:szCs w:val="23"/>
        </w:rPr>
        <w:t>? It suggests that there are consistent individual differences in the tendency to show the priming effect, but it does not inform us about the specific reason for this priming effect in the standard AMP. Here is one example for an inference account for this finding: those who have shown priming in the previous task (the standard AMP) or in the first few trials of the IA-AMP</w:t>
      </w:r>
      <w:r w:rsidR="000750B5" w:rsidRPr="000750B5">
        <w:rPr>
          <w:rFonts w:ascii="Segoe UI" w:eastAsia="Times New Roman" w:hAnsi="Segoe UI" w:cs="Segoe UI"/>
          <w:color w:val="212121"/>
          <w:sz w:val="23"/>
          <w:szCs w:val="23"/>
        </w:rPr>
        <w:t xml:space="preserve"> might be more likely to infer that priming sometimes occurs, based on their observation of the congruency between their evaluation of the primes and their evaluation of the targets. Then, in the subsequent IA-AMP, when they see primes that elicit strong reactions from them, they would be more likely to predict that priming is about </w:t>
      </w:r>
      <w:r w:rsidR="000750B5" w:rsidRPr="00F70B16">
        <w:rPr>
          <w:rFonts w:ascii="Segoe UI" w:eastAsia="Times New Roman" w:hAnsi="Segoe UI" w:cs="Segoe UI"/>
          <w:color w:val="212121"/>
          <w:sz w:val="23"/>
          <w:szCs w:val="23"/>
        </w:rPr>
        <w:t>to happen. Is this an unconvincing post-hoc account? Perhaps. My point is that the present manuscript seems to suggest that new findings rule out a post-hoc inference account. Yet, I have not seen clear and coherent explanation why the authors think that this is the case. In contrast, it is clear that the novel findings are likely to inspire further research on specific accounts</w:t>
      </w:r>
      <w:r w:rsidR="000750B5" w:rsidRPr="000750B5">
        <w:rPr>
          <w:rFonts w:ascii="Segoe UI" w:eastAsia="Times New Roman" w:hAnsi="Segoe UI" w:cs="Segoe UI"/>
          <w:color w:val="212121"/>
          <w:sz w:val="23"/>
          <w:szCs w:val="23"/>
        </w:rPr>
        <w:t xml:space="preserve"> that could explain the priming effect in the standard AMP and the authors' present findings. In my view, this is why these experiments are important and could have a very positive effect on the scientific community.</w:t>
      </w:r>
    </w:p>
    <w:p w14:paraId="365FC686" w14:textId="0EE74890" w:rsidR="00BC361F" w:rsidRDefault="00800369" w:rsidP="000750B5">
      <w:pPr>
        <w:shd w:val="clear" w:color="auto" w:fill="FFFFFF"/>
        <w:spacing w:line="240" w:lineRule="auto"/>
        <w:rPr>
          <w:rFonts w:ascii="Segoe UI" w:eastAsia="Times New Roman" w:hAnsi="Segoe UI" w:cs="Segoe UI"/>
          <w:color w:val="212121"/>
          <w:sz w:val="23"/>
          <w:szCs w:val="23"/>
        </w:rPr>
      </w:pPr>
      <w:r w:rsidRPr="0080036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see our previous comment. Once again, we are not “ruling out a post-hoc inferential account”</w:t>
      </w:r>
      <w:r w:rsidR="00E51864">
        <w:rPr>
          <w:rFonts w:ascii="Segoe UI" w:eastAsia="Times New Roman" w:hAnsi="Segoe UI" w:cs="Segoe UI"/>
          <w:color w:val="212121"/>
          <w:sz w:val="23"/>
          <w:szCs w:val="23"/>
        </w:rPr>
        <w:t xml:space="preserve">. There can and will always be new post-hoc </w:t>
      </w:r>
      <w:r w:rsidR="00E51864" w:rsidRPr="00E51864">
        <w:rPr>
          <w:rFonts w:ascii="Segoe UI" w:eastAsia="Times New Roman" w:hAnsi="Segoe UI" w:cs="Segoe UI"/>
          <w:color w:val="212121"/>
          <w:sz w:val="23"/>
          <w:szCs w:val="23"/>
        </w:rPr>
        <w:t xml:space="preserve">explanations </w:t>
      </w:r>
      <w:r w:rsidR="00E51864">
        <w:rPr>
          <w:rFonts w:ascii="Segoe UI" w:eastAsia="Times New Roman" w:hAnsi="Segoe UI" w:cs="Segoe UI"/>
          <w:color w:val="212121"/>
          <w:sz w:val="23"/>
          <w:szCs w:val="23"/>
        </w:rPr>
        <w:t xml:space="preserve">offered once researchers inspect outcomes. </w:t>
      </w:r>
      <w:r w:rsidR="000708BB">
        <w:rPr>
          <w:rFonts w:ascii="Segoe UI" w:eastAsia="Times New Roman" w:hAnsi="Segoe UI" w:cs="Segoe UI"/>
          <w:color w:val="212121"/>
          <w:sz w:val="23"/>
          <w:szCs w:val="23"/>
        </w:rPr>
        <w:t>W</w:t>
      </w:r>
      <w:r w:rsidR="00E51864">
        <w:rPr>
          <w:rFonts w:ascii="Segoe UI" w:eastAsia="Times New Roman" w:hAnsi="Segoe UI" w:cs="Segoe UI"/>
          <w:color w:val="212121"/>
          <w:sz w:val="23"/>
          <w:szCs w:val="23"/>
        </w:rPr>
        <w:t xml:space="preserve">e </w:t>
      </w:r>
      <w:r w:rsidR="000708BB">
        <w:rPr>
          <w:rFonts w:ascii="Segoe UI" w:eastAsia="Times New Roman" w:hAnsi="Segoe UI" w:cs="Segoe UI"/>
          <w:color w:val="212121"/>
          <w:sz w:val="23"/>
          <w:szCs w:val="23"/>
        </w:rPr>
        <w:t xml:space="preserve">also </w:t>
      </w:r>
      <w:r w:rsidR="00E51864">
        <w:rPr>
          <w:rFonts w:ascii="Segoe UI" w:eastAsia="Times New Roman" w:hAnsi="Segoe UI" w:cs="Segoe UI"/>
          <w:color w:val="212121"/>
          <w:sz w:val="23"/>
          <w:szCs w:val="23"/>
        </w:rPr>
        <w:t>agree that “</w:t>
      </w:r>
      <w:r w:rsidR="00E51864" w:rsidRPr="000750B5">
        <w:rPr>
          <w:rFonts w:ascii="Segoe UI" w:eastAsia="Times New Roman" w:hAnsi="Segoe UI" w:cs="Segoe UI"/>
          <w:color w:val="212121"/>
          <w:sz w:val="23"/>
          <w:szCs w:val="23"/>
        </w:rPr>
        <w:t>novel findings are likely to inspire further research on specific accounts that could explain the priming effect in the standard AMP and the authors' present findings</w:t>
      </w:r>
      <w:r w:rsidR="00E51864">
        <w:rPr>
          <w:rFonts w:ascii="Segoe UI" w:eastAsia="Times New Roman" w:hAnsi="Segoe UI" w:cs="Segoe UI"/>
          <w:color w:val="212121"/>
          <w:sz w:val="23"/>
          <w:szCs w:val="23"/>
        </w:rPr>
        <w:t xml:space="preserve">”. </w:t>
      </w:r>
    </w:p>
    <w:p w14:paraId="67282856" w14:textId="2BA95DB6" w:rsidR="00E51864" w:rsidRDefault="00E51864"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this in mind, we </w:t>
      </w:r>
      <w:r w:rsidR="00BC361F">
        <w:rPr>
          <w:rFonts w:ascii="Segoe UI" w:eastAsia="Times New Roman" w:hAnsi="Segoe UI" w:cs="Segoe UI"/>
          <w:color w:val="212121"/>
          <w:sz w:val="23"/>
          <w:szCs w:val="23"/>
        </w:rPr>
        <w:t xml:space="preserve">have included a new section in the General Discussion on </w:t>
      </w:r>
      <w:r w:rsidR="005E1D8B">
        <w:rPr>
          <w:rFonts w:ascii="Segoe UI" w:eastAsia="Times New Roman" w:hAnsi="Segoe UI" w:cs="Segoe UI"/>
          <w:color w:val="212121"/>
          <w:sz w:val="23"/>
          <w:szCs w:val="23"/>
        </w:rPr>
        <w:t xml:space="preserve">alternative </w:t>
      </w:r>
      <w:r w:rsidR="00BC361F">
        <w:rPr>
          <w:rFonts w:ascii="Segoe UI" w:eastAsia="Times New Roman" w:hAnsi="Segoe UI" w:cs="Segoe UI"/>
          <w:color w:val="212121"/>
          <w:sz w:val="23"/>
          <w:szCs w:val="23"/>
        </w:rPr>
        <w:t xml:space="preserve">theoretical explanations for our findings, </w:t>
      </w:r>
      <w:r w:rsidR="005E1D8B">
        <w:rPr>
          <w:rFonts w:ascii="Segoe UI" w:eastAsia="Times New Roman" w:hAnsi="Segoe UI" w:cs="Segoe UI"/>
          <w:color w:val="212121"/>
          <w:sz w:val="23"/>
          <w:szCs w:val="23"/>
        </w:rPr>
        <w:t xml:space="preserve">with a particular </w:t>
      </w:r>
      <w:r w:rsidR="00BC361F">
        <w:rPr>
          <w:rFonts w:ascii="Segoe UI" w:eastAsia="Times New Roman" w:hAnsi="Segoe UI" w:cs="Segoe UI"/>
          <w:color w:val="212121"/>
          <w:sz w:val="23"/>
          <w:szCs w:val="23"/>
        </w:rPr>
        <w:t xml:space="preserve">focus on the idea forwarded by the reviewer </w:t>
      </w:r>
      <w:r>
        <w:rPr>
          <w:rFonts w:ascii="Segoe UI" w:eastAsia="Times New Roman" w:hAnsi="Segoe UI" w:cs="Segoe UI"/>
          <w:color w:val="212121"/>
          <w:sz w:val="23"/>
          <w:szCs w:val="23"/>
        </w:rPr>
        <w:t>(see p.</w:t>
      </w:r>
      <w:r w:rsidR="00AD474D">
        <w:rPr>
          <w:rFonts w:ascii="Segoe UI" w:eastAsia="Times New Roman" w:hAnsi="Segoe UI" w:cs="Segoe UI"/>
          <w:color w:val="212121"/>
          <w:sz w:val="23"/>
          <w:szCs w:val="23"/>
        </w:rPr>
        <w:t>58-59</w:t>
      </w:r>
      <w:r>
        <w:rPr>
          <w:rFonts w:ascii="Segoe UI" w:eastAsia="Times New Roman" w:hAnsi="Segoe UI" w:cs="Segoe UI"/>
          <w:color w:val="212121"/>
          <w:sz w:val="23"/>
          <w:szCs w:val="23"/>
        </w:rPr>
        <w:t>).</w:t>
      </w:r>
    </w:p>
    <w:p w14:paraId="5ACD77BD" w14:textId="77777777" w:rsidR="00281838" w:rsidRDefault="00E51864" w:rsidP="000750B5">
      <w:pPr>
        <w:shd w:val="clear" w:color="auto" w:fill="FFFFFF"/>
        <w:spacing w:line="240" w:lineRule="auto"/>
        <w:rPr>
          <w:rFonts w:ascii="Segoe UI" w:eastAsia="Times New Roman" w:hAnsi="Segoe UI" w:cs="Segoe UI"/>
          <w:color w:val="212121"/>
          <w:sz w:val="23"/>
          <w:szCs w:val="23"/>
        </w:rPr>
      </w:pPr>
      <w:r w:rsidRPr="00E5186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To continue the previous point, what did the authors mean, in p. 56, when they wrote that their results indicate the AMP effects "rely heavily on awareness of prime influence"? It might rely on people who show awareness, but that is not what the authors wrote. So, how does awareness lead to the priming effect? The authors seem to be careful not to talk about intention, perhaps because they do not have evidence about intention, but </w:t>
      </w:r>
      <w:r w:rsidR="000750B5" w:rsidRPr="000750B5">
        <w:rPr>
          <w:rFonts w:ascii="Segoe UI" w:eastAsia="Times New Roman" w:hAnsi="Segoe UI" w:cs="Segoe UI"/>
          <w:color w:val="212121"/>
          <w:sz w:val="23"/>
          <w:szCs w:val="23"/>
        </w:rPr>
        <w:lastRenderedPageBreak/>
        <w:t>do they mean something else? Such statements left me sure about what the authors think their results suggest.</w:t>
      </w:r>
    </w:p>
    <w:p w14:paraId="0B76F02C" w14:textId="781C6046" w:rsidR="003868D4" w:rsidRDefault="00281838" w:rsidP="000750B5">
      <w:pPr>
        <w:shd w:val="clear" w:color="auto" w:fill="FFFFFF"/>
        <w:spacing w:line="240" w:lineRule="auto"/>
        <w:rPr>
          <w:rFonts w:ascii="Segoe UI" w:eastAsia="Times New Roman" w:hAnsi="Segoe UI" w:cs="Segoe UI"/>
          <w:color w:val="212121"/>
          <w:sz w:val="23"/>
          <w:szCs w:val="23"/>
        </w:rPr>
      </w:pPr>
      <w:r w:rsidRPr="00281838">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When we wrote that AMP effects “</w:t>
      </w:r>
      <w:r w:rsidRPr="000750B5">
        <w:rPr>
          <w:rFonts w:ascii="Segoe UI" w:eastAsia="Times New Roman" w:hAnsi="Segoe UI" w:cs="Segoe UI"/>
          <w:color w:val="212121"/>
          <w:sz w:val="23"/>
          <w:szCs w:val="23"/>
        </w:rPr>
        <w:t>rely heavily on awareness of prime influence</w:t>
      </w:r>
      <w:r>
        <w:rPr>
          <w:rFonts w:ascii="Segoe UI" w:eastAsia="Times New Roman" w:hAnsi="Segoe UI" w:cs="Segoe UI"/>
          <w:color w:val="212121"/>
          <w:sz w:val="23"/>
          <w:szCs w:val="23"/>
        </w:rPr>
        <w:t xml:space="preserve">” we were referring to the repeated finding that </w:t>
      </w:r>
      <w:r w:rsidRPr="00281838">
        <w:rPr>
          <w:rFonts w:ascii="Segoe UI" w:eastAsia="Times New Roman" w:hAnsi="Segoe UI" w:cs="Segoe UI"/>
          <w:color w:val="212121"/>
          <w:sz w:val="23"/>
          <w:szCs w:val="23"/>
        </w:rPr>
        <w:t>(a) the AMP effect and its predictive validity appear to be based primarily on influence aware responding, (b) influence awareness rates vary widely between individuals but are highly consistent within individuals, within and between attitude domains, (c) participants who are more highly influence aware are responsible for group-level AMP effects, and that (d) recent modifications to the AMP that purportedly control for such subsample effects do not reduce or resolve this issue. Although non-influence aware trials retain some degree of predictive validity and contribute to some extent to the magnitude of effects, their contributions pale in comparison t</w:t>
      </w:r>
      <w:r>
        <w:rPr>
          <w:rFonts w:ascii="Segoe UI" w:eastAsia="Times New Roman" w:hAnsi="Segoe UI" w:cs="Segoe UI"/>
          <w:color w:val="212121"/>
          <w:sz w:val="23"/>
          <w:szCs w:val="23"/>
        </w:rPr>
        <w:t>o that of influence aware trials</w:t>
      </w:r>
      <w:r w:rsidRPr="00281838">
        <w:rPr>
          <w:rFonts w:ascii="Segoe UI" w:eastAsia="Times New Roman" w:hAnsi="Segoe UI" w:cs="Segoe UI"/>
          <w:color w:val="212121"/>
          <w:sz w:val="23"/>
          <w:szCs w:val="23"/>
        </w:rPr>
        <w:t>.</w:t>
      </w:r>
    </w:p>
    <w:p w14:paraId="73A6540A" w14:textId="43150B23" w:rsidR="00774E0B" w:rsidRDefault="00774E0B"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That said, to avoid potential confusion, we have revised this sentence to now state “rely heavily on those participants who show awareness of the prime and its influence on their evaluations” (see p.</w:t>
      </w:r>
      <w:r w:rsidR="00AD474D">
        <w:rPr>
          <w:rFonts w:ascii="Segoe UI" w:eastAsia="Times New Roman" w:hAnsi="Segoe UI" w:cs="Segoe UI"/>
          <w:color w:val="212121"/>
          <w:sz w:val="23"/>
          <w:szCs w:val="23"/>
        </w:rPr>
        <w:t>56</w:t>
      </w:r>
      <w:r>
        <w:rPr>
          <w:rFonts w:ascii="Segoe UI" w:eastAsia="Times New Roman" w:hAnsi="Segoe UI" w:cs="Segoe UI"/>
          <w:color w:val="212121"/>
          <w:sz w:val="23"/>
          <w:szCs w:val="23"/>
        </w:rPr>
        <w:t>).</w:t>
      </w:r>
    </w:p>
    <w:p w14:paraId="0B0F6292" w14:textId="77777777" w:rsidR="00D220FF" w:rsidRDefault="003868D4" w:rsidP="000750B5">
      <w:pPr>
        <w:shd w:val="clear" w:color="auto" w:fill="FFFFFF"/>
        <w:spacing w:line="240" w:lineRule="auto"/>
        <w:rPr>
          <w:rFonts w:ascii="Segoe UI" w:eastAsia="Times New Roman" w:hAnsi="Segoe UI" w:cs="Segoe UI"/>
          <w:color w:val="212121"/>
          <w:sz w:val="23"/>
          <w:szCs w:val="23"/>
        </w:rPr>
      </w:pPr>
      <w:r w:rsidRPr="003868D4">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Further continuing the previous points, when referring to the findings of Experiments 7 and 8, the authors wrote "In both studies the same pattern of findings emerged as before, findings that cannot be explained by a post-hoc confabulation account (given that there was nothing to confabulate)." In the introduction (p. 6), the concept "post-hoc confabulation account" was used to refer to the following hypothesis, attribute to Payne et al. (2013): "people may be able to identify that they acted in a particular way, but they are unable to say why they acted in this way (i.e., the post-hoc confabulation explanation)." I am not sure why this hypothesis is an account, and how it is related to the concept confabulation. Confabulation of what? Payne et al. (2013) argued that the reported intentional rating of the primes in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studies was confabulated. Did the authors mean confabulation of intention? Indeed, when trying to explain the results of Experiment 8, it is difficult to argue that participants wrongly think, before seeing the target stimulus, that priming would occur because they would intentionally rate the prime, while, in fact, priming is about to occur because of misattribution. Is that what the authors meant? Probably not because the authors wrote (p. 56) that the present work is agnostic about intention</w:t>
      </w:r>
      <w:r w:rsidR="00D220FF">
        <w:rPr>
          <w:rFonts w:ascii="Segoe UI" w:eastAsia="Times New Roman" w:hAnsi="Segoe UI" w:cs="Segoe UI"/>
          <w:color w:val="212121"/>
          <w:sz w:val="23"/>
          <w:szCs w:val="23"/>
        </w:rPr>
        <w:t>.</w:t>
      </w:r>
    </w:p>
    <w:p w14:paraId="12390FC4" w14:textId="656C6945" w:rsidR="00C26E5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Alternatively, perhaps the authors use the term confabulation to distinguish between retrospectively inferred </w:t>
      </w:r>
      <w:r w:rsidRPr="00F70B16">
        <w:rPr>
          <w:rFonts w:ascii="Segoe UI" w:eastAsia="Times New Roman" w:hAnsi="Segoe UI" w:cs="Segoe UI"/>
          <w:color w:val="212121"/>
          <w:sz w:val="23"/>
          <w:szCs w:val="23"/>
        </w:rPr>
        <w:t>awareness after the priming had occurred (which one might consider confabulated awareness), and awareness that occurs before and during the priming effect. As before, this uncertainty about the authors' meaning would be solved if the authors explain better what they conclude from the results. Note, however, that people might be able to predict that an effect would occur, even if they are</w:t>
      </w:r>
      <w:r w:rsidRPr="000750B5">
        <w:rPr>
          <w:rFonts w:ascii="Segoe UI" w:eastAsia="Times New Roman" w:hAnsi="Segoe UI" w:cs="Segoe UI"/>
          <w:color w:val="212121"/>
          <w:sz w:val="23"/>
          <w:szCs w:val="23"/>
        </w:rPr>
        <w:t xml:space="preserve"> unaware of the reason for that effect. I might know that I am about to be sad today because I am always sad on Mondays, even if I attribute the effect of Mondays on my mood to the wrong reason. That is, people can confabulate the wrong reasons for a behavior that they predict.</w:t>
      </w:r>
    </w:p>
    <w:p w14:paraId="7859C601" w14:textId="1CA22E43" w:rsidR="00D220FF" w:rsidRDefault="00C26E50" w:rsidP="000750B5">
      <w:pPr>
        <w:shd w:val="clear" w:color="auto" w:fill="FFFFFF"/>
        <w:spacing w:line="240" w:lineRule="auto"/>
        <w:rPr>
          <w:rFonts w:ascii="Segoe UI" w:eastAsia="Times New Roman" w:hAnsi="Segoe UI" w:cs="Segoe UI"/>
          <w:color w:val="212121"/>
          <w:sz w:val="23"/>
          <w:szCs w:val="23"/>
        </w:rPr>
      </w:pPr>
      <w:r w:rsidRPr="00C26E50">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After reading Reviewer 1’s comments we realized that the inclusion of post-hoc confabulation was leading</w:t>
      </w:r>
      <w:r w:rsidR="00574125">
        <w:rPr>
          <w:rFonts w:ascii="Segoe UI" w:eastAsia="Times New Roman" w:hAnsi="Segoe UI" w:cs="Segoe UI"/>
          <w:color w:val="212121"/>
          <w:sz w:val="23"/>
          <w:szCs w:val="23"/>
        </w:rPr>
        <w:t xml:space="preserve"> to more confusion than clarity.</w:t>
      </w:r>
      <w:r>
        <w:rPr>
          <w:rFonts w:ascii="Segoe UI" w:eastAsia="Times New Roman" w:hAnsi="Segoe UI" w:cs="Segoe UI"/>
          <w:color w:val="212121"/>
          <w:sz w:val="23"/>
          <w:szCs w:val="23"/>
        </w:rPr>
        <w:t xml:space="preserve"> </w:t>
      </w:r>
      <w:r w:rsidR="00574125">
        <w:rPr>
          <w:rFonts w:ascii="Segoe UI" w:eastAsia="Times New Roman" w:hAnsi="Segoe UI" w:cs="Segoe UI"/>
          <w:color w:val="212121"/>
          <w:sz w:val="23"/>
          <w:szCs w:val="23"/>
        </w:rPr>
        <w:t xml:space="preserve">The concept </w:t>
      </w:r>
      <w:r>
        <w:rPr>
          <w:rFonts w:ascii="Segoe UI" w:eastAsia="Times New Roman" w:hAnsi="Segoe UI" w:cs="Segoe UI"/>
          <w:color w:val="212121"/>
          <w:sz w:val="23"/>
          <w:szCs w:val="23"/>
        </w:rPr>
        <w:t xml:space="preserve">was also not central to the core aims of our paper. We therefore </w:t>
      </w:r>
      <w:r w:rsidR="00574125">
        <w:rPr>
          <w:rFonts w:ascii="Segoe UI" w:eastAsia="Times New Roman" w:hAnsi="Segoe UI" w:cs="Segoe UI"/>
          <w:color w:val="212121"/>
          <w:sz w:val="23"/>
          <w:szCs w:val="23"/>
        </w:rPr>
        <w:t xml:space="preserve">decided to </w:t>
      </w:r>
      <w:r>
        <w:rPr>
          <w:rFonts w:ascii="Segoe UI" w:eastAsia="Times New Roman" w:hAnsi="Segoe UI" w:cs="Segoe UI"/>
          <w:color w:val="212121"/>
          <w:sz w:val="23"/>
          <w:szCs w:val="23"/>
        </w:rPr>
        <w:t xml:space="preserve">omit </w:t>
      </w:r>
      <w:r w:rsidR="00DE0A10">
        <w:rPr>
          <w:rFonts w:ascii="Segoe UI" w:eastAsia="Times New Roman" w:hAnsi="Segoe UI" w:cs="Segoe UI"/>
          <w:color w:val="212121"/>
          <w:sz w:val="23"/>
          <w:szCs w:val="23"/>
        </w:rPr>
        <w:t xml:space="preserve">discussion of </w:t>
      </w:r>
      <w:r>
        <w:rPr>
          <w:rFonts w:ascii="Segoe UI" w:eastAsia="Times New Roman" w:hAnsi="Segoe UI" w:cs="Segoe UI"/>
          <w:color w:val="212121"/>
          <w:sz w:val="23"/>
          <w:szCs w:val="23"/>
        </w:rPr>
        <w:t xml:space="preserve">this concept from </w:t>
      </w:r>
      <w:r w:rsidR="00574125">
        <w:rPr>
          <w:rFonts w:ascii="Segoe UI" w:eastAsia="Times New Roman" w:hAnsi="Segoe UI" w:cs="Segoe UI"/>
          <w:color w:val="212121"/>
          <w:sz w:val="23"/>
          <w:szCs w:val="23"/>
        </w:rPr>
        <w:t xml:space="preserve">the revised </w:t>
      </w:r>
      <w:r>
        <w:rPr>
          <w:rFonts w:ascii="Segoe UI" w:eastAsia="Times New Roman" w:hAnsi="Segoe UI" w:cs="Segoe UI"/>
          <w:color w:val="212121"/>
          <w:sz w:val="23"/>
          <w:szCs w:val="23"/>
        </w:rPr>
        <w:t>paper</w:t>
      </w:r>
      <w:r w:rsidR="00574125">
        <w:rPr>
          <w:rFonts w:ascii="Segoe UI" w:eastAsia="Times New Roman" w:hAnsi="Segoe UI" w:cs="Segoe UI"/>
          <w:color w:val="212121"/>
          <w:sz w:val="23"/>
          <w:szCs w:val="23"/>
        </w:rPr>
        <w:t>, and instead focus solely on the concept of awareness and the implications our findings have for theory and findings in the AMP literature.</w:t>
      </w:r>
      <w:r w:rsidR="00D220FF">
        <w:rPr>
          <w:rFonts w:ascii="Segoe UI" w:eastAsia="Times New Roman" w:hAnsi="Segoe UI" w:cs="Segoe UI"/>
          <w:color w:val="212121"/>
          <w:sz w:val="23"/>
          <w:szCs w:val="23"/>
        </w:rPr>
        <w:t xml:space="preserve"> Therefore the above issue </w:t>
      </w:r>
      <w:r w:rsidR="00F70B16">
        <w:rPr>
          <w:rFonts w:ascii="Segoe UI" w:eastAsia="Times New Roman" w:hAnsi="Segoe UI" w:cs="Segoe UI"/>
          <w:color w:val="212121"/>
          <w:sz w:val="23"/>
          <w:szCs w:val="23"/>
        </w:rPr>
        <w:t xml:space="preserve">is </w:t>
      </w:r>
      <w:r w:rsidR="00D220FF">
        <w:rPr>
          <w:rFonts w:ascii="Segoe UI" w:eastAsia="Times New Roman" w:hAnsi="Segoe UI" w:cs="Segoe UI"/>
          <w:color w:val="212121"/>
          <w:sz w:val="23"/>
          <w:szCs w:val="23"/>
        </w:rPr>
        <w:t xml:space="preserve">no longer </w:t>
      </w:r>
      <w:r w:rsidR="00F70B16">
        <w:rPr>
          <w:rFonts w:ascii="Segoe UI" w:eastAsia="Times New Roman" w:hAnsi="Segoe UI" w:cs="Segoe UI"/>
          <w:color w:val="212121"/>
          <w:sz w:val="23"/>
          <w:szCs w:val="23"/>
        </w:rPr>
        <w:t xml:space="preserve">applicable </w:t>
      </w:r>
      <w:r w:rsidR="00D220FF">
        <w:rPr>
          <w:rFonts w:ascii="Segoe UI" w:eastAsia="Times New Roman" w:hAnsi="Segoe UI" w:cs="Segoe UI"/>
          <w:color w:val="212121"/>
          <w:sz w:val="23"/>
          <w:szCs w:val="23"/>
        </w:rPr>
        <w:t xml:space="preserve">to the </w:t>
      </w:r>
      <w:r w:rsidR="00F70B16">
        <w:rPr>
          <w:rFonts w:ascii="Segoe UI" w:eastAsia="Times New Roman" w:hAnsi="Segoe UI" w:cs="Segoe UI"/>
          <w:color w:val="212121"/>
          <w:sz w:val="23"/>
          <w:szCs w:val="23"/>
        </w:rPr>
        <w:t xml:space="preserve">revised </w:t>
      </w:r>
      <w:r w:rsidR="00D220FF">
        <w:rPr>
          <w:rFonts w:ascii="Segoe UI" w:eastAsia="Times New Roman" w:hAnsi="Segoe UI" w:cs="Segoe UI"/>
          <w:color w:val="212121"/>
          <w:sz w:val="23"/>
          <w:szCs w:val="23"/>
        </w:rPr>
        <w:t>manuscript.</w:t>
      </w:r>
    </w:p>
    <w:p w14:paraId="365B0660" w14:textId="77777777" w:rsidR="00BE49B2" w:rsidRDefault="00BE49B2" w:rsidP="000750B5">
      <w:pPr>
        <w:shd w:val="clear" w:color="auto" w:fill="FFFFFF"/>
        <w:spacing w:line="240" w:lineRule="auto"/>
        <w:rPr>
          <w:rFonts w:ascii="Segoe UI" w:eastAsia="Times New Roman" w:hAnsi="Segoe UI" w:cs="Segoe UI"/>
          <w:color w:val="212121"/>
          <w:sz w:val="23"/>
          <w:szCs w:val="23"/>
        </w:rPr>
      </w:pPr>
      <w:r w:rsidRPr="00A92CC5">
        <w:rPr>
          <w:rFonts w:ascii="Segoe UI" w:eastAsia="Times New Roman" w:hAnsi="Segoe UI" w:cs="Segoe UI"/>
          <w:b/>
          <w:color w:val="212121"/>
          <w:sz w:val="23"/>
          <w:szCs w:val="23"/>
        </w:rPr>
        <w:t>Reviewer 1</w:t>
      </w:r>
      <w:r w:rsidRPr="00A92CC5">
        <w:rPr>
          <w:rFonts w:ascii="Segoe UI" w:eastAsia="Times New Roman" w:hAnsi="Segoe UI" w:cs="Segoe UI"/>
          <w:color w:val="212121"/>
          <w:sz w:val="23"/>
          <w:szCs w:val="23"/>
        </w:rPr>
        <w:t xml:space="preserve">: </w:t>
      </w:r>
      <w:r w:rsidR="000750B5" w:rsidRPr="00A92CC5">
        <w:rPr>
          <w:rFonts w:ascii="Segoe UI" w:eastAsia="Times New Roman" w:hAnsi="Segoe UI" w:cs="Segoe UI"/>
          <w:color w:val="212121"/>
          <w:sz w:val="23"/>
          <w:szCs w:val="23"/>
        </w:rPr>
        <w:t>5. The authors found evidence for some awareness of the priming effect. But, I have not seen clear indication about how much awareness they found. For example, in Experiment 5 (pp. 35-36), the authors reported that the priming effect in IA-AMP trials that were flagged by the participants as sensitive to priming was superior in discriminating between Democrats and Republicans (d = 2.08) than the priming effect computed from the rest of the trials (d = 0.62). But, 0.62 is not a small effect, and the authors did not include a control group with a standard AMP that could provide an estimate for the overall effect in the AMP. Actually, I think the authors did not report the overall discrimination effect in the IA-AMP, to provide information about how much the "awareness" trials contributed to the overall discrimination effect. For example, if the overall effect, when including all trials, was d = 0.92, could we still conclude that the priming effect in the AMP relies mostly on "awareness" trials? I am not sure, but this information, and a more explicit discussion about the justifications for the authors' conclusion from that information would be helpful.</w:t>
      </w:r>
    </w:p>
    <w:p w14:paraId="3C07E925" w14:textId="16D09BA6" w:rsidR="00BE49B2" w:rsidRPr="00A92CC5" w:rsidRDefault="00BE49B2" w:rsidP="00A92CC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F70B16">
        <w:rPr>
          <w:rFonts w:ascii="Segoe UI" w:eastAsia="Times New Roman" w:hAnsi="Segoe UI" w:cs="Segoe UI"/>
          <w:color w:val="212121"/>
          <w:sz w:val="23"/>
          <w:szCs w:val="23"/>
        </w:rPr>
        <w:t xml:space="preserve"> Based on the reviewer’s suggestions, we have included an estimate of the overall IA-AMP effect in Experiment 5</w:t>
      </w:r>
      <w:r w:rsidR="00A92CC5">
        <w:rPr>
          <w:rFonts w:ascii="Segoe UI" w:eastAsia="Times New Roman" w:hAnsi="Segoe UI" w:cs="Segoe UI"/>
          <w:color w:val="212121"/>
          <w:sz w:val="23"/>
          <w:szCs w:val="23"/>
        </w:rPr>
        <w:t xml:space="preserve"> to provide information about how much the awareness trials contributed to the overall discrimination effect. We also note that </w:t>
      </w:r>
      <w:r w:rsidR="00A92CC5" w:rsidRPr="00A92CC5">
        <w:rPr>
          <w:rFonts w:ascii="Segoe UI" w:eastAsia="Times New Roman" w:hAnsi="Segoe UI" w:cs="Segoe UI"/>
          <w:color w:val="212121"/>
          <w:sz w:val="23"/>
          <w:szCs w:val="23"/>
        </w:rPr>
        <w:t>that the confidence intervals of these three effects do not overlap, with influence-only AMP effects better at discriminating between individuals than an overall effect, which in turn was superior to a non-influence aware effect</w:t>
      </w:r>
      <w:r w:rsidR="00A92CC5">
        <w:rPr>
          <w:rFonts w:ascii="Segoe UI" w:eastAsia="Times New Roman" w:hAnsi="Segoe UI" w:cs="Segoe UI"/>
          <w:color w:val="212121"/>
          <w:sz w:val="23"/>
          <w:szCs w:val="23"/>
        </w:rPr>
        <w:t xml:space="preserve"> (see p.</w:t>
      </w:r>
      <w:r w:rsidR="00AD474D">
        <w:rPr>
          <w:rFonts w:ascii="Segoe UI" w:eastAsia="Times New Roman" w:hAnsi="Segoe UI" w:cs="Segoe UI"/>
          <w:color w:val="212121"/>
          <w:sz w:val="23"/>
          <w:szCs w:val="23"/>
        </w:rPr>
        <w:t>36</w:t>
      </w:r>
      <w:r w:rsidR="00A92CC5">
        <w:rPr>
          <w:rFonts w:ascii="Segoe UI" w:eastAsia="Times New Roman" w:hAnsi="Segoe UI" w:cs="Segoe UI"/>
          <w:color w:val="212121"/>
          <w:sz w:val="23"/>
          <w:szCs w:val="23"/>
        </w:rPr>
        <w:t>)</w:t>
      </w:r>
      <w:r w:rsidR="00A92CC5" w:rsidRPr="00A92CC5">
        <w:rPr>
          <w:rFonts w:ascii="Segoe UI" w:eastAsia="Times New Roman" w:hAnsi="Segoe UI" w:cs="Segoe UI"/>
          <w:color w:val="212121"/>
          <w:sz w:val="23"/>
          <w:szCs w:val="23"/>
        </w:rPr>
        <w:t>.</w:t>
      </w:r>
    </w:p>
    <w:p w14:paraId="0890F5E4" w14:textId="40C045B4" w:rsidR="00BE49B2"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It also would have been helpful to know more about the distribution of the frequency of the "awareness" trials. How many participants hardly reported about a priming effect? What was the typical report? Figure 1 of the supplementary materials is a good start but it aggregates across many experiments, and it does not provide clear information about the frequencies (notice also that, at least in my computer, the legend of that figure was unclear, and I did not understand how to distinguish between the two distributions displayed in that </w:t>
      </w:r>
      <w:r w:rsidR="00A92CC5">
        <w:rPr>
          <w:rFonts w:ascii="Segoe UI" w:eastAsia="Times New Roman" w:hAnsi="Segoe UI" w:cs="Segoe UI"/>
          <w:color w:val="212121"/>
          <w:sz w:val="23"/>
          <w:szCs w:val="23"/>
        </w:rPr>
        <w:t>figure</w:t>
      </w:r>
      <w:r w:rsidR="000750B5" w:rsidRPr="000750B5">
        <w:rPr>
          <w:rFonts w:ascii="Segoe UI" w:eastAsia="Times New Roman" w:hAnsi="Segoe UI" w:cs="Segoe UI"/>
          <w:color w:val="212121"/>
          <w:sz w:val="23"/>
          <w:szCs w:val="23"/>
        </w:rPr>
        <w:t>).</w:t>
      </w:r>
    </w:p>
    <w:p w14:paraId="26A19DAC" w14:textId="59D03BD4" w:rsidR="006C2A8D" w:rsidRDefault="00BE49B2" w:rsidP="000750B5">
      <w:pPr>
        <w:shd w:val="clear" w:color="auto" w:fill="FFFFFF"/>
        <w:spacing w:line="240" w:lineRule="auto"/>
        <w:rPr>
          <w:rFonts w:ascii="Segoe UI" w:eastAsia="Times New Roman" w:hAnsi="Segoe UI" w:cs="Segoe UI"/>
          <w:color w:val="212121"/>
          <w:sz w:val="23"/>
          <w:szCs w:val="23"/>
        </w:rPr>
      </w:pPr>
      <w:r w:rsidRPr="00BE49B2">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A92CC5">
        <w:rPr>
          <w:rFonts w:ascii="Segoe UI" w:eastAsia="Times New Roman" w:hAnsi="Segoe UI" w:cs="Segoe UI"/>
          <w:color w:val="212121"/>
          <w:sz w:val="23"/>
          <w:szCs w:val="23"/>
        </w:rPr>
        <w:t xml:space="preserve"> In line with the reviewer’s suggestion we have added a </w:t>
      </w:r>
      <w:r w:rsidR="00A92CC5" w:rsidRPr="00A92CC5">
        <w:rPr>
          <w:rFonts w:ascii="Segoe UI" w:eastAsia="Times New Roman" w:hAnsi="Segoe UI" w:cs="Segoe UI"/>
          <w:color w:val="212121"/>
          <w:sz w:val="23"/>
          <w:szCs w:val="23"/>
        </w:rPr>
        <w:t>distribution of influence-awareness rates in the valence IA-AMP</w:t>
      </w:r>
      <w:r w:rsidR="00A92CC5">
        <w:rPr>
          <w:rFonts w:ascii="Segoe UI" w:eastAsia="Times New Roman" w:hAnsi="Segoe UI" w:cs="Segoe UI"/>
          <w:color w:val="212121"/>
          <w:sz w:val="23"/>
          <w:szCs w:val="23"/>
        </w:rPr>
        <w:t>s</w:t>
      </w:r>
      <w:r w:rsidR="00A92CC5" w:rsidRPr="00A92CC5">
        <w:rPr>
          <w:rFonts w:ascii="Segoe UI" w:eastAsia="Times New Roman" w:hAnsi="Segoe UI" w:cs="Segoe UI"/>
          <w:color w:val="212121"/>
          <w:sz w:val="23"/>
          <w:szCs w:val="23"/>
        </w:rPr>
        <w:t xml:space="preserve"> in Experiments 2-8</w:t>
      </w:r>
      <w:r w:rsidR="00A92CC5">
        <w:rPr>
          <w:rFonts w:ascii="Segoe UI" w:eastAsia="Times New Roman" w:hAnsi="Segoe UI" w:cs="Segoe UI"/>
          <w:color w:val="212121"/>
          <w:sz w:val="23"/>
          <w:szCs w:val="23"/>
        </w:rPr>
        <w:t xml:space="preserve"> (see Supplementary Materials)</w:t>
      </w:r>
      <w:r w:rsidR="00A92CC5" w:rsidRPr="00A92CC5">
        <w:rPr>
          <w:rFonts w:ascii="Segoe UI" w:eastAsia="Times New Roman" w:hAnsi="Segoe UI" w:cs="Segoe UI"/>
          <w:color w:val="212121"/>
          <w:sz w:val="23"/>
          <w:szCs w:val="23"/>
        </w:rPr>
        <w:t>.</w:t>
      </w:r>
      <w:r w:rsidR="00A92CC5">
        <w:rPr>
          <w:rFonts w:ascii="Segoe UI" w:eastAsia="Times New Roman" w:hAnsi="Segoe UI" w:cs="Segoe UI"/>
          <w:color w:val="212121"/>
          <w:sz w:val="23"/>
          <w:szCs w:val="23"/>
        </w:rPr>
        <w:t xml:space="preserve">  </w:t>
      </w:r>
    </w:p>
    <w:p w14:paraId="054C512D" w14:textId="77777777" w:rsidR="00BC4056" w:rsidRDefault="006C2A8D" w:rsidP="000750B5">
      <w:pPr>
        <w:shd w:val="clear" w:color="auto" w:fill="FFFFFF"/>
        <w:spacing w:line="240" w:lineRule="auto"/>
        <w:rPr>
          <w:rFonts w:ascii="Segoe UI" w:eastAsia="Times New Roman" w:hAnsi="Segoe UI" w:cs="Segoe UI"/>
          <w:color w:val="212121"/>
          <w:sz w:val="23"/>
          <w:szCs w:val="23"/>
        </w:rPr>
      </w:pPr>
      <w:r w:rsidRPr="006C2A8D">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Similarly, when the authors indicate that, within participants, priming in each trial was predicted by reported priming in each trial, one could still wonder whether that effect was driven by a minority of the par</w:t>
      </w:r>
      <w:r w:rsidR="000750B5" w:rsidRPr="00A92CC5">
        <w:rPr>
          <w:rFonts w:ascii="Segoe UI" w:eastAsia="Times New Roman" w:hAnsi="Segoe UI" w:cs="Segoe UI"/>
          <w:color w:val="212121"/>
          <w:sz w:val="23"/>
          <w:szCs w:val="23"/>
        </w:rPr>
        <w:t xml:space="preserve">ticipants. In other words, can we tell how valid that finding was, when using a similar logic to the logic that the authors used to question the validity of the priming effect itself? I hope the authors would be able to provide a better </w:t>
      </w:r>
      <w:r w:rsidR="000750B5" w:rsidRPr="00A92CC5">
        <w:rPr>
          <w:rFonts w:ascii="Segoe UI" w:eastAsia="Times New Roman" w:hAnsi="Segoe UI" w:cs="Segoe UI"/>
          <w:color w:val="212121"/>
          <w:sz w:val="23"/>
          <w:szCs w:val="23"/>
        </w:rPr>
        <w:lastRenderedPageBreak/>
        <w:t>depiction of their findings that goes beyond the result in the statistical tests, by using more graphs, tables, and other reporting methods.</w:t>
      </w:r>
    </w:p>
    <w:p w14:paraId="72F19467" w14:textId="6962DBC2" w:rsidR="004D5D0C"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All that information becomes quite important for evaluating the authors' arguments about the practical implications from their results regarding the validity of the AMP.</w:t>
      </w:r>
      <w:commentRangeStart w:id="0"/>
      <w:commentRangeStart w:id="1"/>
      <w:r w:rsidRPr="000750B5">
        <w:rPr>
          <w:rFonts w:ascii="Segoe UI" w:eastAsia="Times New Roman" w:hAnsi="Segoe UI" w:cs="Segoe UI"/>
          <w:color w:val="212121"/>
          <w:sz w:val="23"/>
          <w:szCs w:val="23"/>
        </w:rPr>
        <w:t xml:space="preserve"> </w:t>
      </w:r>
      <w:r w:rsidRPr="004D5D0C">
        <w:rPr>
          <w:rFonts w:ascii="Segoe UI" w:eastAsia="Times New Roman" w:hAnsi="Segoe UI" w:cs="Segoe UI"/>
          <w:color w:val="212121"/>
          <w:sz w:val="23"/>
          <w:szCs w:val="23"/>
          <w:highlight w:val="yellow"/>
        </w:rPr>
        <w:t>I was not sure that the authors provided strong evidence that "AMP effects are a poor index of 'general' evaluations in groups of people and a good measure of evaluations in highly influence aware people (who make up a minority of individuals in the task)." (p. 58). I do not remember seeing evidence about how small that minority was, or receiving any tools for estimating what minority size would be acceptable.</w:t>
      </w:r>
      <w:r w:rsidRPr="000750B5">
        <w:rPr>
          <w:rFonts w:ascii="Segoe UI" w:eastAsia="Times New Roman" w:hAnsi="Segoe UI" w:cs="Segoe UI"/>
          <w:color w:val="212121"/>
          <w:sz w:val="23"/>
          <w:szCs w:val="23"/>
        </w:rPr>
        <w:t xml:space="preserve"> </w:t>
      </w:r>
      <w:commentRangeEnd w:id="0"/>
      <w:r w:rsidR="004D1061">
        <w:rPr>
          <w:rStyle w:val="CommentReference"/>
        </w:rPr>
        <w:commentReference w:id="0"/>
      </w:r>
      <w:commentRangeEnd w:id="1"/>
      <w:r w:rsidR="00774E0B">
        <w:rPr>
          <w:rStyle w:val="CommentReference"/>
        </w:rPr>
        <w:commentReference w:id="1"/>
      </w:r>
      <w:r w:rsidRPr="000750B5">
        <w:rPr>
          <w:rFonts w:ascii="Segoe UI" w:eastAsia="Times New Roman" w:hAnsi="Segoe UI" w:cs="Segoe UI"/>
          <w:color w:val="212121"/>
          <w:sz w:val="23"/>
          <w:szCs w:val="23"/>
        </w:rPr>
        <w:t xml:space="preserve">To be clear, I believe that the authors' argument is valid, but not because of the (insufficient) information they provided about the present findings. Rather, I base my belief on the results reported in Bar-Anan &amp; Nosek (2012) and our comparison between the AMP and other indirect measures, that I mentioned in my previous review (Appendix D of Bar-Anan &amp; Nosek, 2014, at </w:t>
      </w:r>
      <w:hyperlink r:id="rId8" w:history="1">
        <w:r w:rsidR="004D5D0C" w:rsidRPr="001A097A">
          <w:rPr>
            <w:rStyle w:val="Hyperlink"/>
            <w:rFonts w:ascii="Segoe UI" w:eastAsia="Times New Roman" w:hAnsi="Segoe UI" w:cs="Segoe UI"/>
            <w:sz w:val="23"/>
            <w:szCs w:val="23"/>
          </w:rPr>
          <w:t>https://static-content.springer.com/esm/art%3A10.3758%2Fs13428-013-0410-6/MediaObjects/13428_2013_410_MOESM1_ESM.pdf</w:t>
        </w:r>
      </w:hyperlink>
      <w:r w:rsidRPr="000750B5">
        <w:rPr>
          <w:rFonts w:ascii="Segoe UI" w:eastAsia="Times New Roman" w:hAnsi="Segoe UI" w:cs="Segoe UI"/>
          <w:color w:val="212121"/>
          <w:sz w:val="23"/>
          <w:szCs w:val="23"/>
        </w:rPr>
        <w:t>).</w:t>
      </w:r>
    </w:p>
    <w:p w14:paraId="33D1C0D5"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BC4056">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p>
    <w:p w14:paraId="21721B94" w14:textId="77777777" w:rsidR="004D5D0C"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It would help the readers if the authors explicitly mention and discuss the fact that in Experiment 1, unlike in the experiment it attempted to replicate, participants completed an AMP before completing the AMP that allowed skipping. In other words, unlike the original experiment, in the present replication, there was a confound between the AMP's type (skip or standard) and whether participants have previously completed an AMP.</w:t>
      </w:r>
    </w:p>
    <w:p w14:paraId="413200A4" w14:textId="112DC051" w:rsidR="002031BA" w:rsidRDefault="004D5D0C" w:rsidP="000750B5">
      <w:pPr>
        <w:shd w:val="clear" w:color="auto" w:fill="FFFFFF"/>
        <w:spacing w:line="240" w:lineRule="auto"/>
        <w:rPr>
          <w:rFonts w:ascii="Segoe UI" w:eastAsia="Times New Roman" w:hAnsi="Segoe UI" w:cs="Segoe UI"/>
          <w:color w:val="212121"/>
          <w:sz w:val="23"/>
          <w:szCs w:val="23"/>
        </w:rPr>
      </w:pPr>
      <w:r w:rsidRPr="004D5D0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have added the requested information into the revised manuscript (see </w:t>
      </w:r>
      <w:r w:rsidR="00AD474D">
        <w:rPr>
          <w:rFonts w:ascii="Segoe UI" w:eastAsia="Times New Roman" w:hAnsi="Segoe UI" w:cs="Segoe UI"/>
          <w:color w:val="212121"/>
          <w:sz w:val="23"/>
          <w:szCs w:val="23"/>
        </w:rPr>
        <w:t xml:space="preserve">footnote 5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15</w:t>
      </w:r>
      <w:r>
        <w:rPr>
          <w:rFonts w:ascii="Segoe UI" w:eastAsia="Times New Roman" w:hAnsi="Segoe UI" w:cs="Segoe UI"/>
          <w:color w:val="212121"/>
          <w:sz w:val="23"/>
          <w:szCs w:val="23"/>
        </w:rPr>
        <w:t>).</w:t>
      </w:r>
      <w:r w:rsidR="00025900">
        <w:rPr>
          <w:rFonts w:ascii="Segoe UI" w:eastAsia="Times New Roman" w:hAnsi="Segoe UI" w:cs="Segoe UI"/>
          <w:color w:val="212121"/>
          <w:sz w:val="23"/>
          <w:szCs w:val="23"/>
        </w:rPr>
        <w:t xml:space="preserve"> Specifically we now state: </w:t>
      </w:r>
    </w:p>
    <w:p w14:paraId="3849BF54" w14:textId="2DED077D" w:rsidR="00025900" w:rsidRDefault="00025900"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025900">
        <w:rPr>
          <w:rFonts w:ascii="Segoe UI" w:eastAsia="Times New Roman" w:hAnsi="Segoe UI" w:cs="Segoe UI"/>
          <w:color w:val="212121"/>
          <w:sz w:val="23"/>
          <w:szCs w:val="23"/>
        </w:rPr>
        <w:t>As we previously noted, we adopted a within participant design (participants first completed a standard AMP followed by a ‘skip’ AMP) whereas Payne et al. (2013) adopted a between participant design (participants completed either a standard AMP or a ‘skip’ AMP). Thus, unlike the original experiment, performance on the ‘skip’ AMP was always influenced by prior completion of a standard AMP.</w:t>
      </w:r>
      <w:r>
        <w:rPr>
          <w:rFonts w:ascii="Segoe UI" w:eastAsia="Times New Roman" w:hAnsi="Segoe UI" w:cs="Segoe UI"/>
          <w:color w:val="212121"/>
          <w:sz w:val="23"/>
          <w:szCs w:val="23"/>
        </w:rPr>
        <w:t>”</w:t>
      </w:r>
    </w:p>
    <w:p w14:paraId="6C7D02B6" w14:textId="77777777" w:rsidR="00025900" w:rsidRDefault="002031BA" w:rsidP="000750B5">
      <w:pPr>
        <w:shd w:val="clear" w:color="auto" w:fill="FFFFFF"/>
        <w:spacing w:line="240" w:lineRule="auto"/>
        <w:rPr>
          <w:rFonts w:ascii="Segoe UI" w:eastAsia="Times New Roman" w:hAnsi="Segoe UI" w:cs="Segoe UI"/>
          <w:color w:val="212121"/>
          <w:sz w:val="23"/>
          <w:szCs w:val="23"/>
        </w:rPr>
      </w:pPr>
      <w:r w:rsidRPr="002031BA">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I should note that despite this confound, I do believe that the replication's results might generalize beyond the particular setup of their experiment. In 2008, together with Keith Payne (who originally collaborated with Nosek and me), we have conducted a replication of the skip-AMP that was never published. Like the authors of this manuscript, we found that participants in the no-skipping group showed slightly more extreme AMP attitude (M = .17, SD = .16) than participants in the skip-option group (M = .15, SD = .12), </w:t>
      </w:r>
      <w:proofErr w:type="gramStart"/>
      <w:r w:rsidR="000750B5" w:rsidRPr="000750B5">
        <w:rPr>
          <w:rFonts w:ascii="Segoe UI" w:eastAsia="Times New Roman" w:hAnsi="Segoe UI" w:cs="Segoe UI"/>
          <w:color w:val="212121"/>
          <w:sz w:val="23"/>
          <w:szCs w:val="23"/>
        </w:rPr>
        <w:t>t(</w:t>
      </w:r>
      <w:proofErr w:type="gramEnd"/>
      <w:r w:rsidR="000750B5" w:rsidRPr="000750B5">
        <w:rPr>
          <w:rFonts w:ascii="Segoe UI" w:eastAsia="Times New Roman" w:hAnsi="Segoe UI" w:cs="Segoe UI"/>
          <w:color w:val="212121"/>
          <w:sz w:val="23"/>
          <w:szCs w:val="23"/>
        </w:rPr>
        <w:t xml:space="preserve">1,211) = 2.97, p = .003, d = .14, indicating that the option to skip slightly helped in decreasing the priming effect. However, I vaguely remember that our results depended on specific rules for exclusion of participants. Therefore, without pre-registration I did not consider the small effect from our 2008 study a robust effect. The new replication increases </w:t>
      </w:r>
      <w:r w:rsidR="000750B5" w:rsidRPr="000750B5">
        <w:rPr>
          <w:rFonts w:ascii="Segoe UI" w:eastAsia="Times New Roman" w:hAnsi="Segoe UI" w:cs="Segoe UI"/>
          <w:color w:val="212121"/>
          <w:sz w:val="23"/>
          <w:szCs w:val="23"/>
        </w:rPr>
        <w:lastRenderedPageBreak/>
        <w:t>my belief in the possibility that Payne et al.'s (2013) original finding is not easily generalized to other contexts and samples.</w:t>
      </w:r>
    </w:p>
    <w:p w14:paraId="76C590DE" w14:textId="77777777" w:rsidR="00025900"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thank Reviewer 1 for sharing this information with us. </w:t>
      </w:r>
    </w:p>
    <w:p w14:paraId="218B86DA" w14:textId="77777777" w:rsidR="003D718B" w:rsidRDefault="00025900" w:rsidP="000750B5">
      <w:pPr>
        <w:shd w:val="clear" w:color="auto" w:fill="FFFFFF"/>
        <w:spacing w:line="240" w:lineRule="auto"/>
        <w:rPr>
          <w:rFonts w:ascii="Segoe UI" w:eastAsia="Times New Roman" w:hAnsi="Segoe UI" w:cs="Segoe UI"/>
          <w:color w:val="212121"/>
          <w:sz w:val="23"/>
          <w:szCs w:val="23"/>
        </w:rPr>
      </w:pPr>
      <w:r w:rsidRPr="00025900">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7. The authors wrote in p. 56 "On the one hand, AMP effects may reflect misattribution, as is often claimed, yet people are fully aware that misattribution is taking place". As I noted </w:t>
      </w:r>
      <w:r w:rsidR="000750B5" w:rsidRPr="00A92CC5">
        <w:rPr>
          <w:rFonts w:ascii="Segoe UI" w:eastAsia="Times New Roman" w:hAnsi="Segoe UI" w:cs="Segoe UI"/>
          <w:color w:val="212121"/>
          <w:sz w:val="23"/>
          <w:szCs w:val="23"/>
        </w:rPr>
        <w:t>earlier, the finding that participants are aware of the priming effect is not evidence that they are aware of how it occurred (e.g., misattribution).</w:t>
      </w:r>
    </w:p>
    <w:p w14:paraId="1D0D2791" w14:textId="03A06BA2" w:rsidR="00445C59" w:rsidRDefault="003D718B" w:rsidP="000750B5">
      <w:pPr>
        <w:shd w:val="clear" w:color="auto" w:fill="FFFFFF"/>
        <w:spacing w:line="240" w:lineRule="auto"/>
        <w:rPr>
          <w:rFonts w:ascii="Segoe UI" w:eastAsia="Times New Roman" w:hAnsi="Segoe UI" w:cs="Segoe UI"/>
          <w:color w:val="212121"/>
          <w:sz w:val="23"/>
          <w:szCs w:val="23"/>
        </w:rPr>
      </w:pPr>
      <w:r w:rsidRPr="003D718B">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763F02">
        <w:rPr>
          <w:rFonts w:ascii="Segoe UI" w:eastAsia="Times New Roman" w:hAnsi="Segoe UI" w:cs="Segoe UI"/>
          <w:color w:val="212121"/>
          <w:sz w:val="23"/>
          <w:szCs w:val="23"/>
        </w:rPr>
        <w:t xml:space="preserve">We have included </w:t>
      </w:r>
      <w:r w:rsidR="004D0DAD">
        <w:rPr>
          <w:rFonts w:ascii="Segoe UI" w:eastAsia="Times New Roman" w:hAnsi="Segoe UI" w:cs="Segoe UI"/>
          <w:color w:val="212121"/>
          <w:sz w:val="23"/>
          <w:szCs w:val="23"/>
        </w:rPr>
        <w:t>new material highlighting this possibility in the General Discussion (see p.</w:t>
      </w:r>
      <w:r w:rsidR="00AD474D">
        <w:rPr>
          <w:rFonts w:ascii="Segoe UI" w:eastAsia="Times New Roman" w:hAnsi="Segoe UI" w:cs="Segoe UI"/>
          <w:color w:val="212121"/>
          <w:sz w:val="23"/>
          <w:szCs w:val="23"/>
        </w:rPr>
        <w:t>56-58</w:t>
      </w:r>
      <w:r w:rsidR="004D0DAD">
        <w:rPr>
          <w:rFonts w:ascii="Segoe UI" w:eastAsia="Times New Roman" w:hAnsi="Segoe UI" w:cs="Segoe UI"/>
          <w:color w:val="212121"/>
          <w:sz w:val="23"/>
          <w:szCs w:val="23"/>
        </w:rPr>
        <w:t>).</w:t>
      </w:r>
    </w:p>
    <w:p w14:paraId="51BB680D" w14:textId="77777777"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8. In p. 6, the authors mischaracterized Bar-Anan and </w:t>
      </w:r>
      <w:proofErr w:type="spellStart"/>
      <w:r w:rsidR="000750B5" w:rsidRPr="000750B5">
        <w:rPr>
          <w:rFonts w:ascii="Segoe UI" w:eastAsia="Times New Roman" w:hAnsi="Segoe UI" w:cs="Segoe UI"/>
          <w:color w:val="212121"/>
          <w:sz w:val="23"/>
          <w:szCs w:val="23"/>
        </w:rPr>
        <w:t>Nosek's</w:t>
      </w:r>
      <w:proofErr w:type="spellEnd"/>
      <w:r w:rsidR="000750B5" w:rsidRPr="000750B5">
        <w:rPr>
          <w:rFonts w:ascii="Segoe UI" w:eastAsia="Times New Roman" w:hAnsi="Segoe UI" w:cs="Segoe UI"/>
          <w:color w:val="212121"/>
          <w:sz w:val="23"/>
          <w:szCs w:val="23"/>
        </w:rPr>
        <w:t xml:space="preserve"> (2012) findings: "They found that AMP effects were larger, more reliable, and primarily moderated by those who did so (i.e., intentionally rated the prime rather than the targets)." The AMP effects were moderated by those who retrospectively reported intentionally rating the primes. We explained in our paper that we could not know, from our studies, whether this report was accurate or confabulated.</w:t>
      </w:r>
    </w:p>
    <w:p w14:paraId="3AAAEC79" w14:textId="7E298A3B" w:rsidR="00445C59" w:rsidRDefault="00445C59" w:rsidP="000750B5">
      <w:pPr>
        <w:shd w:val="clear" w:color="auto" w:fill="FFFFFF"/>
        <w:spacing w:line="240" w:lineRule="auto"/>
        <w:rPr>
          <w:rFonts w:ascii="Segoe UI" w:eastAsia="Times New Roman" w:hAnsi="Segoe UI" w:cs="Segoe UI"/>
          <w:color w:val="212121"/>
          <w:sz w:val="23"/>
          <w:szCs w:val="23"/>
        </w:rPr>
      </w:pPr>
      <w:r w:rsidRPr="00445C5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revised our treatment of Bar-Anan and Nosek (2012) based on the reviewer’s comments (see p.</w:t>
      </w:r>
      <w:r w:rsidR="00AD474D">
        <w:rPr>
          <w:rFonts w:ascii="Segoe UI" w:eastAsia="Times New Roman" w:hAnsi="Segoe UI" w:cs="Segoe UI"/>
          <w:color w:val="212121"/>
          <w:sz w:val="23"/>
          <w:szCs w:val="23"/>
        </w:rPr>
        <w:t>6</w:t>
      </w:r>
      <w:r>
        <w:rPr>
          <w:rFonts w:ascii="Segoe UI" w:eastAsia="Times New Roman" w:hAnsi="Segoe UI" w:cs="Segoe UI"/>
          <w:color w:val="212121"/>
          <w:sz w:val="23"/>
          <w:szCs w:val="23"/>
        </w:rPr>
        <w:t xml:space="preserve">). Specifically, we now state: </w:t>
      </w:r>
    </w:p>
    <w:p w14:paraId="6228C9D9" w14:textId="77777777" w:rsidR="004A624C" w:rsidRDefault="00445C59"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A624C" w:rsidRPr="004A624C">
        <w:rPr>
          <w:rFonts w:ascii="Segoe UI" w:eastAsia="Times New Roman" w:hAnsi="Segoe UI" w:cs="Segoe UI"/>
          <w:color w:val="212121"/>
          <w:sz w:val="23"/>
          <w:szCs w:val="23"/>
        </w:rPr>
        <w:t xml:space="preserve">For instance, Bar-Anan and Nosek (2012) asked participants to first complete an AMP and then retrospectively indicate if they had intentionally based their evaluations on the prime rather the target. They found that AMP effects were </w:t>
      </w:r>
      <w:r w:rsidR="004A624C">
        <w:rPr>
          <w:rFonts w:ascii="Segoe UI" w:eastAsia="Times New Roman" w:hAnsi="Segoe UI" w:cs="Segoe UI"/>
          <w:color w:val="212121"/>
          <w:sz w:val="23"/>
          <w:szCs w:val="23"/>
        </w:rPr>
        <w:t xml:space="preserve">moderated </w:t>
      </w:r>
      <w:r w:rsidR="004A624C" w:rsidRPr="004A624C">
        <w:rPr>
          <w:rFonts w:ascii="Segoe UI" w:eastAsia="Times New Roman" w:hAnsi="Segoe UI" w:cs="Segoe UI"/>
          <w:color w:val="212121"/>
          <w:sz w:val="23"/>
          <w:szCs w:val="23"/>
        </w:rPr>
        <w:t>by those who retrospectively reported intentionally rating the primes</w:t>
      </w:r>
      <w:r w:rsidR="004A624C">
        <w:rPr>
          <w:rFonts w:ascii="Segoe UI" w:eastAsia="Times New Roman" w:hAnsi="Segoe UI" w:cs="Segoe UI"/>
          <w:color w:val="212121"/>
          <w:sz w:val="23"/>
          <w:szCs w:val="23"/>
        </w:rPr>
        <w:t>.</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4A624C" w:rsidRPr="004A624C">
        <w:rPr>
          <w:rFonts w:ascii="Segoe UI" w:eastAsia="Times New Roman" w:hAnsi="Segoe UI" w:cs="Segoe UI"/>
          <w:b/>
          <w:color w:val="212121"/>
          <w:sz w:val="23"/>
          <w:szCs w:val="23"/>
        </w:rPr>
        <w:t>Reviewer 1</w:t>
      </w:r>
      <w:r w:rsidR="004A624C">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9. In p. 7, the authors wrote that the accounts for the AMP effect "differ in the role that awareness is assumed to play in AMP effects, with proponents of the implicit account arguing that the prime stimuli influence participants' evaluations without their awareness, while proponents of the explicit account argue that participants are aware of the influence of the primes on their responses." Notice, however, that arguments about whether people are aware of the priming effect are not arguments about the role of awareness in the AMP effect. I think that "role" refers to the causal nature of awareness.</w:t>
      </w:r>
    </w:p>
    <w:p w14:paraId="5E5D403A" w14:textId="780346FB"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have revised this section in line with reviewer 1’s request (see p.</w:t>
      </w:r>
      <w:r w:rsidR="00AD474D">
        <w:rPr>
          <w:rFonts w:ascii="Segoe UI" w:eastAsia="Times New Roman" w:hAnsi="Segoe UI" w:cs="Segoe UI"/>
          <w:color w:val="212121"/>
          <w:sz w:val="23"/>
          <w:szCs w:val="23"/>
        </w:rPr>
        <w:t>7</w:t>
      </w:r>
      <w:r>
        <w:rPr>
          <w:rFonts w:ascii="Segoe UI" w:eastAsia="Times New Roman" w:hAnsi="Segoe UI" w:cs="Segoe UI"/>
          <w:color w:val="212121"/>
          <w:sz w:val="23"/>
          <w:szCs w:val="23"/>
        </w:rPr>
        <w:t>). Specifically, we now state:</w:t>
      </w:r>
    </w:p>
    <w:p w14:paraId="11CDB26A" w14:textId="77777777" w:rsidR="004A624C" w:rsidRDefault="004A624C"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4A624C">
        <w:rPr>
          <w:rFonts w:ascii="Segoe UI" w:eastAsia="Times New Roman" w:hAnsi="Segoe UI" w:cs="Segoe UI"/>
          <w:color w:val="212121"/>
          <w:sz w:val="23"/>
          <w:szCs w:val="23"/>
        </w:rPr>
        <w:t>The implicit and explicit accounts also differ in how awareness and AMP effects are though</w:t>
      </w:r>
      <w:r>
        <w:rPr>
          <w:rFonts w:ascii="Segoe UI" w:eastAsia="Times New Roman" w:hAnsi="Segoe UI" w:cs="Segoe UI"/>
          <w:color w:val="212121"/>
          <w:sz w:val="23"/>
          <w:szCs w:val="23"/>
        </w:rPr>
        <w:t>t to be related to one another.</w:t>
      </w:r>
      <w:r w:rsidRPr="004A624C">
        <w:rPr>
          <w:rFonts w:ascii="Segoe UI" w:eastAsia="Times New Roman" w:hAnsi="Segoe UI" w:cs="Segoe UI"/>
          <w:color w:val="212121"/>
          <w:sz w:val="23"/>
          <w:szCs w:val="23"/>
        </w:rPr>
        <w:t xml:space="preserve"> Although both acknowledge that people can be aware that the prime has influenced their response to the target, they differ in the causal vs. correlational role that awareness </w:t>
      </w:r>
      <w:r>
        <w:rPr>
          <w:rFonts w:ascii="Segoe UI" w:eastAsia="Times New Roman" w:hAnsi="Segoe UI" w:cs="Segoe UI"/>
          <w:color w:val="212121"/>
          <w:sz w:val="23"/>
          <w:szCs w:val="23"/>
        </w:rPr>
        <w:t>is assumed to play</w:t>
      </w:r>
      <w:r w:rsidRPr="004A624C">
        <w:rPr>
          <w:rFonts w:ascii="Segoe UI" w:eastAsia="Times New Roman" w:hAnsi="Segoe UI" w:cs="Segoe UI"/>
          <w:color w:val="212121"/>
          <w:sz w:val="23"/>
          <w:szCs w:val="23"/>
        </w:rPr>
        <w:t xml:space="preserve">. Proponents of the implicit account argue that awareness may be correlated with, but is not causally required to demonstrate, AMP effects, whereas proponents of the explicit account argue that participants are aware of the influence of the primes on their responses, and that it is possible this awareness is causally </w:t>
      </w:r>
      <w:r w:rsidRPr="004A624C">
        <w:rPr>
          <w:rFonts w:ascii="Segoe UI" w:eastAsia="Times New Roman" w:hAnsi="Segoe UI" w:cs="Segoe UI"/>
          <w:color w:val="212121"/>
          <w:sz w:val="23"/>
          <w:szCs w:val="23"/>
        </w:rPr>
        <w:lastRenderedPageBreak/>
        <w:t>related to those effects.</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10. In p.</w:t>
      </w:r>
      <w:r w:rsidR="000750B5" w:rsidRPr="000750B5">
        <w:rPr>
          <w:rFonts w:ascii="Segoe UI" w:eastAsia="Times New Roman" w:hAnsi="Segoe UI" w:cs="Segoe UI"/>
          <w:color w:val="212121"/>
          <w:sz w:val="23"/>
          <w:szCs w:val="23"/>
        </w:rPr>
        <w:t xml:space="preserve">59, the authors wrote "Yet our findings suggest that the neutral AMP effect observed in this officer does not mean that the officer has no particular racial evaluations. It may be the case that the officer holds very strong anti-black evaluations but does not produce an AMP effect </w:t>
      </w:r>
      <w:r w:rsidR="000750B5" w:rsidRPr="00A92CC5">
        <w:rPr>
          <w:rFonts w:ascii="Segoe UI" w:eastAsia="Times New Roman" w:hAnsi="Segoe UI" w:cs="Segoe UI"/>
          <w:color w:val="212121"/>
          <w:sz w:val="23"/>
          <w:szCs w:val="23"/>
        </w:rPr>
        <w:t>due to his low influence awareness rate." I do not think that the authors showed that there were many (or any) participants who have extreme attitudes but these are not shown in the AMP, or that this is more likely in the AMP than in any other psychological measure. Further, the authors seem to argue that their findings suggest that self-reported priming is the reason for the priming (no AMP effect due to low influence awareness rate). I do not think that the authors found evidence about such a causal effect, and it is not clear how that would occur - how does awareness cause the priming effect in the AMP? This question might circle back to my earlier comments in this review.</w:t>
      </w:r>
    </w:p>
    <w:p w14:paraId="0A9DB82B" w14:textId="0CC81C18" w:rsidR="004A624C" w:rsidRDefault="004A624C" w:rsidP="000750B5">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774E0B">
        <w:rPr>
          <w:rFonts w:ascii="Segoe UI" w:eastAsia="Times New Roman" w:hAnsi="Segoe UI" w:cs="Segoe UI"/>
          <w:color w:val="212121"/>
          <w:sz w:val="23"/>
          <w:szCs w:val="23"/>
        </w:rPr>
        <w:t xml:space="preserve"> </w:t>
      </w:r>
      <w:r w:rsidR="00A92CC5">
        <w:rPr>
          <w:rFonts w:ascii="Segoe UI" w:eastAsia="Times New Roman" w:hAnsi="Segoe UI" w:cs="Segoe UI"/>
          <w:color w:val="212121"/>
          <w:sz w:val="23"/>
          <w:szCs w:val="23"/>
        </w:rPr>
        <w:t>T</w:t>
      </w:r>
      <w:r w:rsidR="00774E0B">
        <w:rPr>
          <w:rFonts w:ascii="Segoe UI" w:eastAsia="Times New Roman" w:hAnsi="Segoe UI" w:cs="Segoe UI"/>
          <w:color w:val="212121"/>
          <w:sz w:val="23"/>
          <w:szCs w:val="23"/>
        </w:rPr>
        <w:t xml:space="preserve">his section of the paper </w:t>
      </w:r>
      <w:r w:rsidR="00A92CC5">
        <w:rPr>
          <w:rFonts w:ascii="Segoe UI" w:eastAsia="Times New Roman" w:hAnsi="Segoe UI" w:cs="Segoe UI"/>
          <w:color w:val="212121"/>
          <w:sz w:val="23"/>
          <w:szCs w:val="23"/>
        </w:rPr>
        <w:t xml:space="preserve">was removed </w:t>
      </w:r>
      <w:r w:rsidR="00774E0B">
        <w:rPr>
          <w:rFonts w:ascii="Segoe UI" w:eastAsia="Times New Roman" w:hAnsi="Segoe UI" w:cs="Segoe UI"/>
          <w:color w:val="212121"/>
          <w:sz w:val="23"/>
          <w:szCs w:val="23"/>
        </w:rPr>
        <w:t xml:space="preserve">during the </w:t>
      </w:r>
      <w:r w:rsidR="00A92CC5">
        <w:rPr>
          <w:rFonts w:ascii="Segoe UI" w:eastAsia="Times New Roman" w:hAnsi="Segoe UI" w:cs="Segoe UI"/>
          <w:color w:val="212121"/>
          <w:sz w:val="23"/>
          <w:szCs w:val="23"/>
        </w:rPr>
        <w:t xml:space="preserve">most recent round of </w:t>
      </w:r>
      <w:r w:rsidR="00774E0B">
        <w:rPr>
          <w:rFonts w:ascii="Segoe UI" w:eastAsia="Times New Roman" w:hAnsi="Segoe UI" w:cs="Segoe UI"/>
          <w:color w:val="212121"/>
          <w:sz w:val="23"/>
          <w:szCs w:val="23"/>
        </w:rPr>
        <w:t>review</w:t>
      </w:r>
      <w:r w:rsidR="00A92CC5">
        <w:rPr>
          <w:rFonts w:ascii="Segoe UI" w:eastAsia="Times New Roman" w:hAnsi="Segoe UI" w:cs="Segoe UI"/>
          <w:color w:val="212121"/>
          <w:sz w:val="23"/>
          <w:szCs w:val="23"/>
        </w:rPr>
        <w:t>s</w:t>
      </w:r>
      <w:r w:rsidR="00774E0B">
        <w:rPr>
          <w:rFonts w:ascii="Segoe UI" w:eastAsia="Times New Roman" w:hAnsi="Segoe UI" w:cs="Segoe UI"/>
          <w:color w:val="212121"/>
          <w:sz w:val="23"/>
          <w:szCs w:val="23"/>
        </w:rPr>
        <w:t xml:space="preserve">. As such, this comment no longer applies </w:t>
      </w:r>
      <w:r w:rsidR="004D0DAD">
        <w:rPr>
          <w:rFonts w:ascii="Segoe UI" w:eastAsia="Times New Roman" w:hAnsi="Segoe UI" w:cs="Segoe UI"/>
          <w:color w:val="212121"/>
          <w:sz w:val="23"/>
          <w:szCs w:val="23"/>
        </w:rPr>
        <w:t xml:space="preserve">to the </w:t>
      </w:r>
      <w:r w:rsidR="00774E0B">
        <w:rPr>
          <w:rFonts w:ascii="Segoe UI" w:eastAsia="Times New Roman" w:hAnsi="Segoe UI" w:cs="Segoe UI"/>
          <w:color w:val="212121"/>
          <w:sz w:val="23"/>
          <w:szCs w:val="23"/>
        </w:rPr>
        <w:t xml:space="preserve">current </w:t>
      </w:r>
      <w:r w:rsidR="004D0DAD">
        <w:rPr>
          <w:rFonts w:ascii="Segoe UI" w:eastAsia="Times New Roman" w:hAnsi="Segoe UI" w:cs="Segoe UI"/>
          <w:color w:val="212121"/>
          <w:sz w:val="23"/>
          <w:szCs w:val="23"/>
        </w:rPr>
        <w:t xml:space="preserve">version of the </w:t>
      </w:r>
      <w:r w:rsidR="00774E0B">
        <w:rPr>
          <w:rFonts w:ascii="Segoe UI" w:eastAsia="Times New Roman" w:hAnsi="Segoe UI" w:cs="Segoe UI"/>
          <w:color w:val="212121"/>
          <w:sz w:val="23"/>
          <w:szCs w:val="23"/>
        </w:rPr>
        <w:t>manuscript.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A624C">
        <w:rPr>
          <w:rFonts w:ascii="Segoe UI" w:eastAsia="Times New Roman" w:hAnsi="Segoe UI" w:cs="Segoe UI"/>
          <w:b/>
          <w:color w:val="212121"/>
          <w:sz w:val="23"/>
          <w:szCs w:val="23"/>
        </w:rPr>
        <w:t>Reviewer 1</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11. Throughout the article, the authors often use the term "influence awareness" when they refer to participants' reports that </w:t>
      </w:r>
      <w:r w:rsidR="000750B5" w:rsidRPr="00BD6B9E">
        <w:rPr>
          <w:rFonts w:ascii="Segoe UI" w:eastAsia="Times New Roman" w:hAnsi="Segoe UI" w:cs="Segoe UI"/>
          <w:color w:val="212121"/>
          <w:sz w:val="23"/>
          <w:szCs w:val="23"/>
        </w:rPr>
        <w:t>priming has occurred. Reporting a priming effect is different than awareness of the priming effect. If priming effect had not occurred and I report that it occurred, it would be wrong to argue that I am aware of the priming effect. The correlation between the self-reported priming effect</w:t>
      </w:r>
      <w:r w:rsidR="000750B5" w:rsidRPr="000750B5">
        <w:rPr>
          <w:rFonts w:ascii="Segoe UI" w:eastAsia="Times New Roman" w:hAnsi="Segoe UI" w:cs="Segoe UI"/>
          <w:color w:val="212121"/>
          <w:sz w:val="23"/>
          <w:szCs w:val="23"/>
        </w:rPr>
        <w:t xml:space="preserve"> and the priming effect suggests that, in general, some people showed some awareness of the priming effect.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For example, the authors used the term "influence awareness rates" to refer to the rate of trials in which the participants reported that the prime influenced the evaluation of the target. We do not know that in each of those trials the prime indeed influenced the evaluation of the target. Therefore, it is inaccurate to use the word "awareness" to describe this rate.</w:t>
      </w:r>
    </w:p>
    <w:p w14:paraId="37526700" w14:textId="321B6BE4" w:rsidR="00E65E5E" w:rsidRDefault="004A624C" w:rsidP="00BB1D91">
      <w:pPr>
        <w:shd w:val="clear" w:color="auto" w:fill="FFFFFF"/>
        <w:spacing w:line="240" w:lineRule="auto"/>
        <w:rPr>
          <w:rFonts w:ascii="Segoe UI" w:eastAsia="Times New Roman" w:hAnsi="Segoe UI" w:cs="Segoe UI"/>
          <w:color w:val="212121"/>
          <w:sz w:val="23"/>
          <w:szCs w:val="23"/>
        </w:rPr>
      </w:pPr>
      <w:r w:rsidRPr="004A624C">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BB1D91">
        <w:rPr>
          <w:rFonts w:ascii="Segoe UI" w:eastAsia="Times New Roman" w:hAnsi="Segoe UI" w:cs="Segoe UI"/>
          <w:color w:val="212121"/>
          <w:sz w:val="23"/>
          <w:szCs w:val="23"/>
        </w:rPr>
        <w:t>We see the reviewers point here</w:t>
      </w:r>
      <w:r w:rsidR="00BD6B9E">
        <w:rPr>
          <w:rFonts w:ascii="Segoe UI" w:eastAsia="Times New Roman" w:hAnsi="Segoe UI" w:cs="Segoe UI"/>
          <w:color w:val="212121"/>
          <w:sz w:val="23"/>
          <w:szCs w:val="23"/>
        </w:rPr>
        <w:t xml:space="preserve"> (reporting a priming effect is different than awareness of the priming effect)</w:t>
      </w:r>
      <w:r w:rsidR="00BB1D91">
        <w:rPr>
          <w:rFonts w:ascii="Segoe UI" w:eastAsia="Times New Roman" w:hAnsi="Segoe UI" w:cs="Segoe UI"/>
          <w:color w:val="212121"/>
          <w:sz w:val="23"/>
          <w:szCs w:val="23"/>
        </w:rPr>
        <w:t xml:space="preserve">. </w:t>
      </w:r>
      <w:r w:rsidR="00BD6B9E">
        <w:rPr>
          <w:rFonts w:ascii="Segoe UI" w:eastAsia="Times New Roman" w:hAnsi="Segoe UI" w:cs="Segoe UI"/>
          <w:color w:val="212121"/>
          <w:sz w:val="23"/>
          <w:szCs w:val="23"/>
        </w:rPr>
        <w:t>For instance, i</w:t>
      </w:r>
      <w:r w:rsidR="00BB1D91" w:rsidRPr="00BB1D91">
        <w:rPr>
          <w:rFonts w:ascii="Segoe UI" w:eastAsia="Times New Roman" w:hAnsi="Segoe UI" w:cs="Segoe UI"/>
          <w:color w:val="212121"/>
          <w:sz w:val="23"/>
          <w:szCs w:val="23"/>
        </w:rPr>
        <w:t xml:space="preserve">magine </w:t>
      </w:r>
      <w:r w:rsidR="00E65E5E">
        <w:rPr>
          <w:rFonts w:ascii="Segoe UI" w:eastAsia="Times New Roman" w:hAnsi="Segoe UI" w:cs="Segoe UI"/>
          <w:color w:val="212121"/>
          <w:sz w:val="23"/>
          <w:szCs w:val="23"/>
        </w:rPr>
        <w:t xml:space="preserve">a situation where </w:t>
      </w:r>
      <w:r w:rsidR="00BB1D91" w:rsidRPr="00BB1D91">
        <w:rPr>
          <w:rFonts w:ascii="Segoe UI" w:eastAsia="Times New Roman" w:hAnsi="Segoe UI" w:cs="Segoe UI"/>
          <w:color w:val="212121"/>
          <w:sz w:val="23"/>
          <w:szCs w:val="23"/>
        </w:rPr>
        <w:t xml:space="preserve">no priming effect is present. If </w:t>
      </w:r>
      <w:r w:rsidR="00BB1D91">
        <w:rPr>
          <w:rFonts w:ascii="Segoe UI" w:eastAsia="Times New Roman" w:hAnsi="Segoe UI" w:cs="Segoe UI"/>
          <w:color w:val="212121"/>
          <w:sz w:val="23"/>
          <w:szCs w:val="23"/>
        </w:rPr>
        <w:t xml:space="preserve">a participant </w:t>
      </w:r>
      <w:r w:rsidR="00BB1D91" w:rsidRPr="00BB1D91">
        <w:rPr>
          <w:rFonts w:ascii="Segoe UI" w:eastAsia="Times New Roman" w:hAnsi="Segoe UI" w:cs="Segoe UI"/>
          <w:color w:val="212121"/>
          <w:sz w:val="23"/>
          <w:szCs w:val="23"/>
        </w:rPr>
        <w:t>say</w:t>
      </w:r>
      <w:r w:rsidR="00BB1D91">
        <w:rPr>
          <w:rFonts w:ascii="Segoe UI" w:eastAsia="Times New Roman" w:hAnsi="Segoe UI" w:cs="Segoe UI"/>
          <w:color w:val="212121"/>
          <w:sz w:val="23"/>
          <w:szCs w:val="23"/>
        </w:rPr>
        <w:t>s</w:t>
      </w:r>
      <w:r w:rsidR="00BB1D91" w:rsidRPr="00BB1D91">
        <w:rPr>
          <w:rFonts w:ascii="Segoe UI" w:eastAsia="Times New Roman" w:hAnsi="Segoe UI" w:cs="Segoe UI"/>
          <w:color w:val="212121"/>
          <w:sz w:val="23"/>
          <w:szCs w:val="23"/>
        </w:rPr>
        <w:t xml:space="preserve"> that </w:t>
      </w:r>
      <w:r w:rsidR="00BB1D91">
        <w:rPr>
          <w:rFonts w:ascii="Segoe UI" w:eastAsia="Times New Roman" w:hAnsi="Segoe UI" w:cs="Segoe UI"/>
          <w:color w:val="212121"/>
          <w:sz w:val="23"/>
          <w:szCs w:val="23"/>
        </w:rPr>
        <w:t xml:space="preserve">the prime influenced their response </w:t>
      </w:r>
      <w:r w:rsidR="00E65E5E">
        <w:rPr>
          <w:rFonts w:ascii="Segoe UI" w:eastAsia="Times New Roman" w:hAnsi="Segoe UI" w:cs="Segoe UI"/>
          <w:color w:val="212121"/>
          <w:sz w:val="23"/>
          <w:szCs w:val="23"/>
        </w:rPr>
        <w:t xml:space="preserve">in this situation then it is not an accurate awareness of the prime’s influence on their target responses. If anything it is an </w:t>
      </w:r>
      <w:r w:rsidR="00E65E5E" w:rsidRPr="00E65E5E">
        <w:rPr>
          <w:rFonts w:ascii="Segoe UI" w:eastAsia="Times New Roman" w:hAnsi="Segoe UI" w:cs="Segoe UI"/>
          <w:i/>
          <w:color w:val="212121"/>
          <w:sz w:val="23"/>
          <w:szCs w:val="23"/>
        </w:rPr>
        <w:t>inaccurate</w:t>
      </w:r>
      <w:r w:rsidR="00E65E5E">
        <w:rPr>
          <w:rFonts w:ascii="Segoe UI" w:eastAsia="Times New Roman" w:hAnsi="Segoe UI" w:cs="Segoe UI"/>
          <w:color w:val="212121"/>
          <w:sz w:val="23"/>
          <w:szCs w:val="23"/>
        </w:rPr>
        <w:t xml:space="preserve"> </w:t>
      </w:r>
      <w:r w:rsidR="00BB1D91" w:rsidRPr="00BB1D91">
        <w:rPr>
          <w:rFonts w:ascii="Segoe UI" w:eastAsia="Times New Roman" w:hAnsi="Segoe UI" w:cs="Segoe UI"/>
          <w:color w:val="212121"/>
          <w:sz w:val="23"/>
          <w:szCs w:val="23"/>
        </w:rPr>
        <w:t xml:space="preserve">self-reported awareness of </w:t>
      </w:r>
      <w:r w:rsidR="00E65E5E">
        <w:rPr>
          <w:rFonts w:ascii="Segoe UI" w:eastAsia="Times New Roman" w:hAnsi="Segoe UI" w:cs="Segoe UI"/>
          <w:color w:val="212121"/>
          <w:sz w:val="23"/>
          <w:szCs w:val="23"/>
        </w:rPr>
        <w:t>prime influence</w:t>
      </w:r>
      <w:r w:rsidR="00BB1D91" w:rsidRPr="00BB1D91">
        <w:rPr>
          <w:rFonts w:ascii="Segoe UI" w:eastAsia="Times New Roman" w:hAnsi="Segoe UI" w:cs="Segoe UI"/>
          <w:color w:val="212121"/>
          <w:sz w:val="23"/>
          <w:szCs w:val="23"/>
        </w:rPr>
        <w:t xml:space="preserve">. </w:t>
      </w:r>
    </w:p>
    <w:p w14:paraId="48F1F624" w14:textId="551E5018" w:rsidR="00BB1D91" w:rsidRPr="00BB1D91" w:rsidRDefault="00BB1D91" w:rsidP="00BB1D91">
      <w:pPr>
        <w:shd w:val="clear" w:color="auto" w:fill="FFFFFF"/>
        <w:spacing w:line="240" w:lineRule="auto"/>
        <w:rPr>
          <w:rFonts w:ascii="Segoe UI" w:eastAsia="Times New Roman" w:hAnsi="Segoe UI" w:cs="Segoe UI"/>
          <w:color w:val="212121"/>
          <w:sz w:val="23"/>
          <w:szCs w:val="23"/>
        </w:rPr>
      </w:pPr>
      <w:r w:rsidRPr="00BB1D91">
        <w:rPr>
          <w:rFonts w:ascii="Segoe UI" w:eastAsia="Times New Roman" w:hAnsi="Segoe UI" w:cs="Segoe UI"/>
          <w:color w:val="212121"/>
          <w:sz w:val="23"/>
          <w:szCs w:val="23"/>
        </w:rPr>
        <w:t xml:space="preserve">Now imagine that a priming effect is present. If </w:t>
      </w:r>
      <w:r w:rsidR="00E65E5E">
        <w:rPr>
          <w:rFonts w:ascii="Segoe UI" w:eastAsia="Times New Roman" w:hAnsi="Segoe UI" w:cs="Segoe UI"/>
          <w:color w:val="212121"/>
          <w:sz w:val="23"/>
          <w:szCs w:val="23"/>
        </w:rPr>
        <w:t xml:space="preserve">the participant </w:t>
      </w:r>
      <w:r w:rsidRPr="00BB1D91">
        <w:rPr>
          <w:rFonts w:ascii="Segoe UI" w:eastAsia="Times New Roman" w:hAnsi="Segoe UI" w:cs="Segoe UI"/>
          <w:color w:val="212121"/>
          <w:sz w:val="23"/>
          <w:szCs w:val="23"/>
        </w:rPr>
        <w:t>say</w:t>
      </w:r>
      <w:r w:rsidR="00E65E5E">
        <w:rPr>
          <w:rFonts w:ascii="Segoe UI" w:eastAsia="Times New Roman" w:hAnsi="Segoe UI" w:cs="Segoe UI"/>
          <w:color w:val="212121"/>
          <w:sz w:val="23"/>
          <w:szCs w:val="23"/>
        </w:rPr>
        <w:t>s</w:t>
      </w:r>
      <w:r w:rsidRPr="00BB1D91">
        <w:rPr>
          <w:rFonts w:ascii="Segoe UI" w:eastAsia="Times New Roman" w:hAnsi="Segoe UI" w:cs="Segoe UI"/>
          <w:color w:val="212121"/>
          <w:sz w:val="23"/>
          <w:szCs w:val="23"/>
        </w:rPr>
        <w:t xml:space="preserve"> </w:t>
      </w:r>
      <w:r w:rsidR="00E65E5E">
        <w:rPr>
          <w:rFonts w:ascii="Segoe UI" w:eastAsia="Times New Roman" w:hAnsi="Segoe UI" w:cs="Segoe UI"/>
          <w:color w:val="212121"/>
          <w:sz w:val="23"/>
          <w:szCs w:val="23"/>
        </w:rPr>
        <w:t xml:space="preserve">the prime influence their evaluations and it did so then </w:t>
      </w:r>
      <w:r w:rsidRPr="00BB1D91">
        <w:rPr>
          <w:rFonts w:ascii="Segoe UI" w:eastAsia="Times New Roman" w:hAnsi="Segoe UI" w:cs="Segoe UI"/>
          <w:color w:val="212121"/>
          <w:sz w:val="23"/>
          <w:szCs w:val="23"/>
        </w:rPr>
        <w:t xml:space="preserve">this </w:t>
      </w:r>
      <w:r w:rsidR="00E65E5E">
        <w:rPr>
          <w:rFonts w:ascii="Segoe UI" w:eastAsia="Times New Roman" w:hAnsi="Segoe UI" w:cs="Segoe UI"/>
          <w:color w:val="212121"/>
          <w:sz w:val="23"/>
          <w:szCs w:val="23"/>
        </w:rPr>
        <w:t xml:space="preserve">would be </w:t>
      </w:r>
      <w:r w:rsidRPr="00BB1D91">
        <w:rPr>
          <w:rFonts w:ascii="Segoe UI" w:eastAsia="Times New Roman" w:hAnsi="Segoe UI" w:cs="Segoe UI"/>
          <w:color w:val="212121"/>
          <w:sz w:val="23"/>
          <w:szCs w:val="23"/>
        </w:rPr>
        <w:t xml:space="preserve">an </w:t>
      </w:r>
      <w:r w:rsidRPr="00E65E5E">
        <w:rPr>
          <w:rFonts w:ascii="Segoe UI" w:eastAsia="Times New Roman" w:hAnsi="Segoe UI" w:cs="Segoe UI"/>
          <w:i/>
          <w:color w:val="212121"/>
          <w:sz w:val="23"/>
          <w:szCs w:val="23"/>
        </w:rPr>
        <w:t>accurate</w:t>
      </w:r>
      <w:r w:rsidRPr="00BB1D91">
        <w:rPr>
          <w:rFonts w:ascii="Segoe UI" w:eastAsia="Times New Roman" w:hAnsi="Segoe UI" w:cs="Segoe UI"/>
          <w:color w:val="212121"/>
          <w:sz w:val="23"/>
          <w:szCs w:val="23"/>
        </w:rPr>
        <w:t xml:space="preserve"> awareness of </w:t>
      </w:r>
      <w:r w:rsidR="00E65E5E">
        <w:rPr>
          <w:rFonts w:ascii="Segoe UI" w:eastAsia="Times New Roman" w:hAnsi="Segoe UI" w:cs="Segoe UI"/>
          <w:color w:val="212121"/>
          <w:sz w:val="23"/>
          <w:szCs w:val="23"/>
        </w:rPr>
        <w:t>prime influence</w:t>
      </w:r>
      <w:r w:rsidRPr="00BB1D91">
        <w:rPr>
          <w:rFonts w:ascii="Segoe UI" w:eastAsia="Times New Roman" w:hAnsi="Segoe UI" w:cs="Segoe UI"/>
          <w:color w:val="212121"/>
          <w:sz w:val="23"/>
          <w:szCs w:val="23"/>
        </w:rPr>
        <w:t xml:space="preserve">. </w:t>
      </w:r>
      <w:r w:rsidR="00BD6B9E">
        <w:rPr>
          <w:rFonts w:ascii="Segoe UI" w:eastAsia="Times New Roman" w:hAnsi="Segoe UI" w:cs="Segoe UI"/>
          <w:color w:val="212121"/>
          <w:sz w:val="23"/>
          <w:szCs w:val="23"/>
        </w:rPr>
        <w:t>Put simply</w:t>
      </w:r>
      <w:r w:rsidRPr="00BB1D91">
        <w:rPr>
          <w:rFonts w:ascii="Segoe UI" w:eastAsia="Times New Roman" w:hAnsi="Segoe UI" w:cs="Segoe UI"/>
          <w:color w:val="212121"/>
          <w:sz w:val="23"/>
          <w:szCs w:val="23"/>
        </w:rPr>
        <w:t xml:space="preserve">, there is a 2 x 2 awareness /accuracy </w:t>
      </w:r>
      <w:r w:rsidR="00E65E5E">
        <w:rPr>
          <w:rFonts w:ascii="Segoe UI" w:eastAsia="Times New Roman" w:hAnsi="Segoe UI" w:cs="Segoe UI"/>
          <w:color w:val="212121"/>
          <w:sz w:val="23"/>
          <w:szCs w:val="23"/>
        </w:rPr>
        <w:t>matrix that is possible here</w:t>
      </w:r>
      <w:r w:rsidRPr="00BB1D91">
        <w:rPr>
          <w:rFonts w:ascii="Segoe UI" w:eastAsia="Times New Roman" w:hAnsi="Segoe UI" w:cs="Segoe UI"/>
          <w:color w:val="212121"/>
          <w:sz w:val="23"/>
          <w:szCs w:val="23"/>
        </w:rPr>
        <w:t xml:space="preserve">: </w:t>
      </w:r>
    </w:p>
    <w:p w14:paraId="057C9DBF" w14:textId="30D90C49" w:rsidR="00BB1D91" w:rsidRDefault="00BB1D91" w:rsidP="00BB1D91">
      <w:pPr>
        <w:shd w:val="clear" w:color="auto" w:fill="FFFFFF"/>
        <w:spacing w:line="240" w:lineRule="auto"/>
        <w:rPr>
          <w:rFonts w:ascii="Segoe UI" w:eastAsia="Times New Roman" w:hAnsi="Segoe UI" w:cs="Segoe UI"/>
          <w:color w:val="212121"/>
          <w:sz w:val="23"/>
          <w:szCs w:val="23"/>
        </w:rPr>
      </w:pPr>
    </w:p>
    <w:p w14:paraId="11B917C0" w14:textId="04D0E251" w:rsidR="00E65E5E" w:rsidRDefault="00E65E5E" w:rsidP="00BB1D91">
      <w:pPr>
        <w:shd w:val="clear" w:color="auto" w:fill="FFFFFF"/>
        <w:spacing w:line="240" w:lineRule="auto"/>
        <w:rPr>
          <w:rFonts w:ascii="Segoe UI" w:eastAsia="Times New Roman" w:hAnsi="Segoe UI" w:cs="Segoe UI"/>
          <w:color w:val="212121"/>
          <w:sz w:val="23"/>
          <w:szCs w:val="23"/>
        </w:rPr>
      </w:pPr>
    </w:p>
    <w:p w14:paraId="5C86EE6D" w14:textId="77777777" w:rsidR="00E65E5E" w:rsidRPr="00BB1D91" w:rsidRDefault="00E65E5E" w:rsidP="00BB1D91">
      <w:pPr>
        <w:shd w:val="clear" w:color="auto" w:fill="FFFFFF"/>
        <w:spacing w:line="240" w:lineRule="auto"/>
        <w:rPr>
          <w:rFonts w:ascii="Segoe UI" w:eastAsia="Times New Roman" w:hAnsi="Segoe UI" w:cs="Segoe UI"/>
          <w:color w:val="212121"/>
          <w:sz w:val="23"/>
          <w:szCs w:val="23"/>
        </w:rPr>
      </w:pPr>
    </w:p>
    <w:p w14:paraId="18BC53A0" w14:textId="3F75C3DC" w:rsidR="00BB1D91" w:rsidRPr="00BB1D91" w:rsidRDefault="00BB1D91" w:rsidP="00BB1D91">
      <w:pPr>
        <w:shd w:val="clear" w:color="auto" w:fill="FFFFFF"/>
        <w:spacing w:line="240" w:lineRule="auto"/>
        <w:rPr>
          <w:rFonts w:ascii="Segoe UI" w:eastAsia="Times New Roman" w:hAnsi="Segoe UI" w:cs="Segoe UI"/>
          <w:color w:val="212121"/>
          <w:sz w:val="23"/>
          <w:szCs w:val="23"/>
        </w:rPr>
      </w:pPr>
      <w:r w:rsidRPr="00BB1D91">
        <w:rPr>
          <w:rFonts w:ascii="Segoe UI" w:eastAsia="Times New Roman" w:hAnsi="Segoe UI" w:cs="Segoe UI"/>
          <w:color w:val="212121"/>
          <w:sz w:val="23"/>
          <w:szCs w:val="23"/>
        </w:rPr>
        <w:t xml:space="preserve">Reported Awareness:            </w:t>
      </w:r>
      <w:r w:rsidR="00E65E5E">
        <w:rPr>
          <w:rFonts w:ascii="Segoe UI" w:eastAsia="Times New Roman" w:hAnsi="Segoe UI" w:cs="Segoe UI"/>
          <w:color w:val="212121"/>
          <w:sz w:val="23"/>
          <w:szCs w:val="23"/>
        </w:rPr>
        <w:t xml:space="preserve"> </w:t>
      </w:r>
      <w:r w:rsidRPr="00BB1D91">
        <w:rPr>
          <w:rFonts w:ascii="Segoe UI" w:eastAsia="Times New Roman" w:hAnsi="Segoe UI" w:cs="Segoe UI"/>
          <w:color w:val="212121"/>
          <w:sz w:val="23"/>
          <w:szCs w:val="23"/>
        </w:rPr>
        <w:t>Yes       No</w:t>
      </w:r>
    </w:p>
    <w:p w14:paraId="4A2C566C" w14:textId="77777777" w:rsidR="00BB1D91" w:rsidRPr="00BB1D91" w:rsidRDefault="00BB1D91" w:rsidP="00BB1D91">
      <w:pPr>
        <w:shd w:val="clear" w:color="auto" w:fill="FFFFFF"/>
        <w:spacing w:line="240" w:lineRule="auto"/>
        <w:rPr>
          <w:rFonts w:ascii="Segoe UI" w:eastAsia="Times New Roman" w:hAnsi="Segoe UI" w:cs="Segoe UI"/>
          <w:color w:val="212121"/>
          <w:sz w:val="23"/>
          <w:szCs w:val="23"/>
        </w:rPr>
      </w:pPr>
      <w:r w:rsidRPr="00BB1D91">
        <w:rPr>
          <w:rFonts w:ascii="Segoe UI" w:eastAsia="Times New Roman" w:hAnsi="Segoe UI" w:cs="Segoe UI"/>
          <w:color w:val="212121"/>
          <w:sz w:val="23"/>
          <w:szCs w:val="23"/>
        </w:rPr>
        <w:t xml:space="preserve">Accuracy of that Report:        Yes       No </w:t>
      </w:r>
    </w:p>
    <w:p w14:paraId="6DA0353F" w14:textId="0EA76958" w:rsidR="00BB1D91" w:rsidRPr="00E65E5E" w:rsidRDefault="00E65E5E" w:rsidP="00E65E5E">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Now in our studies we examined, for each individual trial,</w:t>
      </w:r>
      <w:r w:rsidRPr="00E65E5E">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if saying one’s evaluations were (Experiments 2-6) or will be (Experiments 7-8) influenced by the prime </w:t>
      </w:r>
      <w:r w:rsidRPr="00E65E5E">
        <w:rPr>
          <w:rFonts w:ascii="Segoe UI" w:eastAsia="Times New Roman" w:hAnsi="Segoe UI" w:cs="Segoe UI"/>
          <w:color w:val="212121"/>
          <w:sz w:val="23"/>
          <w:szCs w:val="23"/>
        </w:rPr>
        <w:t>predicted more prime-consistent than prime-inconsistent responding</w:t>
      </w:r>
      <w:r>
        <w:rPr>
          <w:rFonts w:ascii="Segoe UI" w:eastAsia="Times New Roman" w:hAnsi="Segoe UI" w:cs="Segoe UI"/>
          <w:color w:val="212121"/>
          <w:sz w:val="23"/>
          <w:szCs w:val="23"/>
        </w:rPr>
        <w:t>,</w:t>
      </w:r>
      <w:r w:rsidRPr="00E65E5E">
        <w:rPr>
          <w:rFonts w:ascii="Segoe UI" w:eastAsia="Times New Roman" w:hAnsi="Segoe UI" w:cs="Segoe UI"/>
          <w:color w:val="212121"/>
          <w:sz w:val="23"/>
          <w:szCs w:val="23"/>
        </w:rPr>
        <w:t xml:space="preserve"> compared to </w:t>
      </w:r>
      <w:r>
        <w:rPr>
          <w:rFonts w:ascii="Segoe UI" w:eastAsia="Times New Roman" w:hAnsi="Segoe UI" w:cs="Segoe UI"/>
          <w:color w:val="212121"/>
          <w:sz w:val="23"/>
          <w:szCs w:val="23"/>
        </w:rPr>
        <w:t xml:space="preserve">those who said they were not influenced by the prime. </w:t>
      </w:r>
      <w:r w:rsidR="00A84626">
        <w:rPr>
          <w:rFonts w:ascii="Segoe UI" w:eastAsia="Times New Roman" w:hAnsi="Segoe UI" w:cs="Segoe UI"/>
          <w:color w:val="212121"/>
          <w:sz w:val="23"/>
          <w:szCs w:val="23"/>
        </w:rPr>
        <w:t xml:space="preserve">Thus when we refer to “influence awareness” rate we are referring to the rate at which </w:t>
      </w:r>
      <w:r>
        <w:rPr>
          <w:rFonts w:ascii="Segoe UI" w:eastAsia="Times New Roman" w:hAnsi="Segoe UI" w:cs="Segoe UI"/>
          <w:color w:val="212121"/>
          <w:sz w:val="23"/>
          <w:szCs w:val="23"/>
        </w:rPr>
        <w:t xml:space="preserve">Reported Awareness (YES) differed from Reported Awareness (No) in terms of the Accuracy of that Report (YES). </w:t>
      </w:r>
    </w:p>
    <w:p w14:paraId="039989EE" w14:textId="32F14F78" w:rsidR="00BB1D91" w:rsidRDefault="00BD6B9E" w:rsidP="00B12D3C">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In the revised manuscript we </w:t>
      </w:r>
      <w:r w:rsidR="00E65E5E">
        <w:rPr>
          <w:rFonts w:ascii="Segoe UI" w:eastAsia="Times New Roman" w:hAnsi="Segoe UI" w:cs="Segoe UI"/>
          <w:color w:val="212121"/>
          <w:sz w:val="23"/>
          <w:szCs w:val="23"/>
        </w:rPr>
        <w:t xml:space="preserve">have included a table that outlines the number of times that </w:t>
      </w:r>
      <w:r w:rsidR="00E65E5E" w:rsidRPr="00E65E5E">
        <w:rPr>
          <w:rFonts w:ascii="Segoe UI" w:eastAsia="Times New Roman" w:hAnsi="Segoe UI" w:cs="Segoe UI"/>
          <w:color w:val="212121"/>
          <w:sz w:val="23"/>
          <w:szCs w:val="23"/>
        </w:rPr>
        <w:t xml:space="preserve">consistent and inconsistent prime-evaluation responses </w:t>
      </w:r>
      <w:r w:rsidR="00E65E5E">
        <w:rPr>
          <w:rFonts w:ascii="Segoe UI" w:eastAsia="Times New Roman" w:hAnsi="Segoe UI" w:cs="Segoe UI"/>
          <w:color w:val="212121"/>
          <w:sz w:val="23"/>
          <w:szCs w:val="23"/>
        </w:rPr>
        <w:t xml:space="preserve">co-occur </w:t>
      </w:r>
      <w:r w:rsidR="00E65E5E" w:rsidRPr="00E65E5E">
        <w:rPr>
          <w:rFonts w:ascii="Segoe UI" w:eastAsia="Times New Roman" w:hAnsi="Segoe UI" w:cs="Segoe UI"/>
          <w:color w:val="212121"/>
          <w:sz w:val="23"/>
          <w:szCs w:val="23"/>
        </w:rPr>
        <w:t xml:space="preserve">with trials </w:t>
      </w:r>
      <w:r w:rsidR="00E65E5E">
        <w:rPr>
          <w:rFonts w:ascii="Segoe UI" w:eastAsia="Times New Roman" w:hAnsi="Segoe UI" w:cs="Segoe UI"/>
          <w:color w:val="212121"/>
          <w:sz w:val="23"/>
          <w:szCs w:val="23"/>
        </w:rPr>
        <w:t xml:space="preserve">that were </w:t>
      </w:r>
      <w:r w:rsidR="00E65E5E" w:rsidRPr="00E65E5E">
        <w:rPr>
          <w:rFonts w:ascii="Segoe UI" w:eastAsia="Times New Roman" w:hAnsi="Segoe UI" w:cs="Segoe UI"/>
          <w:color w:val="212121"/>
          <w:sz w:val="23"/>
          <w:szCs w:val="23"/>
        </w:rPr>
        <w:t>registered as influence-aware and non-influence-aware.</w:t>
      </w:r>
      <w:r w:rsidR="00E65E5E">
        <w:rPr>
          <w:rFonts w:ascii="Segoe UI" w:eastAsia="Times New Roman" w:hAnsi="Segoe UI" w:cs="Segoe UI"/>
          <w:color w:val="212121"/>
          <w:sz w:val="23"/>
          <w:szCs w:val="23"/>
        </w:rPr>
        <w:t xml:space="preserve"> That is, the number of times that Reported Awareness (Yes or No) co-occurs with the Accuracy of that Report (Yes or No)</w:t>
      </w:r>
      <w:r>
        <w:rPr>
          <w:rFonts w:ascii="Segoe UI" w:eastAsia="Times New Roman" w:hAnsi="Segoe UI" w:cs="Segoe UI"/>
          <w:color w:val="212121"/>
          <w:sz w:val="23"/>
          <w:szCs w:val="23"/>
        </w:rPr>
        <w:t xml:space="preserve"> in each of our experiments (see Table 3 in the Supplementary </w:t>
      </w:r>
      <w:commentRangeStart w:id="2"/>
      <w:r>
        <w:rPr>
          <w:rFonts w:ascii="Segoe UI" w:eastAsia="Times New Roman" w:hAnsi="Segoe UI" w:cs="Segoe UI"/>
          <w:color w:val="212121"/>
          <w:sz w:val="23"/>
          <w:szCs w:val="23"/>
        </w:rPr>
        <w:t>Materials</w:t>
      </w:r>
      <w:commentRangeEnd w:id="2"/>
      <w:r>
        <w:rPr>
          <w:rStyle w:val="CommentReference"/>
        </w:rPr>
        <w:commentReference w:id="2"/>
      </w:r>
      <w:r>
        <w:rPr>
          <w:rFonts w:ascii="Segoe UI" w:eastAsia="Times New Roman" w:hAnsi="Segoe UI" w:cs="Segoe UI"/>
          <w:color w:val="212121"/>
          <w:sz w:val="23"/>
          <w:szCs w:val="23"/>
        </w:rPr>
        <w:t xml:space="preserve">). </w:t>
      </w:r>
    </w:p>
    <w:p w14:paraId="194E9BAD"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124A805"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3A7A42B"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9BAA8C9"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63C28E8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2B6B383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78FA623B"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21127874"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EFD6FED"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5604CC76"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4F22F6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BCCBB87"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46813CC6"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548E882C"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6E38B872"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1CECEB07"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72F7FBF8" w14:textId="77777777" w:rsidR="00BD6B9E" w:rsidRDefault="00BD6B9E" w:rsidP="000750B5">
      <w:pPr>
        <w:shd w:val="clear" w:color="auto" w:fill="FFFFFF"/>
        <w:spacing w:line="240" w:lineRule="auto"/>
        <w:rPr>
          <w:rFonts w:ascii="Segoe UI" w:eastAsia="Times New Roman" w:hAnsi="Segoe UI" w:cs="Segoe UI"/>
          <w:color w:val="212121"/>
          <w:sz w:val="23"/>
          <w:szCs w:val="23"/>
        </w:rPr>
      </w:pPr>
    </w:p>
    <w:p w14:paraId="06952769" w14:textId="2E8A5B05" w:rsidR="004B1EB0"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lastRenderedPageBreak/>
        <w:t>Reviewer #2: Review: Effects on the Affect Misattribution Procedure are Strongly Moderated by Awareness</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First, I should start by saying I was not involved in the review process since the beginning, and thus I have no basis for evaluating whether the manuscript improved relative to the first submission. Moreover, I should also clarify that I didn't read the previous reviews + authors' responses before submitting this review.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 xml:space="preserve">The current manuscript presents eight experiments examining the role of awareness in driving AMP effects. Taken together, the results of these different experiments don't leave any doubt that influence awareness plays a huge role in AMP effects, which is indeed inconsistent with an explanation for AMP effects based on misattribution. In my view, these findings represent an important contribution to the vast literature on implicit social cognition, particularly for studies using the AMP, and may also have implications for other research domains. For example, several studies on the relationship between positivity and familiarity and fluency and familiarity (for a review, see </w:t>
      </w:r>
      <w:proofErr w:type="spellStart"/>
      <w:r w:rsidRPr="000750B5">
        <w:rPr>
          <w:rFonts w:ascii="Segoe UI" w:eastAsia="Times New Roman" w:hAnsi="Segoe UI" w:cs="Segoe UI"/>
          <w:color w:val="212121"/>
          <w:sz w:val="23"/>
          <w:szCs w:val="23"/>
        </w:rPr>
        <w:t>Winkielman</w:t>
      </w:r>
      <w:proofErr w:type="spellEnd"/>
      <w:r w:rsidRPr="000750B5">
        <w:rPr>
          <w:rFonts w:ascii="Segoe UI" w:eastAsia="Times New Roman" w:hAnsi="Segoe UI" w:cs="Segoe UI"/>
          <w:color w:val="212121"/>
          <w:sz w:val="23"/>
          <w:szCs w:val="23"/>
        </w:rPr>
        <w:t xml:space="preserve"> et al., 2003) draw on misattribution to explain its findings.</w:t>
      </w:r>
    </w:p>
    <w:p w14:paraId="4E1DF655" w14:textId="77777777" w:rsidR="004B1EB0" w:rsidRPr="00EA280C"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we thank the reviewer for their kind words.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Although I consider this to be important work, there are some minor issues that I believe need further explanation.</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1. Previous studies suggest that when participants are aware of the influence of primes on judgments, they discount that influence, thus reducing or eliminating misattribution effects (e.g., </w:t>
      </w:r>
      <w:proofErr w:type="spellStart"/>
      <w:r w:rsidR="000750B5" w:rsidRPr="000750B5">
        <w:rPr>
          <w:rFonts w:ascii="Segoe UI" w:eastAsia="Times New Roman" w:hAnsi="Segoe UI" w:cs="Segoe UI"/>
          <w:color w:val="212121"/>
          <w:sz w:val="23"/>
          <w:szCs w:val="23"/>
        </w:rPr>
        <w:t>Gellatly</w:t>
      </w:r>
      <w:proofErr w:type="spellEnd"/>
      <w:r w:rsidR="000750B5" w:rsidRPr="000750B5">
        <w:rPr>
          <w:rFonts w:ascii="Segoe UI" w:eastAsia="Times New Roman" w:hAnsi="Segoe UI" w:cs="Segoe UI"/>
          <w:color w:val="212121"/>
          <w:sz w:val="23"/>
          <w:szCs w:val="23"/>
        </w:rPr>
        <w:t xml:space="preserve"> et al., 1995; Jones et al., 2009; Oikawa et al., 2011; </w:t>
      </w:r>
      <w:proofErr w:type="spellStart"/>
      <w:r w:rsidR="000750B5" w:rsidRPr="000750B5">
        <w:rPr>
          <w:rFonts w:ascii="Segoe UI" w:eastAsia="Times New Roman" w:hAnsi="Segoe UI" w:cs="Segoe UI"/>
          <w:color w:val="212121"/>
          <w:sz w:val="23"/>
          <w:szCs w:val="23"/>
        </w:rPr>
        <w:t>Ruys</w:t>
      </w:r>
      <w:proofErr w:type="spellEnd"/>
      <w:r w:rsidR="000750B5" w:rsidRPr="000750B5">
        <w:rPr>
          <w:rFonts w:ascii="Segoe UI" w:eastAsia="Times New Roman" w:hAnsi="Segoe UI" w:cs="Segoe UI"/>
          <w:color w:val="212121"/>
          <w:sz w:val="23"/>
          <w:szCs w:val="23"/>
        </w:rPr>
        <w:t xml:space="preserve"> et al., 2012; White &amp; Knight, 1984). Interestingly, in the present experiments, aware participants seem to be doing the opposite: instead of discounting the primes, they deliberately use the primes to judge the targets. Is this true? In other words, </w:t>
      </w:r>
      <w:r w:rsidR="000750B5" w:rsidRPr="00EA280C">
        <w:rPr>
          <w:rFonts w:ascii="Segoe UI" w:eastAsia="Times New Roman" w:hAnsi="Segoe UI" w:cs="Segoe UI"/>
          <w:color w:val="212121"/>
          <w:sz w:val="23"/>
          <w:szCs w:val="23"/>
        </w:rPr>
        <w:t>what is the % of aware trials in which participants responded accordingly to the prime (e.g., positive pr</w:t>
      </w:r>
      <w:r w:rsidRPr="00EA280C">
        <w:rPr>
          <w:rFonts w:ascii="Segoe UI" w:eastAsia="Times New Roman" w:hAnsi="Segoe UI" w:cs="Segoe UI"/>
          <w:color w:val="212121"/>
          <w:sz w:val="23"/>
          <w:szCs w:val="23"/>
        </w:rPr>
        <w:t>ime = positive judgment) vs. not</w:t>
      </w:r>
      <w:r w:rsidR="000750B5" w:rsidRPr="00EA280C">
        <w:rPr>
          <w:rFonts w:ascii="Segoe UI" w:eastAsia="Times New Roman" w:hAnsi="Segoe UI" w:cs="Segoe UI"/>
          <w:color w:val="212121"/>
          <w:sz w:val="23"/>
          <w:szCs w:val="23"/>
        </w:rPr>
        <w:t xml:space="preserve"> accordingly (e.g., negative prime = positive judgment)?</w:t>
      </w:r>
    </w:p>
    <w:p w14:paraId="7D815D8A" w14:textId="45785D7A" w:rsidR="004B1EB0" w:rsidRDefault="004B1EB0" w:rsidP="000750B5">
      <w:pPr>
        <w:shd w:val="clear" w:color="auto" w:fill="FFFFFF"/>
        <w:spacing w:line="240" w:lineRule="auto"/>
        <w:rPr>
          <w:rFonts w:ascii="Segoe UI" w:eastAsia="Times New Roman" w:hAnsi="Segoe UI" w:cs="Segoe UI"/>
          <w:color w:val="212121"/>
          <w:sz w:val="23"/>
          <w:szCs w:val="23"/>
        </w:rPr>
      </w:pPr>
      <w:r w:rsidRPr="00EA280C">
        <w:rPr>
          <w:rFonts w:ascii="Segoe UI" w:eastAsia="Times New Roman" w:hAnsi="Segoe UI" w:cs="Segoe UI"/>
          <w:b/>
          <w:color w:val="212121"/>
          <w:sz w:val="23"/>
          <w:szCs w:val="23"/>
        </w:rPr>
        <w:t>Authors</w:t>
      </w:r>
      <w:r w:rsidRPr="00EA280C">
        <w:rPr>
          <w:rFonts w:ascii="Segoe UI" w:eastAsia="Times New Roman" w:hAnsi="Segoe UI" w:cs="Segoe UI"/>
          <w:color w:val="212121"/>
          <w:sz w:val="23"/>
          <w:szCs w:val="23"/>
        </w:rPr>
        <w:t>:</w:t>
      </w:r>
      <w:r w:rsidR="00EA280C" w:rsidRPr="00EA280C">
        <w:rPr>
          <w:rFonts w:ascii="Segoe UI" w:eastAsia="Times New Roman" w:hAnsi="Segoe UI" w:cs="Segoe UI"/>
          <w:color w:val="212121"/>
          <w:sz w:val="23"/>
          <w:szCs w:val="23"/>
        </w:rPr>
        <w:t xml:space="preserve"> See our response to the final comment of Reviewer 1.</w:t>
      </w:r>
      <w:r w:rsidR="00EA280C">
        <w:rPr>
          <w:rFonts w:ascii="Segoe UI" w:eastAsia="Times New Roman" w:hAnsi="Segoe UI" w:cs="Segoe UI"/>
          <w:color w:val="212121"/>
          <w:sz w:val="23"/>
          <w:szCs w:val="23"/>
        </w:rPr>
        <w:t xml:space="preserve"> We have now included a table outlining the rate of prime-consistent and inconsistent responses when people report that the prime influenced their responses vs. reported that the prime did not influence their responses (see Table 3 in Supplementary Materials).</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2. The authors refer to Bar-Anan and Nosek (2016) as important research showing that awareness plays a role in the AMP; however, it is not entirely clear in what aspects the present work differs from Bar-Anan &amp; Nosek.</w:t>
      </w:r>
    </w:p>
    <w:p w14:paraId="4F4D58EB"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during the latest revisions to the manuscript this material was removed. Thus this point is no longer applicable.</w:t>
      </w:r>
    </w:p>
    <w:p w14:paraId="04257053" w14:textId="77777777"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lastRenderedPageBreak/>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3. Given that the goal of the present research is to examine the role of awareness in AMP </w:t>
      </w:r>
      <w:r w:rsidR="000750B5" w:rsidRPr="00EA280C">
        <w:rPr>
          <w:rFonts w:ascii="Segoe UI" w:eastAsia="Times New Roman" w:hAnsi="Segoe UI" w:cs="Segoe UI"/>
          <w:color w:val="212121"/>
          <w:sz w:val="23"/>
          <w:szCs w:val="23"/>
        </w:rPr>
        <w:t>effects, it would have been relevant to control whether participants performed the task before or not. Did the authors ask participants whether they were familiarized with the AMP?</w:t>
      </w:r>
    </w:p>
    <w:p w14:paraId="017BED3C" w14:textId="2CEBA262" w:rsidR="004B1EB0"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Authors</w:t>
      </w:r>
      <w:r w:rsidR="00EA280C">
        <w:rPr>
          <w:rFonts w:ascii="Segoe UI" w:eastAsia="Times New Roman" w:hAnsi="Segoe UI" w:cs="Segoe UI"/>
          <w:color w:val="212121"/>
          <w:sz w:val="23"/>
          <w:szCs w:val="23"/>
        </w:rPr>
        <w:t>: W</w:t>
      </w:r>
      <w:r>
        <w:rPr>
          <w:rFonts w:ascii="Segoe UI" w:eastAsia="Times New Roman" w:hAnsi="Segoe UI" w:cs="Segoe UI"/>
          <w:color w:val="212121"/>
          <w:sz w:val="23"/>
          <w:szCs w:val="23"/>
        </w:rPr>
        <w:t xml:space="preserve">e did not. But we agree that this is a nice point and have added material in the General Discussion that speaks to the issue (see </w:t>
      </w:r>
      <w:r w:rsidR="00AD474D">
        <w:rPr>
          <w:rFonts w:ascii="Segoe UI" w:eastAsia="Times New Roman" w:hAnsi="Segoe UI" w:cs="Segoe UI"/>
          <w:color w:val="212121"/>
          <w:sz w:val="23"/>
          <w:szCs w:val="23"/>
        </w:rPr>
        <w:t xml:space="preserve">footnote 12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63</w:t>
      </w:r>
      <w:r>
        <w:rPr>
          <w:rFonts w:ascii="Segoe UI" w:eastAsia="Times New Roman" w:hAnsi="Segoe UI" w:cs="Segoe UI"/>
          <w:color w:val="212121"/>
          <w:sz w:val="23"/>
          <w:szCs w:val="23"/>
        </w:rPr>
        <w:t>).</w:t>
      </w:r>
      <w:r w:rsidR="00953035">
        <w:rPr>
          <w:rFonts w:ascii="Segoe UI" w:eastAsia="Times New Roman" w:hAnsi="Segoe UI" w:cs="Segoe UI"/>
          <w:color w:val="212121"/>
          <w:sz w:val="23"/>
          <w:szCs w:val="23"/>
        </w:rPr>
        <w:t xml:space="preserve"> Specifically, we now state: </w:t>
      </w:r>
    </w:p>
    <w:p w14:paraId="11E30DB4" w14:textId="3BAA040A" w:rsidR="00953035" w:rsidRDefault="00953035"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One could also explore other factors that may impact how much one is likely to be influence aware during an AMP, from one’s previous experience with the task (e.g., extensive vs. limited prior AMP exposure), as well as their motivation or opportunity to process information during the task in an effortful manner.</w:t>
      </w:r>
      <w:r>
        <w:rPr>
          <w:rFonts w:ascii="Segoe UI" w:eastAsia="Times New Roman" w:hAnsi="Segoe UI" w:cs="Segoe UI"/>
          <w:color w:val="212121"/>
          <w:sz w:val="23"/>
          <w:szCs w:val="23"/>
        </w:rPr>
        <w:t>”</w:t>
      </w:r>
    </w:p>
    <w:p w14:paraId="6BAD46BE" w14:textId="77777777" w:rsidR="00953035" w:rsidRDefault="004B1EB0" w:rsidP="000750B5">
      <w:pPr>
        <w:shd w:val="clear" w:color="auto" w:fill="FFFFFF"/>
        <w:spacing w:line="240" w:lineRule="auto"/>
        <w:rPr>
          <w:rFonts w:ascii="Segoe UI" w:eastAsia="Times New Roman" w:hAnsi="Segoe UI" w:cs="Segoe UI"/>
          <w:color w:val="212121"/>
          <w:sz w:val="23"/>
          <w:szCs w:val="23"/>
        </w:rPr>
      </w:pPr>
      <w:r w:rsidRPr="004B1EB0">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4. In experiment 1, the authors obtained a larger AMP effect in the standard AMP than the skip-AMP. </w:t>
      </w:r>
      <w:r w:rsidR="000750B5" w:rsidRPr="00953035">
        <w:rPr>
          <w:rFonts w:ascii="Segoe UI" w:eastAsia="Times New Roman" w:hAnsi="Segoe UI" w:cs="Segoe UI"/>
          <w:color w:val="212121"/>
          <w:sz w:val="23"/>
          <w:szCs w:val="23"/>
          <w:highlight w:val="yellow"/>
        </w:rPr>
        <w:t>Can this result be explained by a statistical power difference between the tasks, given that AMP scores were based only on the non-skipped trials in the skip-AMP vs. all trials in the standard AMP?</w:t>
      </w:r>
      <w:r w:rsidR="00953035">
        <w:rPr>
          <w:rFonts w:ascii="Segoe UI" w:eastAsia="Times New Roman" w:hAnsi="Segoe UI" w:cs="Segoe UI"/>
          <w:color w:val="212121"/>
          <w:sz w:val="23"/>
          <w:szCs w:val="23"/>
        </w:rPr>
        <w:t xml:space="preserve"> </w:t>
      </w:r>
    </w:p>
    <w:p w14:paraId="6C330EE2" w14:textId="187F6C52" w:rsidR="00953035" w:rsidRDefault="00953035" w:rsidP="000750B5">
      <w:pPr>
        <w:shd w:val="clear" w:color="auto" w:fill="FFFFFF"/>
        <w:spacing w:line="240" w:lineRule="auto"/>
        <w:rPr>
          <w:rFonts w:ascii="Segoe UI" w:eastAsia="Times New Roman" w:hAnsi="Segoe UI" w:cs="Segoe UI"/>
          <w:color w:val="212121"/>
          <w:sz w:val="23"/>
          <w:szCs w:val="23"/>
        </w:rPr>
      </w:pPr>
      <w:commentRangeStart w:id="3"/>
      <w:commentRangeStart w:id="4"/>
      <w:commentRangeStart w:id="5"/>
      <w:r w:rsidRPr="00953035">
        <w:rPr>
          <w:rFonts w:ascii="Segoe UI" w:eastAsia="Times New Roman" w:hAnsi="Segoe UI" w:cs="Segoe UI"/>
          <w:b/>
          <w:color w:val="212121"/>
          <w:sz w:val="23"/>
          <w:szCs w:val="23"/>
        </w:rPr>
        <w:t>Authors</w:t>
      </w:r>
      <w:commentRangeEnd w:id="3"/>
      <w:r>
        <w:rPr>
          <w:rStyle w:val="CommentReference"/>
        </w:rPr>
        <w:commentReference w:id="3"/>
      </w:r>
      <w:commentRangeEnd w:id="4"/>
      <w:r w:rsidR="00926C58">
        <w:rPr>
          <w:rStyle w:val="CommentReference"/>
        </w:rPr>
        <w:commentReference w:id="4"/>
      </w:r>
      <w:commentRangeEnd w:id="5"/>
      <w:r w:rsidR="0057690F">
        <w:rPr>
          <w:rStyle w:val="CommentReference"/>
        </w:rPr>
        <w:commentReference w:id="5"/>
      </w:r>
      <w:r>
        <w:rPr>
          <w:rFonts w:ascii="Segoe UI" w:eastAsia="Times New Roman" w:hAnsi="Segoe UI" w:cs="Segoe UI"/>
          <w:color w:val="212121"/>
          <w:sz w:val="23"/>
          <w:szCs w:val="23"/>
        </w:rPr>
        <w:t xml:space="preserve">: </w:t>
      </w:r>
      <w:r w:rsidR="0057690F">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953035">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5. What were the primes employed in the political AMPs used in experiments 4 and 5? IAPS pictures?</w:t>
      </w:r>
    </w:p>
    <w:p w14:paraId="4052DA4F" w14:textId="77777777" w:rsidR="00342E61" w:rsidRDefault="00953035" w:rsidP="000750B5">
      <w:pPr>
        <w:shd w:val="clear" w:color="auto" w:fill="FFFFFF"/>
        <w:spacing w:line="240" w:lineRule="auto"/>
        <w:rPr>
          <w:rFonts w:ascii="Segoe UI" w:eastAsia="Times New Roman" w:hAnsi="Segoe UI" w:cs="Segoe UI"/>
          <w:color w:val="212121"/>
          <w:sz w:val="23"/>
          <w:szCs w:val="23"/>
        </w:rPr>
      </w:pPr>
      <w:r w:rsidRPr="00953035">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D3DAC" w:rsidRPr="004D3DAC">
        <w:rPr>
          <w:rFonts w:ascii="Segoe UI" w:eastAsia="Times New Roman" w:hAnsi="Segoe UI" w:cs="Segoe UI"/>
          <w:color w:val="212121"/>
          <w:sz w:val="23"/>
          <w:szCs w:val="23"/>
        </w:rPr>
        <w:t xml:space="preserve">the prime stimuli </w:t>
      </w:r>
      <w:r w:rsidR="004D3DAC">
        <w:rPr>
          <w:rFonts w:ascii="Segoe UI" w:eastAsia="Times New Roman" w:hAnsi="Segoe UI" w:cs="Segoe UI"/>
          <w:color w:val="212121"/>
          <w:sz w:val="23"/>
          <w:szCs w:val="23"/>
        </w:rPr>
        <w:t xml:space="preserve">used in these experiments </w:t>
      </w:r>
      <w:r w:rsidR="004D3DAC" w:rsidRPr="004D3DAC">
        <w:rPr>
          <w:rFonts w:ascii="Segoe UI" w:eastAsia="Times New Roman" w:hAnsi="Segoe UI" w:cs="Segoe UI"/>
          <w:color w:val="212121"/>
          <w:sz w:val="23"/>
          <w:szCs w:val="23"/>
        </w:rPr>
        <w:t>consisted of six images of Donald Trump and six images of Barack Obama taken from the Presidents-IAT materials of the Project Implicit website (see osf.io/f38ag).</w:t>
      </w:r>
      <w:r w:rsidR="000750B5" w:rsidRPr="000750B5">
        <w:rPr>
          <w:rFonts w:ascii="Segoe UI" w:eastAsia="Times New Roman" w:hAnsi="Segoe UI" w:cs="Segoe UI"/>
          <w:color w:val="212121"/>
          <w:sz w:val="23"/>
          <w:szCs w:val="23"/>
        </w:rPr>
        <w:br/>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342E61" w:rsidRPr="00342E61">
        <w:rPr>
          <w:rFonts w:ascii="Segoe UI" w:eastAsia="Times New Roman" w:hAnsi="Segoe UI" w:cs="Segoe UI"/>
          <w:b/>
          <w:color w:val="212121"/>
          <w:sz w:val="23"/>
          <w:szCs w:val="23"/>
        </w:rPr>
        <w:t>Reviewer 2</w:t>
      </w:r>
      <w:r w:rsidR="00342E61">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6. I think it is confusing to report between-subjects Cohen's d.</w:t>
      </w:r>
    </w:p>
    <w:p w14:paraId="5DF322DC" w14:textId="1FD2EA7A"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w:t>
      </w:r>
      <w:r w:rsidR="0057690F">
        <w:rPr>
          <w:rFonts w:ascii="Segoe UI" w:eastAsia="Times New Roman" w:hAnsi="Segoe UI" w:cs="Segoe UI"/>
          <w:color w:val="212121"/>
          <w:sz w:val="23"/>
          <w:szCs w:val="23"/>
        </w:rPr>
        <w:t xml:space="preserve"> It is not clear what actually the reviewer is referring to here given that (a) we report many Cohen’s d’s throughout our paper, and (b) Cohen’s d’s </w:t>
      </w:r>
      <w:r w:rsidR="004D0DAD">
        <w:rPr>
          <w:rFonts w:ascii="Segoe UI" w:eastAsia="Times New Roman" w:hAnsi="Segoe UI" w:cs="Segoe UI"/>
          <w:color w:val="212121"/>
          <w:sz w:val="23"/>
          <w:szCs w:val="23"/>
        </w:rPr>
        <w:t xml:space="preserve">by definition involve </w:t>
      </w:r>
      <w:r w:rsidR="0057690F">
        <w:rPr>
          <w:rFonts w:ascii="Segoe UI" w:eastAsia="Times New Roman" w:hAnsi="Segoe UI" w:cs="Segoe UI"/>
          <w:color w:val="212121"/>
          <w:sz w:val="23"/>
          <w:szCs w:val="23"/>
        </w:rPr>
        <w:t xml:space="preserve">between-subjects </w:t>
      </w:r>
      <w:r w:rsidR="004D0DAD">
        <w:rPr>
          <w:rFonts w:ascii="Segoe UI" w:eastAsia="Times New Roman" w:hAnsi="Segoe UI" w:cs="Segoe UI"/>
          <w:color w:val="212121"/>
          <w:sz w:val="23"/>
          <w:szCs w:val="23"/>
        </w:rPr>
        <w:t xml:space="preserve">comparisons </w:t>
      </w:r>
      <w:r w:rsidR="0057690F">
        <w:rPr>
          <w:rFonts w:ascii="Segoe UI" w:eastAsia="Times New Roman" w:hAnsi="Segoe UI" w:cs="Segoe UI"/>
          <w:color w:val="212121"/>
          <w:sz w:val="23"/>
          <w:szCs w:val="23"/>
        </w:rPr>
        <w:t xml:space="preserve">(within-subjects involves Cohen’s </w:t>
      </w:r>
      <w:proofErr w:type="spellStart"/>
      <w:r w:rsidR="0057690F">
        <w:rPr>
          <w:rFonts w:ascii="Segoe UI" w:eastAsia="Times New Roman" w:hAnsi="Segoe UI" w:cs="Segoe UI"/>
          <w:color w:val="212121"/>
          <w:sz w:val="23"/>
          <w:szCs w:val="23"/>
        </w:rPr>
        <w:t>dz</w:t>
      </w:r>
      <w:proofErr w:type="spellEnd"/>
      <w:r w:rsidR="0057690F">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Pr="00342E61">
        <w:rPr>
          <w:rFonts w:ascii="Segoe UI" w:eastAsia="Times New Roman" w:hAnsi="Segoe UI" w:cs="Segoe UI"/>
          <w:b/>
          <w:color w:val="212121"/>
          <w:sz w:val="23"/>
          <w:szCs w:val="23"/>
        </w:rPr>
        <w:t>Reviewer 2</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7. In the GD, the authors propose that future research should try to understand what makes a person influence aware. I agree that this is an interesting future avenue for research, but I also wonder why some primes are more influence-aware than others? Are there any common features among the most influence-aware primes (e.g., valence extremity)?</w:t>
      </w:r>
    </w:p>
    <w:p w14:paraId="7044B499" w14:textId="13BFE7DD" w:rsidR="00342E61" w:rsidRDefault="00342E61" w:rsidP="000750B5">
      <w:pPr>
        <w:shd w:val="clear" w:color="auto" w:fill="FFFFFF"/>
        <w:spacing w:line="240" w:lineRule="auto"/>
        <w:rPr>
          <w:rFonts w:ascii="Segoe UI" w:eastAsia="Times New Roman" w:hAnsi="Segoe UI" w:cs="Segoe UI"/>
          <w:color w:val="212121"/>
          <w:sz w:val="23"/>
          <w:szCs w:val="23"/>
        </w:rPr>
      </w:pPr>
      <w:r w:rsidRPr="00342E61">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we agree with the reviewer that this is also an interesting question. We have included additional material in the General Discussion which touches upon this topic (see </w:t>
      </w:r>
      <w:r w:rsidR="00AD474D">
        <w:rPr>
          <w:rFonts w:ascii="Segoe UI" w:eastAsia="Times New Roman" w:hAnsi="Segoe UI" w:cs="Segoe UI"/>
          <w:color w:val="212121"/>
          <w:sz w:val="23"/>
          <w:szCs w:val="23"/>
        </w:rPr>
        <w:t xml:space="preserve">footnote 12 on </w:t>
      </w:r>
      <w:r>
        <w:rPr>
          <w:rFonts w:ascii="Segoe UI" w:eastAsia="Times New Roman" w:hAnsi="Segoe UI" w:cs="Segoe UI"/>
          <w:color w:val="212121"/>
          <w:sz w:val="23"/>
          <w:szCs w:val="23"/>
        </w:rPr>
        <w:t>p.</w:t>
      </w:r>
      <w:r w:rsidR="00AD474D">
        <w:rPr>
          <w:rFonts w:ascii="Segoe UI" w:eastAsia="Times New Roman" w:hAnsi="Segoe UI" w:cs="Segoe UI"/>
          <w:color w:val="212121"/>
          <w:sz w:val="23"/>
          <w:szCs w:val="23"/>
        </w:rPr>
        <w:t>63</w:t>
      </w:r>
      <w:r>
        <w:rPr>
          <w:rFonts w:ascii="Segoe UI" w:eastAsia="Times New Roman" w:hAnsi="Segoe UI" w:cs="Segoe UI"/>
          <w:color w:val="212121"/>
          <w:sz w:val="23"/>
          <w:szCs w:val="23"/>
        </w:rPr>
        <w:t>). Specifically, we state the following:</w:t>
      </w:r>
    </w:p>
    <w:p w14:paraId="2AAB20E0" w14:textId="6C4C41BD" w:rsidR="00C42BB4" w:rsidRDefault="00342E61" w:rsidP="000750B5">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00405F0A" w:rsidRPr="00405F0A">
        <w:rPr>
          <w:rFonts w:ascii="Segoe UI" w:eastAsia="Times New Roman" w:hAnsi="Segoe UI" w:cs="Segoe UI"/>
          <w:color w:val="212121"/>
          <w:sz w:val="23"/>
          <w:szCs w:val="23"/>
        </w:rPr>
        <w:t xml:space="preserve">Likewise, one could examine what properties of the AMP alter one’s likelihood of being influence aware. Is it that certain types of primes that are more likely to elicit influence </w:t>
      </w:r>
      <w:r w:rsidR="00405F0A" w:rsidRPr="00405F0A">
        <w:rPr>
          <w:rFonts w:ascii="Segoe UI" w:eastAsia="Times New Roman" w:hAnsi="Segoe UI" w:cs="Segoe UI"/>
          <w:color w:val="212121"/>
          <w:sz w:val="23"/>
          <w:szCs w:val="23"/>
        </w:rPr>
        <w:lastRenderedPageBreak/>
        <w:t xml:space="preserve">awareness than others (e.g., because of their valence, extremity, familiarity). Is it that certain types of instructions direct attention towards vs. away from the prime, or the relationship between the prime and target, and this also alters influence awareness? Both topics seems worthy of future investigation.  </w:t>
      </w:r>
      <w:r>
        <w:rPr>
          <w:rFonts w:ascii="Segoe UI" w:eastAsia="Times New Roman" w:hAnsi="Segoe UI" w:cs="Segoe UI"/>
          <w:color w:val="212121"/>
          <w:sz w:val="23"/>
          <w:szCs w:val="23"/>
        </w:rPr>
        <w:t>”</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C42BB4">
        <w:rPr>
          <w:rFonts w:ascii="Segoe UI" w:eastAsia="Times New Roman" w:hAnsi="Segoe UI" w:cs="Segoe UI"/>
          <w:b/>
          <w:color w:val="212121"/>
          <w:sz w:val="23"/>
          <w:szCs w:val="23"/>
        </w:rPr>
        <w:t>Reviewer</w:t>
      </w:r>
      <w:r w:rsidR="00C42BB4" w:rsidRPr="00C42BB4">
        <w:rPr>
          <w:rFonts w:ascii="Segoe UI" w:eastAsia="Times New Roman" w:hAnsi="Segoe UI" w:cs="Segoe UI"/>
          <w:b/>
          <w:color w:val="212121"/>
          <w:sz w:val="23"/>
          <w:szCs w:val="23"/>
        </w:rPr>
        <w:t xml:space="preserve"> </w:t>
      </w:r>
      <w:r w:rsidR="000750B5" w:rsidRPr="00C42BB4">
        <w:rPr>
          <w:rFonts w:ascii="Segoe UI" w:eastAsia="Times New Roman" w:hAnsi="Segoe UI" w:cs="Segoe UI"/>
          <w:b/>
          <w:color w:val="212121"/>
          <w:sz w:val="23"/>
          <w:szCs w:val="23"/>
        </w:rPr>
        <w:t>3</w:t>
      </w:r>
      <w:r w:rsidR="000750B5" w:rsidRPr="000750B5">
        <w:rPr>
          <w:rFonts w:ascii="Segoe UI" w:eastAsia="Times New Roman" w:hAnsi="Segoe UI" w:cs="Segoe UI"/>
          <w:color w:val="212121"/>
          <w:sz w:val="23"/>
          <w:szCs w:val="23"/>
        </w:rPr>
        <w:t>: This revised paper includes the previous studies plus three additional ones. The problems with the original studies remain as they were in the first submission. One new study (now study 1) used a skip method from Payne et al (2013) with a modified within-subjects design. Whereas the 2013 study found that participants showed significant affective priming effects when they had a skip option available, and when they did not. The new study 1 also found significant priming effects in both conditions, though unlike the original study, there was a significant moderating effect, with smaller priming effects when a skip option was available. In a second new study (now study 7) subjects saw the prime and target, and were asked to rate the expected influence of the prime on their target rating before expressing their rating. And in the final new study (now study 8) they saw a prime and then rated the expected influence of the prime before the target was presented and before they rated the target. In all of the studies, participants showed above-chance accuracy in their ratings of prime influence. That is, participants with larger priming effects reported greater perceived influence from the primes. The authors use reported influence ratings as a moderator of priming effects, and conclude that the AMP is only valid for a subset of participants and/or trials in which participants are a</w:t>
      </w:r>
      <w:r w:rsidR="00C42BB4">
        <w:rPr>
          <w:rFonts w:ascii="Segoe UI" w:eastAsia="Times New Roman" w:hAnsi="Segoe UI" w:cs="Segoe UI"/>
          <w:color w:val="212121"/>
          <w:sz w:val="23"/>
          <w:szCs w:val="23"/>
        </w:rPr>
        <w:t>ware of the primes' influence.</w:t>
      </w:r>
    </w:p>
    <w:p w14:paraId="2CDE98C4" w14:textId="49997195" w:rsidR="002D2DCE" w:rsidRDefault="000750B5" w:rsidP="000750B5">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This revision removes much of the inappropriate causal language that was used in the original draft to describe correlational findings. It also has deleted many of the inaccuracies and mischaracterizations </w:t>
      </w:r>
      <w:r w:rsidRPr="00EA280C">
        <w:rPr>
          <w:rFonts w:ascii="Segoe UI" w:eastAsia="Times New Roman" w:hAnsi="Segoe UI" w:cs="Segoe UI"/>
          <w:color w:val="212121"/>
          <w:sz w:val="23"/>
          <w:szCs w:val="23"/>
        </w:rPr>
        <w:t>of previous work that were in the previous draft. However, it has replaced those with new inappropriate causal inferences and new mischaracterizations, as I describe in detail below.</w:t>
      </w:r>
      <w:r w:rsidRPr="000750B5">
        <w:rPr>
          <w:rFonts w:ascii="Segoe UI" w:eastAsia="Times New Roman" w:hAnsi="Segoe UI" w:cs="Segoe UI"/>
          <w:color w:val="212121"/>
          <w:sz w:val="23"/>
          <w:szCs w:val="23"/>
        </w:rPr>
        <w:br/>
      </w:r>
      <w:r w:rsidRPr="000750B5">
        <w:rPr>
          <w:rFonts w:ascii="Segoe UI" w:eastAsia="Times New Roman" w:hAnsi="Segoe UI" w:cs="Segoe UI"/>
          <w:color w:val="212121"/>
          <w:sz w:val="23"/>
          <w:szCs w:val="23"/>
        </w:rPr>
        <w:br/>
        <w:t>Study 1</w:t>
      </w:r>
      <w:r w:rsidR="00AD474D">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 xml:space="preserve">Study 1 is informative, and suggests that participants have awareness of the primes' potential to influence them that is greater than zero, at least after they have experience with the task. </w:t>
      </w:r>
      <w:r w:rsidRPr="00EA280C">
        <w:rPr>
          <w:rFonts w:ascii="Segoe UI" w:eastAsia="Times New Roman" w:hAnsi="Segoe UI" w:cs="Segoe UI"/>
          <w:color w:val="212121"/>
          <w:sz w:val="23"/>
          <w:szCs w:val="23"/>
        </w:rPr>
        <w:t>The study is described as a "failure to replicate" the 2013, which is not accurate, both based on the design of the study and the logic of the analysis and conclusions. In the 2013 study we manipulated the skip option between subjects so that subjects could not observe their behavior in the non-skip task and use that self-perception to inform their skipping decisions in the skip version. The present study used a repeated measures design in which all subjects completed the non-skip version first, and then completed the skip version, maximizing the chance that subjects could base their skip decisions on observations of their previous behavior. This design likely overstates awareness compared to the between-subjects design. So this is not a direct replication, as the design differs in important ways. Moreover, a within</w:t>
      </w:r>
      <w:r w:rsidRPr="000750B5">
        <w:rPr>
          <w:rFonts w:ascii="Segoe UI" w:eastAsia="Times New Roman" w:hAnsi="Segoe UI" w:cs="Segoe UI"/>
          <w:color w:val="212121"/>
          <w:sz w:val="23"/>
          <w:szCs w:val="23"/>
        </w:rPr>
        <w:t>-subjects design will have power to detect smaller effects than a between-subjects design, so an effect that is significant in the within, but not between-subjects design likely reflects design choices. It is strange to call this a failed replication.</w:t>
      </w:r>
    </w:p>
    <w:p w14:paraId="6C0CB76B" w14:textId="75C8C583" w:rsidR="002624CC" w:rsidRDefault="002D2DCE" w:rsidP="000750B5">
      <w:pPr>
        <w:shd w:val="clear" w:color="auto" w:fill="FFFFFF"/>
        <w:spacing w:line="240" w:lineRule="auto"/>
        <w:rPr>
          <w:rFonts w:ascii="Segoe UI" w:eastAsia="Times New Roman" w:hAnsi="Segoe UI" w:cs="Segoe UI"/>
          <w:color w:val="212121"/>
          <w:sz w:val="23"/>
          <w:szCs w:val="23"/>
        </w:rPr>
      </w:pPr>
      <w:r w:rsidRPr="002D2DCE">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W</w:t>
      </w:r>
      <w:r w:rsidR="00896D7A">
        <w:rPr>
          <w:rFonts w:ascii="Segoe UI" w:eastAsia="Times New Roman" w:hAnsi="Segoe UI" w:cs="Segoe UI"/>
          <w:color w:val="212121"/>
          <w:sz w:val="23"/>
          <w:szCs w:val="23"/>
        </w:rPr>
        <w:t>e agree with Reviewer 3</w:t>
      </w:r>
      <w:r w:rsidR="004D0DAD">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 xml:space="preserve"> </w:t>
      </w:r>
      <w:r w:rsidR="004D0DAD">
        <w:rPr>
          <w:rFonts w:ascii="Segoe UI" w:eastAsia="Times New Roman" w:hAnsi="Segoe UI" w:cs="Segoe UI"/>
          <w:color w:val="212121"/>
          <w:sz w:val="23"/>
          <w:szCs w:val="23"/>
        </w:rPr>
        <w:t xml:space="preserve">We </w:t>
      </w:r>
      <w:r w:rsidR="00896D7A">
        <w:rPr>
          <w:rFonts w:ascii="Segoe UI" w:eastAsia="Times New Roman" w:hAnsi="Segoe UI" w:cs="Segoe UI"/>
          <w:color w:val="212121"/>
          <w:sz w:val="23"/>
          <w:szCs w:val="23"/>
        </w:rPr>
        <w:t xml:space="preserve">did not carry out a </w:t>
      </w:r>
      <w:r w:rsidR="00896D7A" w:rsidRPr="002624CC">
        <w:rPr>
          <w:rFonts w:ascii="Segoe UI" w:eastAsia="Times New Roman" w:hAnsi="Segoe UI" w:cs="Segoe UI"/>
          <w:i/>
          <w:color w:val="212121"/>
          <w:sz w:val="23"/>
          <w:szCs w:val="23"/>
        </w:rPr>
        <w:t>direct</w:t>
      </w:r>
      <w:r w:rsidR="00896D7A">
        <w:rPr>
          <w:rFonts w:ascii="Segoe UI" w:eastAsia="Times New Roman" w:hAnsi="Segoe UI" w:cs="Segoe UI"/>
          <w:color w:val="212121"/>
          <w:sz w:val="23"/>
          <w:szCs w:val="23"/>
        </w:rPr>
        <w:t xml:space="preserve"> replication but </w:t>
      </w:r>
      <w:r w:rsidR="004D0DAD">
        <w:rPr>
          <w:rFonts w:ascii="Segoe UI" w:eastAsia="Times New Roman" w:hAnsi="Segoe UI" w:cs="Segoe UI"/>
          <w:color w:val="212121"/>
          <w:sz w:val="23"/>
          <w:szCs w:val="23"/>
        </w:rPr>
        <w:t xml:space="preserve">rather </w:t>
      </w:r>
      <w:r w:rsidR="00896D7A">
        <w:rPr>
          <w:rFonts w:ascii="Segoe UI" w:eastAsia="Times New Roman" w:hAnsi="Segoe UI" w:cs="Segoe UI"/>
          <w:color w:val="212121"/>
          <w:sz w:val="23"/>
          <w:szCs w:val="23"/>
        </w:rPr>
        <w:t xml:space="preserve">a </w:t>
      </w:r>
      <w:r w:rsidR="00896D7A" w:rsidRPr="002624CC">
        <w:rPr>
          <w:rFonts w:ascii="Segoe UI" w:eastAsia="Times New Roman" w:hAnsi="Segoe UI" w:cs="Segoe UI"/>
          <w:i/>
          <w:color w:val="212121"/>
          <w:sz w:val="23"/>
          <w:szCs w:val="23"/>
        </w:rPr>
        <w:t>conceptual</w:t>
      </w:r>
      <w:r w:rsidR="00896D7A">
        <w:rPr>
          <w:rFonts w:ascii="Segoe UI" w:eastAsia="Times New Roman" w:hAnsi="Segoe UI" w:cs="Segoe UI"/>
          <w:color w:val="212121"/>
          <w:sz w:val="23"/>
          <w:szCs w:val="23"/>
        </w:rPr>
        <w:t xml:space="preserve"> replication</w:t>
      </w:r>
      <w:r w:rsidR="002624CC">
        <w:rPr>
          <w:rFonts w:ascii="Segoe UI" w:eastAsia="Times New Roman" w:hAnsi="Segoe UI" w:cs="Segoe UI"/>
          <w:color w:val="212121"/>
          <w:sz w:val="23"/>
          <w:szCs w:val="23"/>
        </w:rPr>
        <w:t xml:space="preserve"> of Payne et al. (2013; Experiment 3)</w:t>
      </w:r>
      <w:r w:rsidR="00896D7A">
        <w:rPr>
          <w:rFonts w:ascii="Segoe UI" w:eastAsia="Times New Roman" w:hAnsi="Segoe UI" w:cs="Segoe UI"/>
          <w:color w:val="212121"/>
          <w:sz w:val="23"/>
          <w:szCs w:val="23"/>
        </w:rPr>
        <w:t xml:space="preserve">. We have </w:t>
      </w:r>
      <w:r w:rsidR="002624CC">
        <w:rPr>
          <w:rFonts w:ascii="Segoe UI" w:eastAsia="Times New Roman" w:hAnsi="Segoe UI" w:cs="Segoe UI"/>
          <w:color w:val="212121"/>
          <w:sz w:val="23"/>
          <w:szCs w:val="23"/>
        </w:rPr>
        <w:t xml:space="preserve">now </w:t>
      </w:r>
      <w:r w:rsidR="00896D7A">
        <w:rPr>
          <w:rFonts w:ascii="Segoe UI" w:eastAsia="Times New Roman" w:hAnsi="Segoe UI" w:cs="Segoe UI"/>
          <w:color w:val="212121"/>
          <w:sz w:val="23"/>
          <w:szCs w:val="23"/>
        </w:rPr>
        <w:t xml:space="preserve">revised the manuscript to </w:t>
      </w:r>
      <w:r w:rsidR="004D0DAD">
        <w:rPr>
          <w:rFonts w:ascii="Segoe UI" w:eastAsia="Times New Roman" w:hAnsi="Segoe UI" w:cs="Segoe UI"/>
          <w:color w:val="212121"/>
          <w:sz w:val="23"/>
          <w:szCs w:val="23"/>
        </w:rPr>
        <w:t xml:space="preserve">acknowledge </w:t>
      </w:r>
      <w:r w:rsidR="00896D7A">
        <w:rPr>
          <w:rFonts w:ascii="Segoe UI" w:eastAsia="Times New Roman" w:hAnsi="Segoe UI" w:cs="Segoe UI"/>
          <w:color w:val="212121"/>
          <w:sz w:val="23"/>
          <w:szCs w:val="23"/>
        </w:rPr>
        <w:t xml:space="preserve">this. We have also included material acknowledging that the prior completion of a standard AMP </w:t>
      </w:r>
      <w:r w:rsidR="002624CC">
        <w:rPr>
          <w:rFonts w:ascii="Segoe UI" w:eastAsia="Times New Roman" w:hAnsi="Segoe UI" w:cs="Segoe UI"/>
          <w:color w:val="212121"/>
          <w:sz w:val="23"/>
          <w:szCs w:val="23"/>
        </w:rPr>
        <w:t>could raise</w:t>
      </w:r>
      <w:r w:rsidR="00896D7A">
        <w:rPr>
          <w:rFonts w:ascii="Segoe UI" w:eastAsia="Times New Roman" w:hAnsi="Segoe UI" w:cs="Segoe UI"/>
          <w:color w:val="212121"/>
          <w:sz w:val="23"/>
          <w:szCs w:val="23"/>
        </w:rPr>
        <w:t xml:space="preserve"> influence awareness rates on the skip AMP</w:t>
      </w:r>
      <w:r w:rsidR="002624CC">
        <w:rPr>
          <w:rFonts w:ascii="Segoe UI" w:eastAsia="Times New Roman" w:hAnsi="Segoe UI" w:cs="Segoe UI"/>
          <w:color w:val="212121"/>
          <w:sz w:val="23"/>
          <w:szCs w:val="23"/>
        </w:rPr>
        <w:t xml:space="preserve"> (see p.</w:t>
      </w:r>
      <w:r w:rsidR="00AD474D">
        <w:rPr>
          <w:rFonts w:ascii="Segoe UI" w:eastAsia="Times New Roman" w:hAnsi="Segoe UI" w:cs="Segoe UI"/>
          <w:color w:val="212121"/>
          <w:sz w:val="23"/>
          <w:szCs w:val="23"/>
        </w:rPr>
        <w:t>10, 16, 18</w:t>
      </w:r>
      <w:r w:rsidR="002624CC">
        <w:rPr>
          <w:rFonts w:ascii="Segoe UI" w:eastAsia="Times New Roman" w:hAnsi="Segoe UI" w:cs="Segoe UI"/>
          <w:color w:val="212121"/>
          <w:sz w:val="23"/>
          <w:szCs w:val="23"/>
        </w:rPr>
        <w:t>)</w:t>
      </w:r>
      <w:r w:rsidR="00896D7A">
        <w:rPr>
          <w:rFonts w:ascii="Segoe UI" w:eastAsia="Times New Roman" w:hAnsi="Segoe UI" w:cs="Segoe UI"/>
          <w:color w:val="212121"/>
          <w:sz w:val="23"/>
          <w:szCs w:val="23"/>
        </w:rPr>
        <w:t>.</w:t>
      </w:r>
    </w:p>
    <w:p w14:paraId="7DA954F6" w14:textId="77777777" w:rsidR="0015287A" w:rsidRDefault="002624CC" w:rsidP="000750B5">
      <w:pPr>
        <w:shd w:val="clear" w:color="auto" w:fill="FFFFFF"/>
        <w:spacing w:line="240" w:lineRule="auto"/>
        <w:rPr>
          <w:rFonts w:ascii="Segoe UI" w:eastAsia="Times New Roman" w:hAnsi="Segoe UI" w:cs="Segoe UI"/>
          <w:color w:val="212121"/>
          <w:sz w:val="23"/>
          <w:szCs w:val="23"/>
        </w:rPr>
      </w:pPr>
      <w:r w:rsidRPr="00EA280C">
        <w:rPr>
          <w:rFonts w:ascii="Segoe UI" w:eastAsia="Times New Roman" w:hAnsi="Segoe UI" w:cs="Segoe UI"/>
          <w:b/>
          <w:color w:val="212121"/>
          <w:sz w:val="23"/>
          <w:szCs w:val="23"/>
        </w:rPr>
        <w:t>Reviewer 3</w:t>
      </w:r>
      <w:r w:rsidRPr="00EA280C">
        <w:rPr>
          <w:rFonts w:ascii="Segoe UI" w:eastAsia="Times New Roman" w:hAnsi="Segoe UI" w:cs="Segoe UI"/>
          <w:color w:val="212121"/>
          <w:sz w:val="23"/>
          <w:szCs w:val="23"/>
        </w:rPr>
        <w:t xml:space="preserve">: </w:t>
      </w:r>
      <w:r w:rsidR="000750B5" w:rsidRPr="00EA280C">
        <w:rPr>
          <w:rFonts w:ascii="Segoe UI" w:eastAsia="Times New Roman" w:hAnsi="Segoe UI" w:cs="Segoe UI"/>
          <w:color w:val="212121"/>
          <w:sz w:val="23"/>
          <w:szCs w:val="23"/>
        </w:rPr>
        <w:t>More importantly, the paper misstates the logic of the study. The logic of the original was that if a person has *perfect* insight into when primes influence their judgments and can use that to regulate their behavior, then they would always know when to skip, and this would eliminate the priming effect (it would be zero). On the other hand, if a person had *zero* insight, then they would skip randomly and it would not reduce the priming effect at all. The present results fall in the middle, suggesting non-zero insight, but nowhere near perfect insight. There was apparently significant priming in both conditions. But the data are not reported in a way that shows the priming effect in each condition. The priming effect should be shown in each condition. The significant priming effect in the skip condition questions the authors' claim that the AMP is not valid among unaware trials/subjects. Why would primes influence target judgments even when people have the option to skip when they think they are influenced?</w:t>
      </w:r>
    </w:p>
    <w:p w14:paraId="57051006" w14:textId="1FA77AB4" w:rsidR="0015287A" w:rsidRDefault="0015287A" w:rsidP="0015287A">
      <w:pPr>
        <w:shd w:val="clear" w:color="auto" w:fill="FFFFFF"/>
        <w:spacing w:line="240" w:lineRule="auto"/>
        <w:rPr>
          <w:rFonts w:ascii="Segoe UI" w:eastAsia="Times New Roman" w:hAnsi="Segoe UI" w:cs="Segoe UI"/>
          <w:color w:val="212121"/>
          <w:sz w:val="23"/>
          <w:szCs w:val="23"/>
        </w:rPr>
      </w:pPr>
      <w:r w:rsidRPr="0015287A">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With respect to </w:t>
      </w:r>
      <w:r w:rsidR="000160A5">
        <w:rPr>
          <w:rFonts w:ascii="Segoe UI" w:eastAsia="Times New Roman" w:hAnsi="Segoe UI" w:cs="Segoe UI"/>
          <w:color w:val="212121"/>
          <w:sz w:val="23"/>
          <w:szCs w:val="23"/>
        </w:rPr>
        <w:t>R</w:t>
      </w:r>
      <w:r>
        <w:rPr>
          <w:rFonts w:ascii="Segoe UI" w:eastAsia="Times New Roman" w:hAnsi="Segoe UI" w:cs="Segoe UI"/>
          <w:color w:val="212121"/>
          <w:sz w:val="23"/>
          <w:szCs w:val="23"/>
        </w:rPr>
        <w:t>eviewer</w:t>
      </w:r>
      <w:r w:rsidR="000160A5">
        <w:rPr>
          <w:rFonts w:ascii="Segoe UI" w:eastAsia="Times New Roman" w:hAnsi="Segoe UI" w:cs="Segoe UI"/>
          <w:color w:val="212121"/>
          <w:sz w:val="23"/>
          <w:szCs w:val="23"/>
        </w:rPr>
        <w:t xml:space="preserve"> 3’</w:t>
      </w:r>
      <w:r>
        <w:rPr>
          <w:rFonts w:ascii="Segoe UI" w:eastAsia="Times New Roman" w:hAnsi="Segoe UI" w:cs="Segoe UI"/>
          <w:color w:val="212121"/>
          <w:sz w:val="23"/>
          <w:szCs w:val="23"/>
        </w:rPr>
        <w:t xml:space="preserve">s first point, we cannot find any reference to *perfect* nor *zero* insight in Payne et al. (2013; Experiment 3). If anything the original authors argued that “By comparing the </w:t>
      </w:r>
      <w:r w:rsidRPr="00ED21A9">
        <w:rPr>
          <w:rFonts w:ascii="Segoe UI" w:eastAsia="Times New Roman" w:hAnsi="Segoe UI" w:cs="Segoe UI"/>
          <w:b/>
          <w:i/>
          <w:color w:val="212121"/>
          <w:sz w:val="23"/>
          <w:szCs w:val="23"/>
          <w:u w:val="single"/>
        </w:rPr>
        <w:t>magnitude</w:t>
      </w:r>
      <w:r w:rsidRPr="0015287A">
        <w:rPr>
          <w:rFonts w:ascii="Segoe UI" w:eastAsia="Times New Roman" w:hAnsi="Segoe UI" w:cs="Segoe UI"/>
          <w:color w:val="212121"/>
          <w:sz w:val="23"/>
          <w:szCs w:val="23"/>
        </w:rPr>
        <w:t xml:space="preserve"> of priming in the two conditions, we can estimate</w:t>
      </w:r>
      <w:r>
        <w:rPr>
          <w:rFonts w:ascii="Segoe UI" w:eastAsia="Times New Roman" w:hAnsi="Segoe UI" w:cs="Segoe UI"/>
          <w:color w:val="212121"/>
          <w:sz w:val="23"/>
          <w:szCs w:val="23"/>
        </w:rPr>
        <w:t xml:space="preserve"> </w:t>
      </w:r>
      <w:r w:rsidRPr="00ED21A9">
        <w:rPr>
          <w:rFonts w:ascii="Segoe UI" w:eastAsia="Times New Roman" w:hAnsi="Segoe UI" w:cs="Segoe UI"/>
          <w:b/>
          <w:i/>
          <w:color w:val="212121"/>
          <w:sz w:val="23"/>
          <w:szCs w:val="23"/>
          <w:u w:val="single"/>
        </w:rPr>
        <w:t>how much awareness</w:t>
      </w:r>
      <w:r w:rsidRPr="0015287A">
        <w:rPr>
          <w:rFonts w:ascii="Segoe UI" w:eastAsia="Times New Roman" w:hAnsi="Segoe UI" w:cs="Segoe UI"/>
          <w:color w:val="212121"/>
          <w:sz w:val="23"/>
          <w:szCs w:val="23"/>
        </w:rPr>
        <w:t xml:space="preserve"> participants had about the influence of</w:t>
      </w:r>
      <w:r>
        <w:rPr>
          <w:rFonts w:ascii="Segoe UI" w:eastAsia="Times New Roman" w:hAnsi="Segoe UI" w:cs="Segoe UI"/>
          <w:color w:val="212121"/>
          <w:sz w:val="23"/>
          <w:szCs w:val="23"/>
        </w:rPr>
        <w:t xml:space="preserve"> </w:t>
      </w:r>
      <w:r w:rsidRPr="0015287A">
        <w:rPr>
          <w:rFonts w:ascii="Segoe UI" w:eastAsia="Times New Roman" w:hAnsi="Segoe UI" w:cs="Segoe UI"/>
          <w:color w:val="212121"/>
          <w:sz w:val="23"/>
          <w:szCs w:val="23"/>
        </w:rPr>
        <w:t xml:space="preserve">primes in real time as they </w:t>
      </w:r>
      <w:r>
        <w:rPr>
          <w:rFonts w:ascii="Segoe UI" w:eastAsia="Times New Roman" w:hAnsi="Segoe UI" w:cs="Segoe UI"/>
          <w:color w:val="212121"/>
          <w:sz w:val="23"/>
          <w:szCs w:val="23"/>
        </w:rPr>
        <w:t xml:space="preserve">formed their evaluations of the </w:t>
      </w:r>
      <w:r w:rsidRPr="0015287A">
        <w:rPr>
          <w:rFonts w:ascii="Segoe UI" w:eastAsia="Times New Roman" w:hAnsi="Segoe UI" w:cs="Segoe UI"/>
          <w:color w:val="212121"/>
          <w:sz w:val="23"/>
          <w:szCs w:val="23"/>
        </w:rPr>
        <w:t>pictographs.</w:t>
      </w:r>
      <w:r>
        <w:rPr>
          <w:rFonts w:ascii="Segoe UI" w:eastAsia="Times New Roman" w:hAnsi="Segoe UI" w:cs="Segoe UI"/>
          <w:color w:val="212121"/>
          <w:sz w:val="23"/>
          <w:szCs w:val="23"/>
        </w:rPr>
        <w:t>” (p.382).</w:t>
      </w:r>
      <w:r w:rsidR="000160A5">
        <w:rPr>
          <w:rFonts w:ascii="Segoe UI" w:eastAsia="Times New Roman" w:hAnsi="Segoe UI" w:cs="Segoe UI"/>
          <w:color w:val="212121"/>
          <w:sz w:val="23"/>
          <w:szCs w:val="23"/>
        </w:rPr>
        <w:t xml:space="preserve"> </w:t>
      </w:r>
    </w:p>
    <w:p w14:paraId="26ED7846" w14:textId="77777777" w:rsidR="000160A5" w:rsidRDefault="0015287A"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With regards to the second point </w:t>
      </w:r>
      <w:r w:rsidR="00ED21A9">
        <w:rPr>
          <w:rFonts w:ascii="Segoe UI" w:eastAsia="Times New Roman" w:hAnsi="Segoe UI" w:cs="Segoe UI"/>
          <w:color w:val="212121"/>
          <w:sz w:val="23"/>
          <w:szCs w:val="23"/>
        </w:rPr>
        <w:t>(“t</w:t>
      </w:r>
      <w:r w:rsidR="00ED21A9" w:rsidRPr="000750B5">
        <w:rPr>
          <w:rFonts w:ascii="Segoe UI" w:eastAsia="Times New Roman" w:hAnsi="Segoe UI" w:cs="Segoe UI"/>
          <w:color w:val="212121"/>
          <w:sz w:val="23"/>
          <w:szCs w:val="23"/>
        </w:rPr>
        <w:t>here was apparently significant priming in both conditions</w:t>
      </w:r>
      <w:r w:rsidR="00ED21A9">
        <w:rPr>
          <w:rFonts w:ascii="Segoe UI" w:eastAsia="Times New Roman" w:hAnsi="Segoe UI" w:cs="Segoe UI"/>
          <w:color w:val="212121"/>
          <w:sz w:val="23"/>
          <w:szCs w:val="23"/>
        </w:rPr>
        <w:t>”</w:t>
      </w:r>
      <w:r w:rsidR="00042B64">
        <w:rPr>
          <w:rFonts w:ascii="Segoe UI" w:eastAsia="Times New Roman" w:hAnsi="Segoe UI" w:cs="Segoe UI"/>
          <w:color w:val="212121"/>
          <w:sz w:val="23"/>
          <w:szCs w:val="23"/>
        </w:rPr>
        <w:t xml:space="preserve"> and “</w:t>
      </w:r>
      <w:r w:rsidR="00042B64" w:rsidRPr="000750B5">
        <w:rPr>
          <w:rFonts w:ascii="Segoe UI" w:eastAsia="Times New Roman" w:hAnsi="Segoe UI" w:cs="Segoe UI"/>
          <w:color w:val="212121"/>
          <w:sz w:val="23"/>
          <w:szCs w:val="23"/>
        </w:rPr>
        <w:t>the data are not reported in a way that shows the priming effect in each condition</w:t>
      </w:r>
      <w:r w:rsidR="00042B64">
        <w:rPr>
          <w:rFonts w:ascii="Segoe UI" w:eastAsia="Times New Roman" w:hAnsi="Segoe UI" w:cs="Segoe UI"/>
          <w:color w:val="212121"/>
          <w:sz w:val="23"/>
          <w:szCs w:val="23"/>
        </w:rPr>
        <w:t>”</w:t>
      </w:r>
      <w:r w:rsidR="00ED21A9">
        <w:rPr>
          <w:rFonts w:ascii="Segoe UI" w:eastAsia="Times New Roman" w:hAnsi="Segoe UI" w:cs="Segoe UI"/>
          <w:color w:val="212121"/>
          <w:sz w:val="23"/>
          <w:szCs w:val="23"/>
        </w:rPr>
        <w:t xml:space="preserve">) we are </w:t>
      </w:r>
      <w:proofErr w:type="spellStart"/>
      <w:r w:rsidR="00ED21A9">
        <w:rPr>
          <w:rFonts w:ascii="Segoe UI" w:eastAsia="Times New Roman" w:hAnsi="Segoe UI" w:cs="Segoe UI"/>
          <w:color w:val="212121"/>
          <w:sz w:val="23"/>
          <w:szCs w:val="23"/>
        </w:rPr>
        <w:t>alittle</w:t>
      </w:r>
      <w:proofErr w:type="spellEnd"/>
      <w:r w:rsidR="00ED21A9">
        <w:rPr>
          <w:rFonts w:ascii="Segoe UI" w:eastAsia="Times New Roman" w:hAnsi="Segoe UI" w:cs="Segoe UI"/>
          <w:color w:val="212121"/>
          <w:sz w:val="23"/>
          <w:szCs w:val="23"/>
        </w:rPr>
        <w:t xml:space="preserve"> confused </w:t>
      </w:r>
      <w:r w:rsidR="000160A5">
        <w:rPr>
          <w:rFonts w:ascii="Segoe UI" w:eastAsia="Times New Roman" w:hAnsi="Segoe UI" w:cs="Segoe UI"/>
          <w:color w:val="212121"/>
          <w:sz w:val="23"/>
          <w:szCs w:val="23"/>
        </w:rPr>
        <w:t>here. W</w:t>
      </w:r>
      <w:r w:rsidR="00ED21A9">
        <w:rPr>
          <w:rFonts w:ascii="Segoe UI" w:eastAsia="Times New Roman" w:hAnsi="Segoe UI" w:cs="Segoe UI"/>
          <w:color w:val="212121"/>
          <w:sz w:val="23"/>
          <w:szCs w:val="23"/>
        </w:rPr>
        <w:t xml:space="preserve">e never </w:t>
      </w:r>
      <w:r w:rsidR="00042B64">
        <w:rPr>
          <w:rFonts w:ascii="Segoe UI" w:eastAsia="Times New Roman" w:hAnsi="Segoe UI" w:cs="Segoe UI"/>
          <w:color w:val="212121"/>
          <w:sz w:val="23"/>
          <w:szCs w:val="23"/>
        </w:rPr>
        <w:t>set out to report</w:t>
      </w:r>
      <w:r w:rsidR="00ED21A9">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or </w:t>
      </w:r>
      <w:r w:rsidR="000160A5">
        <w:rPr>
          <w:rFonts w:ascii="Segoe UI" w:eastAsia="Times New Roman" w:hAnsi="Segoe UI" w:cs="Segoe UI"/>
          <w:color w:val="212121"/>
          <w:sz w:val="23"/>
          <w:szCs w:val="23"/>
        </w:rPr>
        <w:t>examine</w:t>
      </w:r>
      <w:r w:rsidR="00ED21A9">
        <w:rPr>
          <w:rFonts w:ascii="Segoe UI" w:eastAsia="Times New Roman" w:hAnsi="Segoe UI" w:cs="Segoe UI"/>
          <w:color w:val="212121"/>
          <w:sz w:val="23"/>
          <w:szCs w:val="23"/>
        </w:rPr>
        <w:t xml:space="preserve"> this. </w:t>
      </w:r>
    </w:p>
    <w:p w14:paraId="790DDD9F" w14:textId="3CA4F33A" w:rsidR="0015287A" w:rsidRDefault="00886D80"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T</w:t>
      </w:r>
      <w:r w:rsidR="00042B64">
        <w:rPr>
          <w:rFonts w:ascii="Segoe UI" w:eastAsia="Times New Roman" w:hAnsi="Segoe UI" w:cs="Segoe UI"/>
          <w:color w:val="212121"/>
          <w:sz w:val="23"/>
          <w:szCs w:val="23"/>
        </w:rPr>
        <w:t xml:space="preserve">he original theoretical claim made by Payne et al. (2013) focused on the </w:t>
      </w:r>
      <w:r w:rsidR="0015287A" w:rsidRPr="00ED21A9">
        <w:rPr>
          <w:rFonts w:ascii="Segoe UI" w:eastAsia="Times New Roman" w:hAnsi="Segoe UI" w:cs="Segoe UI"/>
          <w:i/>
          <w:color w:val="212121"/>
          <w:sz w:val="23"/>
          <w:szCs w:val="23"/>
        </w:rPr>
        <w:t>difference</w:t>
      </w:r>
      <w:r w:rsidR="0015287A">
        <w:rPr>
          <w:rFonts w:ascii="Segoe UI" w:eastAsia="Times New Roman" w:hAnsi="Segoe UI" w:cs="Segoe UI"/>
          <w:color w:val="212121"/>
          <w:sz w:val="23"/>
          <w:szCs w:val="23"/>
        </w:rPr>
        <w:t xml:space="preserve"> between the </w:t>
      </w:r>
      <w:r w:rsidR="00042B64">
        <w:rPr>
          <w:rFonts w:ascii="Segoe UI" w:eastAsia="Times New Roman" w:hAnsi="Segoe UI" w:cs="Segoe UI"/>
          <w:color w:val="212121"/>
          <w:sz w:val="23"/>
          <w:szCs w:val="23"/>
        </w:rPr>
        <w:t xml:space="preserve">size of ‘skip’ and ‘standard’ </w:t>
      </w:r>
      <w:r w:rsidR="0015287A">
        <w:rPr>
          <w:rFonts w:ascii="Segoe UI" w:eastAsia="Times New Roman" w:hAnsi="Segoe UI" w:cs="Segoe UI"/>
          <w:color w:val="212121"/>
          <w:sz w:val="23"/>
          <w:szCs w:val="23"/>
        </w:rPr>
        <w:t>AMP effects</w:t>
      </w:r>
      <w:r>
        <w:rPr>
          <w:rFonts w:ascii="Segoe UI" w:eastAsia="Times New Roman" w:hAnsi="Segoe UI" w:cs="Segoe UI"/>
          <w:color w:val="212121"/>
          <w:sz w:val="23"/>
          <w:szCs w:val="23"/>
        </w:rPr>
        <w:t xml:space="preserve"> rather than their independent sizes</w:t>
      </w:r>
      <w:r w:rsidR="0015287A">
        <w:rPr>
          <w:rFonts w:ascii="Segoe UI" w:eastAsia="Times New Roman" w:hAnsi="Segoe UI" w:cs="Segoe UI"/>
          <w:color w:val="212121"/>
          <w:sz w:val="23"/>
          <w:szCs w:val="23"/>
        </w:rPr>
        <w:t xml:space="preserve">. </w:t>
      </w:r>
      <w:r w:rsidR="00C21995">
        <w:rPr>
          <w:rFonts w:ascii="Segoe UI" w:eastAsia="Times New Roman" w:hAnsi="Segoe UI" w:cs="Segoe UI"/>
          <w:color w:val="212121"/>
          <w:sz w:val="23"/>
          <w:szCs w:val="23"/>
        </w:rPr>
        <w:t>Nevertheless</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and in-line with the reviewer’s request, </w:t>
      </w:r>
      <w:r w:rsidR="0015287A">
        <w:rPr>
          <w:rFonts w:ascii="Segoe UI" w:eastAsia="Times New Roman" w:hAnsi="Segoe UI" w:cs="Segoe UI"/>
          <w:color w:val="212121"/>
          <w:sz w:val="23"/>
          <w:szCs w:val="23"/>
        </w:rPr>
        <w:t xml:space="preserve">we </w:t>
      </w:r>
      <w:r w:rsidR="000160A5">
        <w:rPr>
          <w:rFonts w:ascii="Segoe UI" w:eastAsia="Times New Roman" w:hAnsi="Segoe UI" w:cs="Segoe UI"/>
          <w:color w:val="212121"/>
          <w:sz w:val="23"/>
          <w:szCs w:val="23"/>
        </w:rPr>
        <w:t xml:space="preserve">have </w:t>
      </w:r>
      <w:r w:rsidR="00042B64">
        <w:rPr>
          <w:rFonts w:ascii="Segoe UI" w:eastAsia="Times New Roman" w:hAnsi="Segoe UI" w:cs="Segoe UI"/>
          <w:color w:val="212121"/>
          <w:sz w:val="23"/>
          <w:szCs w:val="23"/>
        </w:rPr>
        <w:t>include</w:t>
      </w:r>
      <w:r w:rsidR="000160A5">
        <w:rPr>
          <w:rFonts w:ascii="Segoe UI" w:eastAsia="Times New Roman" w:hAnsi="Segoe UI" w:cs="Segoe UI"/>
          <w:color w:val="212121"/>
          <w:sz w:val="23"/>
          <w:szCs w:val="23"/>
        </w:rPr>
        <w:t>d</w:t>
      </w:r>
      <w:r w:rsidR="0015287A">
        <w:rPr>
          <w:rFonts w:ascii="Segoe UI" w:eastAsia="Times New Roman" w:hAnsi="Segoe UI" w:cs="Segoe UI"/>
          <w:color w:val="212121"/>
          <w:sz w:val="23"/>
          <w:szCs w:val="23"/>
        </w:rPr>
        <w:t xml:space="preserve"> </w:t>
      </w:r>
      <w:r w:rsidR="00042B64">
        <w:rPr>
          <w:rFonts w:ascii="Segoe UI" w:eastAsia="Times New Roman" w:hAnsi="Segoe UI" w:cs="Segoe UI"/>
          <w:color w:val="212121"/>
          <w:sz w:val="23"/>
          <w:szCs w:val="23"/>
        </w:rPr>
        <w:t xml:space="preserve">means and SDs </w:t>
      </w:r>
      <w:r w:rsidR="0015287A">
        <w:rPr>
          <w:rFonts w:ascii="Segoe UI" w:eastAsia="Times New Roman" w:hAnsi="Segoe UI" w:cs="Segoe UI"/>
          <w:color w:val="212121"/>
          <w:sz w:val="23"/>
          <w:szCs w:val="23"/>
        </w:rPr>
        <w:t>for both AMPs in the revised manuscript (see p.</w:t>
      </w:r>
      <w:r w:rsidR="00AD474D">
        <w:rPr>
          <w:rFonts w:ascii="Segoe UI" w:eastAsia="Times New Roman" w:hAnsi="Segoe UI" w:cs="Segoe UI"/>
          <w:color w:val="212121"/>
          <w:sz w:val="23"/>
          <w:szCs w:val="23"/>
        </w:rPr>
        <w:t>18</w:t>
      </w:r>
      <w:r w:rsidR="0015287A">
        <w:rPr>
          <w:rFonts w:ascii="Segoe UI" w:eastAsia="Times New Roman" w:hAnsi="Segoe UI" w:cs="Segoe UI"/>
          <w:color w:val="212121"/>
          <w:sz w:val="23"/>
          <w:szCs w:val="23"/>
        </w:rPr>
        <w:t>).</w:t>
      </w:r>
      <w:r>
        <w:rPr>
          <w:rFonts w:ascii="Segoe UI" w:eastAsia="Times New Roman" w:hAnsi="Segoe UI" w:cs="Segoe UI"/>
          <w:color w:val="212121"/>
          <w:sz w:val="23"/>
          <w:szCs w:val="23"/>
        </w:rPr>
        <w:t xml:space="preserve"> </w:t>
      </w:r>
      <w:r w:rsidR="00EA280C">
        <w:rPr>
          <w:rFonts w:ascii="Segoe UI" w:eastAsia="Times New Roman" w:hAnsi="Segoe UI" w:cs="Segoe UI"/>
          <w:color w:val="212121"/>
          <w:sz w:val="23"/>
          <w:szCs w:val="23"/>
        </w:rPr>
        <w:t xml:space="preserve">When we did so it became apparent that </w:t>
      </w:r>
      <w:r w:rsidRPr="00886D80">
        <w:rPr>
          <w:rFonts w:ascii="Segoe UI" w:eastAsia="Times New Roman" w:hAnsi="Segoe UI" w:cs="Segoe UI"/>
          <w:color w:val="212121"/>
          <w:sz w:val="23"/>
          <w:szCs w:val="23"/>
        </w:rPr>
        <w:t xml:space="preserve">the mean </w:t>
      </w:r>
      <w:r w:rsidR="00EA280C">
        <w:rPr>
          <w:rFonts w:ascii="Segoe UI" w:eastAsia="Times New Roman" w:hAnsi="Segoe UI" w:cs="Segoe UI"/>
          <w:color w:val="212121"/>
          <w:sz w:val="23"/>
          <w:szCs w:val="23"/>
        </w:rPr>
        <w:t xml:space="preserve">of </w:t>
      </w:r>
      <w:r w:rsidRPr="00886D80">
        <w:rPr>
          <w:rFonts w:ascii="Segoe UI" w:eastAsia="Times New Roman" w:hAnsi="Segoe UI" w:cs="Segoe UI"/>
          <w:color w:val="212121"/>
          <w:sz w:val="23"/>
          <w:szCs w:val="23"/>
        </w:rPr>
        <w:t>the skip-</w:t>
      </w:r>
      <w:r w:rsidR="00EA280C" w:rsidRPr="00EA280C">
        <w:rPr>
          <w:rFonts w:ascii="Segoe UI" w:eastAsia="Times New Roman" w:hAnsi="Segoe UI" w:cs="Segoe UI"/>
          <w:color w:val="212121"/>
          <w:sz w:val="23"/>
          <w:szCs w:val="23"/>
        </w:rPr>
        <w:t xml:space="preserve"> </w:t>
      </w:r>
      <w:commentRangeStart w:id="6"/>
      <w:commentRangeStart w:id="7"/>
      <w:r w:rsidR="00EA280C">
        <w:rPr>
          <w:rFonts w:ascii="Segoe UI" w:eastAsia="Times New Roman" w:hAnsi="Segoe UI" w:cs="Segoe UI"/>
          <w:color w:val="212121"/>
          <w:sz w:val="23"/>
          <w:szCs w:val="23"/>
        </w:rPr>
        <w:t>AMP</w:t>
      </w:r>
      <w:commentRangeEnd w:id="6"/>
      <w:r w:rsidR="00EA280C">
        <w:rPr>
          <w:rStyle w:val="CommentReference"/>
        </w:rPr>
        <w:commentReference w:id="6"/>
      </w:r>
      <w:commentRangeEnd w:id="7"/>
      <w:r w:rsidR="00EA280C">
        <w:rPr>
          <w:rStyle w:val="CommentReference"/>
        </w:rPr>
        <w:commentReference w:id="7"/>
      </w:r>
      <w:r w:rsidRPr="00886D80">
        <w:rPr>
          <w:rFonts w:ascii="Segoe UI" w:eastAsia="Times New Roman" w:hAnsi="Segoe UI" w:cs="Segoe UI"/>
          <w:color w:val="212121"/>
          <w:sz w:val="23"/>
          <w:szCs w:val="23"/>
        </w:rPr>
        <w:t xml:space="preserve"> was </w:t>
      </w:r>
      <w:r w:rsidRPr="000160A5">
        <w:rPr>
          <w:rFonts w:ascii="Segoe UI" w:eastAsia="Times New Roman" w:hAnsi="Segoe UI" w:cs="Segoe UI"/>
          <w:b/>
          <w:i/>
          <w:color w:val="212121"/>
          <w:sz w:val="23"/>
          <w:szCs w:val="23"/>
          <w:u w:val="single"/>
        </w:rPr>
        <w:t>opposite</w:t>
      </w:r>
      <w:r w:rsidRPr="00886D80">
        <w:rPr>
          <w:rFonts w:ascii="Segoe UI" w:eastAsia="Times New Roman" w:hAnsi="Segoe UI" w:cs="Segoe UI"/>
          <w:color w:val="212121"/>
          <w:sz w:val="23"/>
          <w:szCs w:val="23"/>
        </w:rPr>
        <w:t xml:space="preserve"> to the direction that </w:t>
      </w:r>
      <w:r>
        <w:rPr>
          <w:rFonts w:ascii="Segoe UI" w:eastAsia="Times New Roman" w:hAnsi="Segoe UI" w:cs="Segoe UI"/>
          <w:color w:val="212121"/>
          <w:sz w:val="23"/>
          <w:szCs w:val="23"/>
        </w:rPr>
        <w:t xml:space="preserve">was predicted based on the original </w:t>
      </w:r>
      <w:r w:rsidR="00EA280C">
        <w:rPr>
          <w:rFonts w:ascii="Segoe UI" w:eastAsia="Times New Roman" w:hAnsi="Segoe UI" w:cs="Segoe UI"/>
          <w:color w:val="212121"/>
          <w:sz w:val="23"/>
          <w:szCs w:val="23"/>
        </w:rPr>
        <w:t xml:space="preserve">Payne et al. </w:t>
      </w:r>
      <w:r>
        <w:rPr>
          <w:rFonts w:ascii="Segoe UI" w:eastAsia="Times New Roman" w:hAnsi="Segoe UI" w:cs="Segoe UI"/>
          <w:color w:val="212121"/>
          <w:sz w:val="23"/>
          <w:szCs w:val="23"/>
        </w:rPr>
        <w:t xml:space="preserve">study and the underlying theoretical assumptions. </w:t>
      </w:r>
    </w:p>
    <w:p w14:paraId="7C97A809" w14:textId="77777777" w:rsidR="005E1322" w:rsidRDefault="005027E8" w:rsidP="0015287A">
      <w:pPr>
        <w:shd w:val="clear" w:color="auto" w:fill="FFFFFF"/>
        <w:spacing w:line="240" w:lineRule="auto"/>
        <w:rPr>
          <w:rFonts w:ascii="Segoe UI" w:eastAsia="Times New Roman" w:hAnsi="Segoe UI" w:cs="Segoe UI"/>
          <w:color w:val="212121"/>
          <w:sz w:val="23"/>
          <w:szCs w:val="23"/>
        </w:rPr>
      </w:pPr>
      <w:r w:rsidRPr="005027E8">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Other than study 1, the reported studies all suffer from the same flaw as the original submission, which is a simple </w:t>
      </w:r>
      <w:r w:rsidR="000750B5" w:rsidRPr="00E5470E">
        <w:rPr>
          <w:rFonts w:ascii="Segoe UI" w:eastAsia="Times New Roman" w:hAnsi="Segoe UI" w:cs="Segoe UI"/>
          <w:color w:val="212121"/>
          <w:sz w:val="23"/>
          <w:szCs w:val="23"/>
        </w:rPr>
        <w:t>alternative explanation: Subjects infer the influence of the primes from the intensity of their affective reaction to the primes (or their attitude strength, for which the priming effect is a proxy in this task). The difference between explanations is critical for evaluating what claims</w:t>
      </w:r>
      <w:r w:rsidR="000750B5" w:rsidRPr="000750B5">
        <w:rPr>
          <w:rFonts w:ascii="Segoe UI" w:eastAsia="Times New Roman" w:hAnsi="Segoe UI" w:cs="Segoe UI"/>
          <w:color w:val="212121"/>
          <w:sz w:val="23"/>
          <w:szCs w:val="23"/>
        </w:rPr>
        <w:t xml:space="preserve"> can be supported by these data: (1) If the claim is simply that participants can make inferences about whether the prime influences their ratings of the targets that are more accurate than chance, then the data are consistent with that. (2) </w:t>
      </w:r>
      <w:r w:rsidR="000750B5" w:rsidRPr="00E5470E">
        <w:rPr>
          <w:rFonts w:ascii="Segoe UI" w:eastAsia="Times New Roman" w:hAnsi="Segoe UI" w:cs="Segoe UI"/>
          <w:color w:val="212121"/>
          <w:sz w:val="23"/>
          <w:szCs w:val="23"/>
        </w:rPr>
        <w:t xml:space="preserve">But if the claim is that people have insight into the causal impact of the primes </w:t>
      </w:r>
      <w:r w:rsidR="000750B5" w:rsidRPr="00E5470E">
        <w:rPr>
          <w:rFonts w:ascii="Segoe UI" w:eastAsia="Times New Roman" w:hAnsi="Segoe UI" w:cs="Segoe UI"/>
          <w:color w:val="212121"/>
          <w:sz w:val="23"/>
          <w:szCs w:val="23"/>
        </w:rPr>
        <w:lastRenderedPageBreak/>
        <w:t>on their ratings of targets, then the picture is much murkier. (3) And if the claim is that AMP effects are caused by a subset of participants who are aware of the causal influence of the primes on ratings of targets, then the studies offer no evidence for this claim, as detailed more below.</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Studies 2-6</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 xml:space="preserve">Although the authors have </w:t>
      </w:r>
      <w:r w:rsidR="000750B5" w:rsidRPr="00AD474D">
        <w:rPr>
          <w:rFonts w:ascii="Segoe UI" w:eastAsia="Times New Roman" w:hAnsi="Segoe UI" w:cs="Segoe UI"/>
          <w:color w:val="212121"/>
          <w:sz w:val="23"/>
          <w:szCs w:val="23"/>
        </w:rPr>
        <w:t>scrubbed some of the causal language from the paper, replacing "driven by" with "attributable to," "explained by," and so on, the claims made are still causal arguments, supported by correlational data. In the AMP tasks, subjects saw primes and targets, then rated the target, and then rated whether they were influenced. An analysis following this temporal order would use the prime congruence of target ratings as the independent variable, and rated influence as the dependent variable. An accurate and unbiased interpretation of that effect would be "when subjects responded to the target in a prime-congruent way, they were subsequently more likely to claim that they were influenced by the prime. We cannot say based on these correlational data whether prime-consistent responses caused higher ratings of influence, or whether the perception that they were influenced caused more prime-congruent target ratings. Or it might be that a third variable, such as the intensity of emotional reactions to the primes might explain both prime-congruent responses and ratings of influence."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t>But the authors do not make that interpretation, and they do not report that analysis. Instead, they make ratings of the target the DV, and use rated influence as the moderator. Although they have removed the word "drive," they still draw a causal conclusion that awareness contributes to AMP priming effects, or that AMP priming effects depend on awareness. This is an elementary confusion of correlation and causation.</w:t>
      </w:r>
    </w:p>
    <w:p w14:paraId="76231CF5" w14:textId="00CC4E0C" w:rsidR="00ED7B72" w:rsidRDefault="005E1322" w:rsidP="00ED7B72">
      <w:pPr>
        <w:shd w:val="clear" w:color="auto" w:fill="FFFFFF"/>
        <w:spacing w:line="240" w:lineRule="auto"/>
        <w:rPr>
          <w:rFonts w:ascii="Segoe UI" w:eastAsia="Times New Roman" w:hAnsi="Segoe UI" w:cs="Segoe UI"/>
          <w:color w:val="212121"/>
          <w:sz w:val="23"/>
          <w:szCs w:val="23"/>
        </w:rPr>
      </w:pPr>
      <w:r w:rsidRPr="005E1322">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4036E2">
        <w:rPr>
          <w:rFonts w:ascii="Segoe UI" w:eastAsia="Times New Roman" w:hAnsi="Segoe UI" w:cs="Segoe UI"/>
          <w:color w:val="212121"/>
          <w:sz w:val="23"/>
          <w:szCs w:val="23"/>
        </w:rPr>
        <w:t>We politely disagree with the reviewer</w:t>
      </w:r>
      <w:r w:rsidR="00ED7B72">
        <w:rPr>
          <w:rFonts w:ascii="Segoe UI" w:eastAsia="Times New Roman" w:hAnsi="Segoe UI" w:cs="Segoe UI"/>
          <w:color w:val="212121"/>
          <w:sz w:val="23"/>
          <w:szCs w:val="23"/>
        </w:rPr>
        <w:t xml:space="preserve"> for several reasons</w:t>
      </w:r>
      <w:r w:rsidR="004036E2">
        <w:rPr>
          <w:rFonts w:ascii="Segoe UI" w:eastAsia="Times New Roman" w:hAnsi="Segoe UI" w:cs="Segoe UI"/>
          <w:color w:val="212121"/>
          <w:sz w:val="23"/>
          <w:szCs w:val="23"/>
        </w:rPr>
        <w:t>.</w:t>
      </w:r>
      <w:r w:rsidR="00ED7B72">
        <w:rPr>
          <w:rFonts w:ascii="Segoe UI" w:eastAsia="Times New Roman" w:hAnsi="Segoe UI" w:cs="Segoe UI"/>
          <w:color w:val="212121"/>
          <w:sz w:val="23"/>
          <w:szCs w:val="23"/>
        </w:rPr>
        <w:t xml:space="preserve"> First, for the “retrospective awareness” studies the reviewer refers to, we repeatedly examined </w:t>
      </w:r>
      <w:r w:rsidR="00ED7B72" w:rsidRPr="00ED7B72">
        <w:rPr>
          <w:rFonts w:ascii="Segoe UI" w:eastAsia="Times New Roman" w:hAnsi="Segoe UI" w:cs="Segoe UI"/>
          <w:i/>
          <w:color w:val="212121"/>
          <w:sz w:val="23"/>
          <w:szCs w:val="23"/>
        </w:rPr>
        <w:t>predictive</w:t>
      </w:r>
      <w:r w:rsidR="00ED7B72">
        <w:rPr>
          <w:rFonts w:ascii="Segoe UI" w:eastAsia="Times New Roman" w:hAnsi="Segoe UI" w:cs="Segoe UI"/>
          <w:color w:val="212121"/>
          <w:sz w:val="23"/>
          <w:szCs w:val="23"/>
        </w:rPr>
        <w:t xml:space="preserve"> </w:t>
      </w:r>
      <w:r w:rsidR="008C1AFD">
        <w:rPr>
          <w:rFonts w:ascii="Segoe UI" w:eastAsia="Times New Roman" w:hAnsi="Segoe UI" w:cs="Segoe UI"/>
          <w:color w:val="212121"/>
          <w:sz w:val="23"/>
          <w:szCs w:val="23"/>
        </w:rPr>
        <w:t xml:space="preserve">(postdictive) </w:t>
      </w:r>
      <w:r w:rsidR="00ED7B72">
        <w:rPr>
          <w:rFonts w:ascii="Segoe UI" w:eastAsia="Times New Roman" w:hAnsi="Segoe UI" w:cs="Segoe UI"/>
          <w:color w:val="212121"/>
          <w:sz w:val="23"/>
          <w:szCs w:val="23"/>
        </w:rPr>
        <w:t xml:space="preserve">relationships between influence awareness at Time 2 and (standard) AMP effect sizes at Time 1. We consistently found that </w:t>
      </w:r>
      <w:r w:rsidR="00ED7B72" w:rsidRPr="00ED7B72">
        <w:rPr>
          <w:rFonts w:ascii="Segoe UI" w:eastAsia="Times New Roman" w:hAnsi="Segoe UI" w:cs="Segoe UI"/>
          <w:color w:val="212121"/>
          <w:sz w:val="23"/>
          <w:szCs w:val="23"/>
        </w:rPr>
        <w:t xml:space="preserve">higher influence-awareness rates </w:t>
      </w:r>
      <w:r w:rsidR="00ED7B72" w:rsidRPr="00ED7B72">
        <w:rPr>
          <w:rFonts w:ascii="Segoe UI" w:eastAsia="Times New Roman" w:hAnsi="Segoe UI" w:cs="Segoe UI"/>
          <w:i/>
          <w:color w:val="212121"/>
          <w:sz w:val="23"/>
          <w:szCs w:val="23"/>
        </w:rPr>
        <w:t>predicted</w:t>
      </w:r>
      <w:r w:rsidR="00ED7B72" w:rsidRPr="00ED7B72">
        <w:rPr>
          <w:rFonts w:ascii="Segoe UI" w:eastAsia="Times New Roman" w:hAnsi="Segoe UI" w:cs="Segoe UI"/>
          <w:color w:val="212121"/>
          <w:sz w:val="23"/>
          <w:szCs w:val="23"/>
        </w:rPr>
        <w:t xml:space="preserve"> </w:t>
      </w:r>
      <w:r w:rsidR="008C1AFD">
        <w:rPr>
          <w:rFonts w:ascii="Segoe UI" w:eastAsia="Times New Roman" w:hAnsi="Segoe UI" w:cs="Segoe UI"/>
          <w:color w:val="212121"/>
          <w:sz w:val="23"/>
          <w:szCs w:val="23"/>
        </w:rPr>
        <w:t>(</w:t>
      </w:r>
      <w:proofErr w:type="spellStart"/>
      <w:r w:rsidR="008C1AFD">
        <w:rPr>
          <w:rFonts w:ascii="Segoe UI" w:eastAsia="Times New Roman" w:hAnsi="Segoe UI" w:cs="Segoe UI"/>
          <w:color w:val="212121"/>
          <w:sz w:val="23"/>
          <w:szCs w:val="23"/>
        </w:rPr>
        <w:t>postdicted</w:t>
      </w:r>
      <w:proofErr w:type="spellEnd"/>
      <w:r w:rsidR="008C1AFD">
        <w:rPr>
          <w:rFonts w:ascii="Segoe UI" w:eastAsia="Times New Roman" w:hAnsi="Segoe UI" w:cs="Segoe UI"/>
          <w:color w:val="212121"/>
          <w:sz w:val="23"/>
          <w:szCs w:val="23"/>
        </w:rPr>
        <w:t xml:space="preserve">) </w:t>
      </w:r>
      <w:r w:rsidR="00ED7B72" w:rsidRPr="00ED7B72">
        <w:rPr>
          <w:rFonts w:ascii="Segoe UI" w:eastAsia="Times New Roman" w:hAnsi="Segoe UI" w:cs="Segoe UI"/>
          <w:color w:val="212121"/>
          <w:sz w:val="23"/>
          <w:szCs w:val="23"/>
        </w:rPr>
        <w:t>higher scores on a previously-completely standard AMP.</w:t>
      </w:r>
      <w:r w:rsidR="00ED7B72">
        <w:rPr>
          <w:rFonts w:ascii="Segoe UI" w:eastAsia="Times New Roman" w:hAnsi="Segoe UI" w:cs="Segoe UI"/>
          <w:color w:val="212121"/>
          <w:sz w:val="23"/>
          <w:szCs w:val="23"/>
        </w:rPr>
        <w:t xml:space="preserve"> </w:t>
      </w:r>
    </w:p>
    <w:p w14:paraId="6D07321D" w14:textId="7624B786" w:rsidR="00ED7B72" w:rsidRPr="00ED7B72" w:rsidRDefault="00ED7B72" w:rsidP="00ED7B72">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Second, the aforementioned temporal account is </w:t>
      </w:r>
      <w:r w:rsidRPr="00ED7B72">
        <w:rPr>
          <w:rFonts w:ascii="Segoe UI" w:eastAsia="Times New Roman" w:hAnsi="Segoe UI" w:cs="Segoe UI"/>
          <w:color w:val="212121"/>
          <w:sz w:val="23"/>
          <w:szCs w:val="23"/>
          <w:u w:val="single"/>
        </w:rPr>
        <w:t>not</w:t>
      </w:r>
      <w:r>
        <w:rPr>
          <w:rFonts w:ascii="Segoe UI" w:eastAsia="Times New Roman" w:hAnsi="Segoe UI" w:cs="Segoe UI"/>
          <w:color w:val="212121"/>
          <w:sz w:val="23"/>
          <w:szCs w:val="23"/>
        </w:rPr>
        <w:t xml:space="preserve"> applicable to Experiments 7-8 were awareness was measured prospectively rather than retrospectively</w:t>
      </w:r>
      <w:r w:rsidR="00760ECB">
        <w:rPr>
          <w:rFonts w:ascii="Segoe UI" w:eastAsia="Times New Roman" w:hAnsi="Segoe UI" w:cs="Segoe UI"/>
          <w:color w:val="212121"/>
          <w:sz w:val="23"/>
          <w:szCs w:val="23"/>
        </w:rPr>
        <w:t>.</w:t>
      </w:r>
      <w:r w:rsidR="00574BBC">
        <w:rPr>
          <w:rFonts w:ascii="Segoe UI" w:eastAsia="Times New Roman" w:hAnsi="Segoe UI" w:cs="Segoe UI"/>
          <w:color w:val="212121"/>
          <w:sz w:val="23"/>
          <w:szCs w:val="23"/>
        </w:rPr>
        <w:t xml:space="preserve"> Participants either (a) saw the prime, target, made an awareness response, and then an evaluation, or (b) saw the prime, made an awareness judgement, then the target then the response</w:t>
      </w:r>
      <w:r>
        <w:rPr>
          <w:rFonts w:ascii="Segoe UI" w:eastAsia="Times New Roman" w:hAnsi="Segoe UI" w:cs="Segoe UI"/>
          <w:color w:val="212121"/>
          <w:sz w:val="23"/>
          <w:szCs w:val="23"/>
        </w:rPr>
        <w:t xml:space="preserve">. </w:t>
      </w:r>
      <w:r w:rsidR="00574BBC">
        <w:rPr>
          <w:rFonts w:ascii="Segoe UI" w:eastAsia="Times New Roman" w:hAnsi="Segoe UI" w:cs="Segoe UI"/>
          <w:color w:val="212121"/>
          <w:sz w:val="23"/>
          <w:szCs w:val="23"/>
        </w:rPr>
        <w:t xml:space="preserve">It seems entirely reasonable to </w:t>
      </w:r>
      <w:r w:rsidR="00760ECB">
        <w:rPr>
          <w:rFonts w:ascii="Segoe UI" w:eastAsia="Times New Roman" w:hAnsi="Segoe UI" w:cs="Segoe UI"/>
          <w:color w:val="212121"/>
          <w:sz w:val="23"/>
          <w:szCs w:val="23"/>
        </w:rPr>
        <w:t xml:space="preserve">us to </w:t>
      </w:r>
      <w:r w:rsidR="00574BBC">
        <w:rPr>
          <w:rFonts w:ascii="Segoe UI" w:eastAsia="Times New Roman" w:hAnsi="Segoe UI" w:cs="Segoe UI"/>
          <w:color w:val="212121"/>
          <w:sz w:val="23"/>
          <w:szCs w:val="23"/>
        </w:rPr>
        <w:t>treat ratings as a DV and influence awareness judgements as an IV here. Critically</w:t>
      </w:r>
      <w:r>
        <w:rPr>
          <w:rFonts w:ascii="Segoe UI" w:eastAsia="Times New Roman" w:hAnsi="Segoe UI" w:cs="Segoe UI"/>
          <w:color w:val="212121"/>
          <w:sz w:val="23"/>
          <w:szCs w:val="23"/>
        </w:rPr>
        <w:t xml:space="preserve">, these studies also produced near identical outcomes to those reported in our previous </w:t>
      </w:r>
      <w:commentRangeStart w:id="8"/>
      <w:commentRangeStart w:id="9"/>
      <w:commentRangeStart w:id="10"/>
      <w:r>
        <w:rPr>
          <w:rFonts w:ascii="Segoe UI" w:eastAsia="Times New Roman" w:hAnsi="Segoe UI" w:cs="Segoe UI"/>
          <w:color w:val="212121"/>
          <w:sz w:val="23"/>
          <w:szCs w:val="23"/>
        </w:rPr>
        <w:t>studies</w:t>
      </w:r>
      <w:commentRangeEnd w:id="8"/>
      <w:r w:rsidR="00B66437">
        <w:rPr>
          <w:rStyle w:val="CommentReference"/>
        </w:rPr>
        <w:commentReference w:id="8"/>
      </w:r>
      <w:commentRangeEnd w:id="9"/>
      <w:r w:rsidR="008C1AFD">
        <w:rPr>
          <w:rStyle w:val="CommentReference"/>
        </w:rPr>
        <w:commentReference w:id="9"/>
      </w:r>
      <w:commentRangeEnd w:id="10"/>
      <w:r w:rsidR="00AD474D">
        <w:rPr>
          <w:rStyle w:val="CommentReference"/>
        </w:rPr>
        <w:commentReference w:id="10"/>
      </w:r>
      <w:r>
        <w:rPr>
          <w:rFonts w:ascii="Segoe UI" w:eastAsia="Times New Roman" w:hAnsi="Segoe UI" w:cs="Segoe UI"/>
          <w:color w:val="212121"/>
          <w:sz w:val="23"/>
          <w:szCs w:val="23"/>
        </w:rPr>
        <w:t xml:space="preserve">.  </w:t>
      </w:r>
    </w:p>
    <w:p w14:paraId="2F2212B7" w14:textId="0AEE17BE" w:rsidR="00162A39" w:rsidRDefault="004036E2" w:rsidP="0015287A">
      <w:pPr>
        <w:shd w:val="clear" w:color="auto" w:fill="FFFFFF"/>
        <w:spacing w:line="240" w:lineRule="auto"/>
        <w:rPr>
          <w:rFonts w:ascii="Segoe UI" w:eastAsia="Times New Roman" w:hAnsi="Segoe UI" w:cs="Segoe UI"/>
          <w:color w:val="212121"/>
          <w:sz w:val="23"/>
          <w:szCs w:val="23"/>
        </w:rPr>
      </w:pPr>
      <w:r w:rsidRPr="004036E2">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Studies 7 &amp; 8</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lastRenderedPageBreak/>
        <w:t>These studies measure perceived prime influence before subjects express their target rating (study 7) or before they see the target (study 8). These studies show, even more clearly than studies 2-</w:t>
      </w:r>
      <w:r w:rsidR="000750B5" w:rsidRPr="009503DC">
        <w:rPr>
          <w:rFonts w:ascii="Segoe UI" w:eastAsia="Times New Roman" w:hAnsi="Segoe UI" w:cs="Segoe UI"/>
          <w:color w:val="212121"/>
          <w:sz w:val="23"/>
          <w:szCs w:val="23"/>
        </w:rPr>
        <w:t>6 that the observed pattern is consistent with the explanation that subjects make an inference from their affective reactions to the primes to how much their judgments will be influenced by it. In these designs, they must be doing so because there's no actual target judgment yet to have insight about. So in these designs, any confabulation is not "post-hoc" about the target rating, but it would still be a confabulation based on affective experience in response to the prime. So, if the claim is simply that people can accurately guess how much primes influence them in the AMP, this conclusion is supported by the data, but it has no bearing on the question of how the</w:t>
      </w:r>
      <w:r w:rsidR="000750B5" w:rsidRPr="000750B5">
        <w:rPr>
          <w:rFonts w:ascii="Segoe UI" w:eastAsia="Times New Roman" w:hAnsi="Segoe UI" w:cs="Segoe UI"/>
          <w:color w:val="212121"/>
          <w:sz w:val="23"/>
          <w:szCs w:val="23"/>
        </w:rPr>
        <w:t xml:space="preserve"> AMP works or its validity, as I expand on next.</w:t>
      </w:r>
    </w:p>
    <w:p w14:paraId="03C742E7" w14:textId="6B1199C8" w:rsidR="00A13524" w:rsidRDefault="00162A39" w:rsidP="0015287A">
      <w:pPr>
        <w:shd w:val="clear" w:color="auto" w:fill="FFFFFF"/>
        <w:spacing w:line="240" w:lineRule="auto"/>
        <w:rPr>
          <w:rFonts w:ascii="Segoe UI" w:eastAsia="Times New Roman" w:hAnsi="Segoe UI" w:cs="Segoe UI"/>
          <w:color w:val="212121"/>
          <w:sz w:val="23"/>
          <w:szCs w:val="23"/>
        </w:rPr>
      </w:pPr>
      <w:r w:rsidRPr="00B30323">
        <w:rPr>
          <w:rFonts w:ascii="Segoe UI" w:eastAsia="Times New Roman" w:hAnsi="Segoe UI" w:cs="Segoe UI"/>
          <w:b/>
          <w:color w:val="212121"/>
          <w:sz w:val="23"/>
          <w:szCs w:val="23"/>
        </w:rPr>
        <w:t>Authors</w:t>
      </w:r>
      <w:r w:rsidRPr="00B30323">
        <w:rPr>
          <w:rFonts w:ascii="Segoe UI" w:eastAsia="Times New Roman" w:hAnsi="Segoe UI" w:cs="Segoe UI"/>
          <w:color w:val="212121"/>
          <w:sz w:val="23"/>
          <w:szCs w:val="23"/>
        </w:rPr>
        <w:t xml:space="preserve">: </w:t>
      </w:r>
      <w:r w:rsidR="00A13524" w:rsidRPr="00B30323">
        <w:rPr>
          <w:rFonts w:ascii="Segoe UI" w:eastAsia="Times New Roman" w:hAnsi="Segoe UI" w:cs="Segoe UI"/>
          <w:color w:val="212121"/>
          <w:sz w:val="23"/>
          <w:szCs w:val="23"/>
        </w:rPr>
        <w:t xml:space="preserve">We acknowledge that reviewer’s idea is possible. However, it seems that </w:t>
      </w:r>
      <w:r w:rsidR="00B30323" w:rsidRPr="00B30323">
        <w:rPr>
          <w:rFonts w:ascii="Segoe UI" w:eastAsia="Times New Roman" w:hAnsi="Segoe UI" w:cs="Segoe UI"/>
          <w:color w:val="212121"/>
          <w:sz w:val="23"/>
          <w:szCs w:val="23"/>
        </w:rPr>
        <w:t>this idea</w:t>
      </w:r>
      <w:r w:rsidR="00A13524" w:rsidRPr="00B30323">
        <w:rPr>
          <w:rFonts w:ascii="Segoe UI" w:eastAsia="Times New Roman" w:hAnsi="Segoe UI" w:cs="Segoe UI"/>
          <w:color w:val="212121"/>
          <w:sz w:val="23"/>
          <w:szCs w:val="23"/>
        </w:rPr>
        <w:t xml:space="preserve"> involve</w:t>
      </w:r>
      <w:r w:rsidR="00B30323" w:rsidRPr="00B30323">
        <w:rPr>
          <w:rFonts w:ascii="Segoe UI" w:eastAsia="Times New Roman" w:hAnsi="Segoe UI" w:cs="Segoe UI"/>
          <w:color w:val="212121"/>
          <w:sz w:val="23"/>
          <w:szCs w:val="23"/>
        </w:rPr>
        <w:t>s</w:t>
      </w:r>
      <w:r w:rsidR="00A13524" w:rsidRPr="00B30323">
        <w:rPr>
          <w:rFonts w:ascii="Segoe UI" w:eastAsia="Times New Roman" w:hAnsi="Segoe UI" w:cs="Segoe UI"/>
          <w:color w:val="212121"/>
          <w:sz w:val="23"/>
          <w:szCs w:val="23"/>
        </w:rPr>
        <w:t xml:space="preserve"> a causal inference being drawn from correlational data – the </w:t>
      </w:r>
      <w:r w:rsidR="00CC6C0F">
        <w:rPr>
          <w:rFonts w:ascii="Segoe UI" w:eastAsia="Times New Roman" w:hAnsi="Segoe UI" w:cs="Segoe UI"/>
          <w:color w:val="212121"/>
          <w:sz w:val="23"/>
          <w:szCs w:val="23"/>
        </w:rPr>
        <w:t xml:space="preserve">very type of </w:t>
      </w:r>
      <w:r w:rsidR="00A13524" w:rsidRPr="00B30323">
        <w:rPr>
          <w:rFonts w:ascii="Segoe UI" w:eastAsia="Times New Roman" w:hAnsi="Segoe UI" w:cs="Segoe UI"/>
          <w:color w:val="212121"/>
          <w:sz w:val="23"/>
          <w:szCs w:val="23"/>
        </w:rPr>
        <w:t xml:space="preserve">inference that </w:t>
      </w:r>
      <w:r w:rsidR="0051424E">
        <w:rPr>
          <w:rFonts w:ascii="Segoe UI" w:eastAsia="Times New Roman" w:hAnsi="Segoe UI" w:cs="Segoe UI"/>
          <w:color w:val="212121"/>
          <w:sz w:val="23"/>
          <w:szCs w:val="23"/>
        </w:rPr>
        <w:t xml:space="preserve">was </w:t>
      </w:r>
      <w:r w:rsidR="00B30323" w:rsidRPr="00B30323">
        <w:rPr>
          <w:rFonts w:ascii="Segoe UI" w:eastAsia="Times New Roman" w:hAnsi="Segoe UI" w:cs="Segoe UI"/>
          <w:color w:val="212121"/>
          <w:sz w:val="23"/>
          <w:szCs w:val="23"/>
        </w:rPr>
        <w:t xml:space="preserve">previously </w:t>
      </w:r>
      <w:r w:rsidR="00A13524" w:rsidRPr="00B30323">
        <w:rPr>
          <w:rFonts w:ascii="Segoe UI" w:eastAsia="Times New Roman" w:hAnsi="Segoe UI" w:cs="Segoe UI"/>
          <w:color w:val="212121"/>
          <w:sz w:val="23"/>
          <w:szCs w:val="23"/>
        </w:rPr>
        <w:t xml:space="preserve">argued </w:t>
      </w:r>
      <w:r w:rsidR="0051424E">
        <w:rPr>
          <w:rFonts w:ascii="Segoe UI" w:eastAsia="Times New Roman" w:hAnsi="Segoe UI" w:cs="Segoe UI"/>
          <w:color w:val="212121"/>
          <w:sz w:val="23"/>
          <w:szCs w:val="23"/>
        </w:rPr>
        <w:t xml:space="preserve">to be </w:t>
      </w:r>
      <w:r w:rsidR="00A13524" w:rsidRPr="00B30323">
        <w:rPr>
          <w:rFonts w:ascii="Segoe UI" w:eastAsia="Times New Roman" w:hAnsi="Segoe UI" w:cs="Segoe UI"/>
          <w:color w:val="212121"/>
          <w:sz w:val="23"/>
          <w:szCs w:val="23"/>
        </w:rPr>
        <w:t>problematic</w:t>
      </w:r>
      <w:r w:rsidR="00B30323" w:rsidRPr="00B30323">
        <w:rPr>
          <w:rFonts w:ascii="Segoe UI" w:eastAsia="Times New Roman" w:hAnsi="Segoe UI" w:cs="Segoe UI"/>
          <w:color w:val="212121"/>
          <w:sz w:val="23"/>
          <w:szCs w:val="23"/>
        </w:rPr>
        <w:t xml:space="preserve"> (e.g., “…any confabulation is not "post-hoc" about the target rating, but it would still be a confabulation based on affective experience in response to the prime”)</w:t>
      </w:r>
      <w:r w:rsidR="00B30323" w:rsidRPr="000750B5">
        <w:rPr>
          <w:rFonts w:ascii="Segoe UI" w:eastAsia="Times New Roman" w:hAnsi="Segoe UI" w:cs="Segoe UI"/>
          <w:color w:val="212121"/>
          <w:sz w:val="23"/>
          <w:szCs w:val="23"/>
        </w:rPr>
        <w:t xml:space="preserve">. </w:t>
      </w:r>
      <w:r w:rsidR="00B30323">
        <w:rPr>
          <w:rFonts w:ascii="Segoe UI" w:eastAsia="Times New Roman" w:hAnsi="Segoe UI" w:cs="Segoe UI"/>
          <w:color w:val="212121"/>
          <w:sz w:val="23"/>
          <w:szCs w:val="23"/>
        </w:rPr>
        <w:t xml:space="preserve"> </w:t>
      </w:r>
    </w:p>
    <w:p w14:paraId="3062CE4C" w14:textId="55376BCB" w:rsidR="0051424E" w:rsidRDefault="0051424E"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As we noted in our response to Reviewer 1, such an account </w:t>
      </w:r>
      <w:r w:rsidR="009503DC">
        <w:rPr>
          <w:rFonts w:ascii="Segoe UI" w:eastAsia="Times New Roman" w:hAnsi="Segoe UI" w:cs="Segoe UI"/>
          <w:color w:val="212121"/>
          <w:sz w:val="23"/>
          <w:szCs w:val="23"/>
        </w:rPr>
        <w:t xml:space="preserve">also seems to be </w:t>
      </w:r>
      <w:r>
        <w:rPr>
          <w:rFonts w:ascii="Segoe UI" w:eastAsia="Times New Roman" w:hAnsi="Segoe UI" w:cs="Segoe UI"/>
          <w:color w:val="212121"/>
          <w:sz w:val="23"/>
          <w:szCs w:val="23"/>
        </w:rPr>
        <w:t xml:space="preserve">post-hoc and conditioned on the observation of the outcomes. It is not an </w:t>
      </w:r>
      <w:r w:rsidRPr="009503DC">
        <w:rPr>
          <w:rFonts w:ascii="Segoe UI" w:eastAsia="Times New Roman" w:hAnsi="Segoe UI" w:cs="Segoe UI"/>
          <w:i/>
          <w:color w:val="212121"/>
          <w:sz w:val="23"/>
          <w:szCs w:val="23"/>
        </w:rPr>
        <w:t>a priori</w:t>
      </w:r>
      <w:r>
        <w:rPr>
          <w:rFonts w:ascii="Segoe UI" w:eastAsia="Times New Roman" w:hAnsi="Segoe UI" w:cs="Segoe UI"/>
          <w:color w:val="212121"/>
          <w:sz w:val="23"/>
          <w:szCs w:val="23"/>
        </w:rPr>
        <w:t xml:space="preserve"> prediction nor was it pre-registered (unlike those forwarded in this paper). This is especially true for those theoretical claims made for Experiments 7-8. Reviewer 1 acknowledges this when he says “</w:t>
      </w:r>
      <w:r w:rsidRPr="0051424E">
        <w:rPr>
          <w:rFonts w:ascii="Segoe UI" w:eastAsia="Times New Roman" w:hAnsi="Segoe UI" w:cs="Segoe UI"/>
          <w:color w:val="212121"/>
          <w:sz w:val="23"/>
          <w:szCs w:val="23"/>
        </w:rPr>
        <w:t>Payne et al. (2013) suggested that the awareness of the priming effect is only retrospective, inferred after the fact, rather than something that exists while the priming occurs.</w:t>
      </w:r>
      <w:r>
        <w:rPr>
          <w:rFonts w:ascii="Segoe UI" w:eastAsia="Times New Roman" w:hAnsi="Segoe UI" w:cs="Segoe UI"/>
          <w:color w:val="212121"/>
          <w:sz w:val="23"/>
          <w:szCs w:val="23"/>
        </w:rPr>
        <w:t>”</w:t>
      </w:r>
    </w:p>
    <w:p w14:paraId="22C4E6C1" w14:textId="6D630312" w:rsidR="0051424E" w:rsidRDefault="009503DC"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In short</w:t>
      </w:r>
      <w:r w:rsidR="0051424E">
        <w:rPr>
          <w:rFonts w:ascii="Segoe UI" w:eastAsia="Times New Roman" w:hAnsi="Segoe UI" w:cs="Segoe UI"/>
          <w:color w:val="212121"/>
          <w:sz w:val="23"/>
          <w:szCs w:val="23"/>
        </w:rPr>
        <w:t xml:space="preserve">, </w:t>
      </w:r>
      <w:r w:rsidRPr="009503DC">
        <w:rPr>
          <w:rFonts w:ascii="Segoe UI" w:eastAsia="Times New Roman" w:hAnsi="Segoe UI" w:cs="Segoe UI"/>
          <w:color w:val="212121"/>
          <w:sz w:val="23"/>
          <w:szCs w:val="23"/>
        </w:rPr>
        <w:t xml:space="preserve">we recognize our interpretation </w:t>
      </w:r>
      <w:r>
        <w:rPr>
          <w:rFonts w:ascii="Segoe UI" w:eastAsia="Times New Roman" w:hAnsi="Segoe UI" w:cs="Segoe UI"/>
          <w:color w:val="212121"/>
          <w:sz w:val="23"/>
          <w:szCs w:val="23"/>
        </w:rPr>
        <w:t xml:space="preserve">of the data differs </w:t>
      </w:r>
      <w:r w:rsidRPr="009503DC">
        <w:rPr>
          <w:rFonts w:ascii="Segoe UI" w:eastAsia="Times New Roman" w:hAnsi="Segoe UI" w:cs="Segoe UI"/>
          <w:color w:val="212121"/>
          <w:sz w:val="23"/>
          <w:szCs w:val="23"/>
        </w:rPr>
        <w:t xml:space="preserve">from </w:t>
      </w:r>
      <w:r>
        <w:rPr>
          <w:rFonts w:ascii="Segoe UI" w:eastAsia="Times New Roman" w:hAnsi="Segoe UI" w:cs="Segoe UI"/>
          <w:color w:val="212121"/>
          <w:sz w:val="23"/>
          <w:szCs w:val="23"/>
        </w:rPr>
        <w:t>the reviewer’s.</w:t>
      </w:r>
      <w:r w:rsidRPr="009503DC">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also </w:t>
      </w:r>
      <w:r w:rsidRPr="009503DC">
        <w:rPr>
          <w:rFonts w:ascii="Segoe UI" w:eastAsia="Times New Roman" w:hAnsi="Segoe UI" w:cs="Segoe UI"/>
          <w:color w:val="212121"/>
          <w:sz w:val="23"/>
          <w:szCs w:val="23"/>
        </w:rPr>
        <w:t>believe this represents a healthy scholarly debate and highlights one of the ways in which our paper can contribute to the field’s use and understanding of the AMP.</w:t>
      </w:r>
      <w:r>
        <w:rPr>
          <w:rFonts w:ascii="Segoe UI" w:eastAsia="Times New Roman" w:hAnsi="Segoe UI" w:cs="Segoe UI"/>
          <w:color w:val="212121"/>
          <w:sz w:val="23"/>
          <w:szCs w:val="23"/>
        </w:rPr>
        <w:t xml:space="preserve"> I</w:t>
      </w:r>
      <w:r w:rsidR="0051424E">
        <w:rPr>
          <w:rFonts w:ascii="Segoe UI" w:eastAsia="Times New Roman" w:hAnsi="Segoe UI" w:cs="Segoe UI"/>
          <w:color w:val="212121"/>
          <w:sz w:val="23"/>
          <w:szCs w:val="23"/>
        </w:rPr>
        <w:t>n the spirit of intellectual fairness, we have included new material outlining the reviewer’s ideas in the General Discussion, and recognize them as an alternative (post-hoc) account of our findings (see p.</w:t>
      </w:r>
      <w:r w:rsidR="00AD474D">
        <w:rPr>
          <w:rFonts w:ascii="Segoe UI" w:eastAsia="Times New Roman" w:hAnsi="Segoe UI" w:cs="Segoe UI"/>
          <w:color w:val="212121"/>
          <w:sz w:val="23"/>
          <w:szCs w:val="23"/>
        </w:rPr>
        <w:t>58-60</w:t>
      </w:r>
      <w:r w:rsidR="0051424E">
        <w:rPr>
          <w:rFonts w:ascii="Segoe UI" w:eastAsia="Times New Roman" w:hAnsi="Segoe UI" w:cs="Segoe UI"/>
          <w:color w:val="212121"/>
          <w:sz w:val="23"/>
          <w:szCs w:val="23"/>
        </w:rPr>
        <w:t xml:space="preserve">). </w:t>
      </w:r>
    </w:p>
    <w:p w14:paraId="05C025E0" w14:textId="53EC13EA" w:rsidR="00F14141" w:rsidRDefault="000750B5" w:rsidP="0015287A">
      <w:pPr>
        <w:shd w:val="clear" w:color="auto" w:fill="FFFFFF"/>
        <w:spacing w:line="240" w:lineRule="auto"/>
        <w:rPr>
          <w:rFonts w:ascii="Segoe UI" w:eastAsia="Times New Roman" w:hAnsi="Segoe UI" w:cs="Segoe UI"/>
          <w:color w:val="212121"/>
          <w:sz w:val="23"/>
          <w:szCs w:val="23"/>
        </w:rPr>
      </w:pPr>
      <w:r w:rsidRPr="00A13524">
        <w:rPr>
          <w:rFonts w:ascii="Segoe UI" w:eastAsia="Times New Roman" w:hAnsi="Segoe UI" w:cs="Segoe UI"/>
          <w:color w:val="212121"/>
          <w:sz w:val="23"/>
          <w:szCs w:val="23"/>
        </w:rPr>
        <w:br/>
      </w:r>
      <w:r w:rsidR="00162A39" w:rsidRPr="00162A39">
        <w:rPr>
          <w:rFonts w:ascii="Segoe UI" w:eastAsia="Times New Roman" w:hAnsi="Segoe UI" w:cs="Segoe UI"/>
          <w:b/>
          <w:color w:val="212121"/>
          <w:sz w:val="23"/>
          <w:szCs w:val="23"/>
        </w:rPr>
        <w:t>Reviewer 3</w:t>
      </w:r>
      <w:r w:rsidR="00162A39">
        <w:rPr>
          <w:rFonts w:ascii="Segoe UI" w:eastAsia="Times New Roman" w:hAnsi="Segoe UI" w:cs="Segoe UI"/>
          <w:color w:val="212121"/>
          <w:sz w:val="23"/>
          <w:szCs w:val="23"/>
        </w:rPr>
        <w:t xml:space="preserve">: </w:t>
      </w:r>
      <w:r w:rsidRPr="000750B5">
        <w:rPr>
          <w:rFonts w:ascii="Segoe UI" w:eastAsia="Times New Roman" w:hAnsi="Segoe UI" w:cs="Segoe UI"/>
          <w:color w:val="212121"/>
          <w:sz w:val="23"/>
          <w:szCs w:val="23"/>
        </w:rPr>
        <w:t>Concl</w:t>
      </w:r>
      <w:r w:rsidR="00F14141">
        <w:rPr>
          <w:rFonts w:ascii="Segoe UI" w:eastAsia="Times New Roman" w:hAnsi="Segoe UI" w:cs="Segoe UI"/>
          <w:color w:val="212121"/>
          <w:sz w:val="23"/>
          <w:szCs w:val="23"/>
        </w:rPr>
        <w:t>usions for validity of the AMP</w:t>
      </w:r>
    </w:p>
    <w:p w14:paraId="4CB576CE" w14:textId="401521D8" w:rsidR="00E17CBE" w:rsidRDefault="000750B5" w:rsidP="0015287A">
      <w:pPr>
        <w:shd w:val="clear" w:color="auto" w:fill="FFFFFF"/>
        <w:spacing w:line="240" w:lineRule="auto"/>
        <w:rPr>
          <w:rFonts w:ascii="Segoe UI" w:eastAsia="Times New Roman" w:hAnsi="Segoe UI" w:cs="Segoe UI"/>
          <w:color w:val="212121"/>
          <w:sz w:val="23"/>
          <w:szCs w:val="23"/>
        </w:rPr>
      </w:pPr>
      <w:r w:rsidRPr="000750B5">
        <w:rPr>
          <w:rFonts w:ascii="Segoe UI" w:eastAsia="Times New Roman" w:hAnsi="Segoe UI" w:cs="Segoe UI"/>
          <w:color w:val="212121"/>
          <w:sz w:val="23"/>
          <w:szCs w:val="23"/>
        </w:rPr>
        <w:t xml:space="preserve">Regarding the putative misattribution mechanism, the paper says that if subjects know that the prime is influencing their target ratings, </w:t>
      </w:r>
      <w:r w:rsidRPr="009503DC">
        <w:rPr>
          <w:rFonts w:ascii="Segoe UI" w:eastAsia="Times New Roman" w:hAnsi="Segoe UI" w:cs="Segoe UI"/>
          <w:color w:val="212121"/>
          <w:sz w:val="23"/>
          <w:szCs w:val="23"/>
        </w:rPr>
        <w:t xml:space="preserve">it can't be a misattribution, but I don't agree. A misattribution, by its nature of being a mistake, can't be entirely understood by the person making the misattribution, otherwise they would presumably not make that error. But there are many ways to have mistaken or incomplete knowledge about the sources of one's thoughts and behavior. For example, I might be aware that standing on a suspension bridge is making me nervous, which might influence my attraction to another person standing on the bridge. And yet, I might still think the person is attractive. If the bridge caused that perception, then it is still a misattribution. In the AMP, subjects might accurately guess that their evaluations of targets are influenced by primes (especially when they feel strongly </w:t>
      </w:r>
      <w:r w:rsidRPr="009503DC">
        <w:rPr>
          <w:rFonts w:ascii="Segoe UI" w:eastAsia="Times New Roman" w:hAnsi="Segoe UI" w:cs="Segoe UI"/>
          <w:color w:val="212121"/>
          <w:sz w:val="23"/>
          <w:szCs w:val="23"/>
        </w:rPr>
        <w:lastRenderedPageBreak/>
        <w:t>about the primes) but also believe that the target pictograph really is a very pleasant pictograph. That would s</w:t>
      </w:r>
      <w:r w:rsidR="0088502C" w:rsidRPr="009503DC">
        <w:rPr>
          <w:rFonts w:ascii="Segoe UI" w:eastAsia="Times New Roman" w:hAnsi="Segoe UI" w:cs="Segoe UI"/>
          <w:color w:val="212121"/>
          <w:sz w:val="23"/>
          <w:szCs w:val="23"/>
        </w:rPr>
        <w:t>t</w:t>
      </w:r>
      <w:r w:rsidRPr="009503DC">
        <w:rPr>
          <w:rFonts w:ascii="Segoe UI" w:eastAsia="Times New Roman" w:hAnsi="Segoe UI" w:cs="Segoe UI"/>
          <w:color w:val="212121"/>
          <w:sz w:val="23"/>
          <w:szCs w:val="23"/>
        </w:rPr>
        <w:t>ill be a misattribution, and is entirely consistent with these studies.</w:t>
      </w:r>
      <w:r w:rsidRPr="009503DC">
        <w:rPr>
          <w:rFonts w:ascii="Segoe UI" w:eastAsia="Times New Roman" w:hAnsi="Segoe UI" w:cs="Segoe UI"/>
          <w:color w:val="212121"/>
          <w:sz w:val="23"/>
          <w:szCs w:val="23"/>
        </w:rPr>
        <w:br/>
      </w:r>
      <w:r w:rsidRPr="009503DC">
        <w:rPr>
          <w:rFonts w:ascii="Segoe UI" w:eastAsia="Times New Roman" w:hAnsi="Segoe UI" w:cs="Segoe UI"/>
          <w:color w:val="212121"/>
          <w:sz w:val="23"/>
          <w:szCs w:val="23"/>
        </w:rPr>
        <w:br/>
        <w:t>There is a large literature about the ways that</w:t>
      </w:r>
      <w:r w:rsidRPr="000750B5">
        <w:rPr>
          <w:rFonts w:ascii="Segoe UI" w:eastAsia="Times New Roman" w:hAnsi="Segoe UI" w:cs="Segoe UI"/>
          <w:color w:val="212121"/>
          <w:sz w:val="23"/>
          <w:szCs w:val="23"/>
        </w:rPr>
        <w:t xml:space="preserve"> people use lay theories to predict or explain their own behavior, and why those inferences do not necessarily reveal insight into people's cognitive processes (see Nisbett &amp; Wilson, 1977; Wilson, Hull, &amp; Johnson, 1981; Wilson &amp; Dunn, 2004). And there is a related literature on authorship processing and the experience of conscious will showing that people draw inferences about the causes of mental processes that do not necessarily track true causes (</w:t>
      </w:r>
      <w:proofErr w:type="spellStart"/>
      <w:r w:rsidRPr="000750B5">
        <w:rPr>
          <w:rFonts w:ascii="Segoe UI" w:eastAsia="Times New Roman" w:hAnsi="Segoe UI" w:cs="Segoe UI"/>
          <w:color w:val="212121"/>
          <w:sz w:val="23"/>
          <w:szCs w:val="23"/>
        </w:rPr>
        <w:t>Aarts</w:t>
      </w:r>
      <w:proofErr w:type="spellEnd"/>
      <w:r w:rsidRPr="000750B5">
        <w:rPr>
          <w:rFonts w:ascii="Segoe UI" w:eastAsia="Times New Roman" w:hAnsi="Segoe UI" w:cs="Segoe UI"/>
          <w:color w:val="212121"/>
          <w:sz w:val="23"/>
          <w:szCs w:val="23"/>
        </w:rPr>
        <w:t xml:space="preserve"> et al., 2005; </w:t>
      </w:r>
      <w:proofErr w:type="spellStart"/>
      <w:r w:rsidRPr="000750B5">
        <w:rPr>
          <w:rFonts w:ascii="Segoe UI" w:eastAsia="Times New Roman" w:hAnsi="Segoe UI" w:cs="Segoe UI"/>
          <w:color w:val="212121"/>
          <w:sz w:val="23"/>
          <w:szCs w:val="23"/>
        </w:rPr>
        <w:t>Kühn</w:t>
      </w:r>
      <w:proofErr w:type="spellEnd"/>
      <w:r w:rsidRPr="000750B5">
        <w:rPr>
          <w:rFonts w:ascii="Segoe UI" w:eastAsia="Times New Roman" w:hAnsi="Segoe UI" w:cs="Segoe UI"/>
          <w:color w:val="212121"/>
          <w:sz w:val="23"/>
          <w:szCs w:val="23"/>
        </w:rPr>
        <w:t xml:space="preserve"> and Brass, 2009; Wegner &amp; Wheatley, 1999). These are deep problems in the attribution of mental processes that are not easily solved by simply asking people how or why they were influenced. But this paper neglects these entire fields, simply asks people if they were influenced, and then takes those judgments at face value as accurate causes of mental processes.</w:t>
      </w:r>
    </w:p>
    <w:p w14:paraId="48A8F825" w14:textId="78C6BDC3" w:rsidR="002C3AD9" w:rsidRDefault="00E17CBE" w:rsidP="0015287A">
      <w:pPr>
        <w:shd w:val="clear" w:color="auto" w:fill="FFFFFF"/>
        <w:spacing w:line="240" w:lineRule="auto"/>
        <w:rPr>
          <w:rFonts w:ascii="Segoe UI" w:eastAsia="Times New Roman" w:hAnsi="Segoe UI" w:cs="Segoe UI"/>
          <w:color w:val="212121"/>
          <w:sz w:val="23"/>
          <w:szCs w:val="23"/>
        </w:rPr>
      </w:pPr>
      <w:r w:rsidRPr="00E17CBE">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2C3AD9">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now include</w:t>
      </w:r>
      <w:r w:rsidR="002C3AD9">
        <w:rPr>
          <w:rFonts w:ascii="Segoe UI" w:eastAsia="Times New Roman" w:hAnsi="Segoe UI" w:cs="Segoe UI"/>
          <w:color w:val="212121"/>
          <w:sz w:val="23"/>
          <w:szCs w:val="23"/>
        </w:rPr>
        <w:t xml:space="preserve"> new material in the General Discussion that incorporates </w:t>
      </w:r>
      <w:r w:rsidR="009503DC">
        <w:rPr>
          <w:rFonts w:ascii="Segoe UI" w:eastAsia="Times New Roman" w:hAnsi="Segoe UI" w:cs="Segoe UI"/>
          <w:color w:val="212121"/>
          <w:sz w:val="23"/>
          <w:szCs w:val="23"/>
        </w:rPr>
        <w:t xml:space="preserve">the reviewer’s </w:t>
      </w:r>
      <w:r w:rsidR="002C3AD9">
        <w:rPr>
          <w:rFonts w:ascii="Segoe UI" w:eastAsia="Times New Roman" w:hAnsi="Segoe UI" w:cs="Segoe UI"/>
          <w:color w:val="212121"/>
          <w:sz w:val="23"/>
          <w:szCs w:val="23"/>
        </w:rPr>
        <w:t>ideas on misattribution (see p.</w:t>
      </w:r>
      <w:r w:rsidR="00AD474D">
        <w:rPr>
          <w:rFonts w:ascii="Segoe UI" w:eastAsia="Times New Roman" w:hAnsi="Segoe UI" w:cs="Segoe UI"/>
          <w:color w:val="212121"/>
          <w:sz w:val="23"/>
          <w:szCs w:val="23"/>
        </w:rPr>
        <w:t>56-58</w:t>
      </w:r>
      <w:r w:rsidR="002C3AD9">
        <w:rPr>
          <w:rFonts w:ascii="Segoe UI" w:eastAsia="Times New Roman" w:hAnsi="Segoe UI" w:cs="Segoe UI"/>
          <w:color w:val="212121"/>
          <w:sz w:val="23"/>
          <w:szCs w:val="23"/>
        </w:rPr>
        <w:t xml:space="preserve">). Specifically we now say: </w:t>
      </w:r>
    </w:p>
    <w:p w14:paraId="7CFA822F" w14:textId="5D9C3616" w:rsidR="002C3AD9" w:rsidRDefault="002C3AD9"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2C3AD9">
        <w:rPr>
          <w:rFonts w:ascii="Segoe UI" w:eastAsia="Times New Roman" w:hAnsi="Segoe UI" w:cs="Segoe UI"/>
          <w:color w:val="212121"/>
          <w:sz w:val="23"/>
          <w:szCs w:val="23"/>
        </w:rPr>
        <w:t xml:space="preserve">On the one hand, AMP effects may reflect misattribution, as is often claimed, yet people are fully aware that misattribution is taking place. Moreover, our findings with prospective measures in Experiments 7-8 would require people to not only be aware of misattribution but also be able to predict that it is going to occur even before a target is evaluated or a target stimulus is even presented. Although this idea runs contrary to how misattribution is traditionally defined (Schwarz &amp; </w:t>
      </w:r>
      <w:proofErr w:type="spellStart"/>
      <w:r w:rsidRPr="002C3AD9">
        <w:rPr>
          <w:rFonts w:ascii="Segoe UI" w:eastAsia="Times New Roman" w:hAnsi="Segoe UI" w:cs="Segoe UI"/>
          <w:color w:val="212121"/>
          <w:sz w:val="23"/>
          <w:szCs w:val="23"/>
        </w:rPr>
        <w:t>Clore</w:t>
      </w:r>
      <w:proofErr w:type="spellEnd"/>
      <w:r w:rsidRPr="002C3AD9">
        <w:rPr>
          <w:rFonts w:ascii="Segoe UI" w:eastAsia="Times New Roman" w:hAnsi="Segoe UI" w:cs="Segoe UI"/>
          <w:color w:val="212121"/>
          <w:sz w:val="23"/>
          <w:szCs w:val="23"/>
        </w:rPr>
        <w:t>, 1983) it is possible. For instance, one reviewer of this paper argued that misattributions are - by definition - mistakes. As such, they cannot be entirely understood by the person making the misattribution otherwise they would presumably not make that error. When it comes to the AMP participants may be aware that their target evaluations are influenced by the primes (especially in cases where they feel strongly about the primes). But they may also hold the mistaken believe that the target really does have a particular valence. This latter belief would still qualify as a misattribution. Yet even in this case, our findings suggest that misattribution would still be occurring or captured in only those participants who were highly influence aware, rather than people in general. As such, changing the conceptualization of misattribution does not by itself address the issues raised by our findings.</w:t>
      </w:r>
      <w:r>
        <w:rPr>
          <w:rFonts w:ascii="Segoe UI" w:eastAsia="Times New Roman" w:hAnsi="Segoe UI" w:cs="Segoe UI"/>
          <w:color w:val="212121"/>
          <w:sz w:val="23"/>
          <w:szCs w:val="23"/>
        </w:rPr>
        <w:t>”</w:t>
      </w:r>
    </w:p>
    <w:p w14:paraId="5CA4D085" w14:textId="7B6AEC4E" w:rsidR="002C3AD9" w:rsidRDefault="002C3AD9" w:rsidP="0015287A">
      <w:pPr>
        <w:shd w:val="clear" w:color="auto" w:fill="FFFFFF"/>
        <w:spacing w:line="240" w:lineRule="auto"/>
        <w:rPr>
          <w:rFonts w:ascii="Segoe UI" w:eastAsia="Times New Roman" w:hAnsi="Segoe UI" w:cs="Segoe UI"/>
          <w:color w:val="212121"/>
          <w:sz w:val="23"/>
          <w:szCs w:val="23"/>
        </w:rPr>
      </w:pPr>
      <w:r w:rsidRPr="009503DC">
        <w:rPr>
          <w:rFonts w:ascii="Segoe UI" w:eastAsia="Times New Roman" w:hAnsi="Segoe UI" w:cs="Segoe UI"/>
          <w:b/>
          <w:color w:val="212121"/>
          <w:sz w:val="23"/>
          <w:szCs w:val="23"/>
        </w:rPr>
        <w:t>Reviewer 3</w:t>
      </w:r>
      <w:r w:rsidRPr="009503DC">
        <w:rPr>
          <w:rFonts w:ascii="Segoe UI" w:eastAsia="Times New Roman" w:hAnsi="Segoe UI" w:cs="Segoe UI"/>
          <w:color w:val="212121"/>
          <w:sz w:val="23"/>
          <w:szCs w:val="23"/>
        </w:rPr>
        <w:t xml:space="preserve">: </w:t>
      </w:r>
      <w:r w:rsidR="000750B5" w:rsidRPr="009503DC">
        <w:rPr>
          <w:rFonts w:ascii="Segoe UI" w:eastAsia="Times New Roman" w:hAnsi="Segoe UI" w:cs="Segoe UI"/>
          <w:color w:val="212121"/>
          <w:sz w:val="23"/>
          <w:szCs w:val="23"/>
        </w:rPr>
        <w:t>The most serious error in the paper is to use reported influence as a moderator, and then conclude that AMP effects are valid only for the subjects who reported influence. This is the same problem I wrote about in the first review, of taking an outcome variable and using it as a predictor or a moderator, known as "post-treatment bias" or post-treatment conditioning (</w:t>
      </w:r>
      <w:proofErr w:type="spellStart"/>
      <w:r w:rsidR="000750B5" w:rsidRPr="009503DC">
        <w:rPr>
          <w:rFonts w:ascii="Segoe UI" w:eastAsia="Times New Roman" w:hAnsi="Segoe UI" w:cs="Segoe UI"/>
          <w:color w:val="212121"/>
          <w:sz w:val="23"/>
          <w:szCs w:val="23"/>
        </w:rPr>
        <w:t>Coppock</w:t>
      </w:r>
      <w:proofErr w:type="spellEnd"/>
      <w:r w:rsidR="000750B5" w:rsidRPr="009503DC">
        <w:rPr>
          <w:rFonts w:ascii="Segoe UI" w:eastAsia="Times New Roman" w:hAnsi="Segoe UI" w:cs="Segoe UI"/>
          <w:color w:val="212121"/>
          <w:sz w:val="23"/>
          <w:szCs w:val="23"/>
        </w:rPr>
        <w:t xml:space="preserve">, 2019; Montgomery, </w:t>
      </w:r>
      <w:proofErr w:type="spellStart"/>
      <w:r w:rsidR="000750B5" w:rsidRPr="009503DC">
        <w:rPr>
          <w:rFonts w:ascii="Segoe UI" w:eastAsia="Times New Roman" w:hAnsi="Segoe UI" w:cs="Segoe UI"/>
          <w:color w:val="212121"/>
          <w:sz w:val="23"/>
          <w:szCs w:val="23"/>
        </w:rPr>
        <w:t>Nyhan</w:t>
      </w:r>
      <w:proofErr w:type="spellEnd"/>
      <w:r w:rsidR="000750B5" w:rsidRPr="009503DC">
        <w:rPr>
          <w:rFonts w:ascii="Segoe UI" w:eastAsia="Times New Roman" w:hAnsi="Segoe UI" w:cs="Segoe UI"/>
          <w:color w:val="212121"/>
          <w:sz w:val="23"/>
          <w:szCs w:val="23"/>
        </w:rPr>
        <w:t xml:space="preserve">, &amp; Torres, 2018). It occurs when researchers use a </w:t>
      </w:r>
      <w:commentRangeStart w:id="11"/>
      <w:commentRangeStart w:id="12"/>
      <w:r w:rsidR="000750B5" w:rsidRPr="009503DC">
        <w:rPr>
          <w:rFonts w:ascii="Segoe UI" w:eastAsia="Times New Roman" w:hAnsi="Segoe UI" w:cs="Segoe UI"/>
          <w:color w:val="212121"/>
          <w:sz w:val="23"/>
          <w:szCs w:val="23"/>
        </w:rPr>
        <w:t xml:space="preserve">variable that is affected by an experimental manipulation </w:t>
      </w:r>
      <w:commentRangeEnd w:id="11"/>
      <w:r w:rsidR="008C1AFD" w:rsidRPr="009503DC">
        <w:rPr>
          <w:rStyle w:val="CommentReference"/>
        </w:rPr>
        <w:commentReference w:id="11"/>
      </w:r>
      <w:commentRangeEnd w:id="12"/>
      <w:r w:rsidR="009503DC">
        <w:rPr>
          <w:rStyle w:val="CommentReference"/>
        </w:rPr>
        <w:commentReference w:id="12"/>
      </w:r>
      <w:r w:rsidR="000750B5" w:rsidRPr="009503DC">
        <w:rPr>
          <w:rFonts w:ascii="Segoe UI" w:eastAsia="Times New Roman" w:hAnsi="Segoe UI" w:cs="Segoe UI"/>
          <w:color w:val="212121"/>
          <w:sz w:val="23"/>
          <w:szCs w:val="23"/>
        </w:rPr>
        <w:t xml:space="preserve">as a covariate or moderator to make inferences about the experimental effect. This creates </w:t>
      </w:r>
      <w:proofErr w:type="gramStart"/>
      <w:r w:rsidR="000750B5" w:rsidRPr="009503DC">
        <w:rPr>
          <w:rFonts w:ascii="Segoe UI" w:eastAsia="Times New Roman" w:hAnsi="Segoe UI" w:cs="Segoe UI"/>
          <w:color w:val="212121"/>
          <w:sz w:val="23"/>
          <w:szCs w:val="23"/>
        </w:rPr>
        <w:t>a confound</w:t>
      </w:r>
      <w:proofErr w:type="gramEnd"/>
      <w:r w:rsidR="000750B5" w:rsidRPr="009503DC">
        <w:rPr>
          <w:rFonts w:ascii="Segoe UI" w:eastAsia="Times New Roman" w:hAnsi="Segoe UI" w:cs="Segoe UI"/>
          <w:color w:val="212121"/>
          <w:sz w:val="23"/>
          <w:szCs w:val="23"/>
        </w:rPr>
        <w:t xml:space="preserve"> between the post-treatment variable and the experimental effect on any other outcome.</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lastRenderedPageBreak/>
        <w:t xml:space="preserve">Concretely, if the AMP is equally valid for all subjects and judgments of influence are caused by attitude strength (i.e., the strength of affective reactions to the primes) then dividing people into "more aware" and "less aware" based on the influence ratings is guaranteed to find the observed results. </w:t>
      </w:r>
      <w:commentRangeStart w:id="13"/>
      <w:commentRangeStart w:id="14"/>
      <w:r w:rsidR="000750B5" w:rsidRPr="000750B5">
        <w:rPr>
          <w:rFonts w:ascii="Segoe UI" w:eastAsia="Times New Roman" w:hAnsi="Segoe UI" w:cs="Segoe UI"/>
          <w:color w:val="212121"/>
          <w:sz w:val="23"/>
          <w:szCs w:val="23"/>
        </w:rPr>
        <w:t>That is because subjects with stronger attitudes will report more influence of the primes as a consequence</w:t>
      </w:r>
      <w:commentRangeEnd w:id="13"/>
      <w:r w:rsidR="007F0E32">
        <w:rPr>
          <w:rStyle w:val="CommentReference"/>
        </w:rPr>
        <w:commentReference w:id="13"/>
      </w:r>
      <w:commentRangeEnd w:id="14"/>
      <w:r w:rsidR="004245B7">
        <w:rPr>
          <w:rStyle w:val="CommentReference"/>
        </w:rPr>
        <w:commentReference w:id="14"/>
      </w:r>
      <w:r w:rsidR="000750B5" w:rsidRPr="000750B5">
        <w:rPr>
          <w:rFonts w:ascii="Segoe UI" w:eastAsia="Times New Roman" w:hAnsi="Segoe UI" w:cs="Segoe UI"/>
          <w:color w:val="212121"/>
          <w:sz w:val="23"/>
          <w:szCs w:val="23"/>
        </w:rPr>
        <w:t>. Then when subjects are separated by rated influence, the ones who report little influence will be the subjects with weak attitudes and little variability on AMP scores. The group with high rated influence, in contrast, will have strong attitudes and more extreme priming effects. Again, this is guaranteed to happen even if the AMP is equally valid for all subjects and awareness plays no role in driving the priming effect.</w:t>
      </w:r>
    </w:p>
    <w:p w14:paraId="111DD3AD" w14:textId="1211BEEC" w:rsidR="002C3AD9" w:rsidRDefault="002C3AD9" w:rsidP="0015287A">
      <w:pPr>
        <w:shd w:val="clear" w:color="auto" w:fill="FFFFFF"/>
        <w:spacing w:line="240" w:lineRule="auto"/>
        <w:rPr>
          <w:rFonts w:ascii="Segoe UI" w:eastAsia="Times New Roman" w:hAnsi="Segoe UI" w:cs="Segoe UI"/>
          <w:color w:val="212121"/>
          <w:sz w:val="23"/>
          <w:szCs w:val="23"/>
        </w:rPr>
      </w:pPr>
      <w:r w:rsidRPr="002C3AD9">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T</w:t>
      </w:r>
      <w:r>
        <w:rPr>
          <w:rFonts w:ascii="Segoe UI" w:eastAsia="Times New Roman" w:hAnsi="Segoe UI" w:cs="Segoe UI"/>
          <w:color w:val="212121"/>
          <w:sz w:val="23"/>
          <w:szCs w:val="23"/>
        </w:rPr>
        <w:t xml:space="preserve">he Reviewer’s </w:t>
      </w:r>
      <w:r w:rsidR="00F14141">
        <w:rPr>
          <w:rFonts w:ascii="Segoe UI" w:eastAsia="Times New Roman" w:hAnsi="Segoe UI" w:cs="Segoe UI"/>
          <w:color w:val="212121"/>
          <w:sz w:val="23"/>
          <w:szCs w:val="23"/>
        </w:rPr>
        <w:t xml:space="preserve">argument </w:t>
      </w:r>
      <w:r>
        <w:rPr>
          <w:rFonts w:ascii="Segoe UI" w:eastAsia="Times New Roman" w:hAnsi="Segoe UI" w:cs="Segoe UI"/>
          <w:color w:val="212121"/>
          <w:sz w:val="23"/>
          <w:szCs w:val="23"/>
        </w:rPr>
        <w:t xml:space="preserve">rests on </w:t>
      </w:r>
      <w:r w:rsidR="00F14141">
        <w:rPr>
          <w:rFonts w:ascii="Segoe UI" w:eastAsia="Times New Roman" w:hAnsi="Segoe UI" w:cs="Segoe UI"/>
          <w:color w:val="212121"/>
          <w:sz w:val="23"/>
          <w:szCs w:val="23"/>
        </w:rPr>
        <w:t xml:space="preserve">the </w:t>
      </w:r>
      <w:r>
        <w:rPr>
          <w:rFonts w:ascii="Segoe UI" w:eastAsia="Times New Roman" w:hAnsi="Segoe UI" w:cs="Segoe UI"/>
          <w:color w:val="212121"/>
          <w:sz w:val="23"/>
          <w:szCs w:val="23"/>
        </w:rPr>
        <w:t>fundamental assumption that “</w:t>
      </w:r>
      <w:r w:rsidRPr="000750B5">
        <w:rPr>
          <w:rFonts w:ascii="Segoe UI" w:eastAsia="Times New Roman" w:hAnsi="Segoe UI" w:cs="Segoe UI"/>
          <w:color w:val="212121"/>
          <w:sz w:val="23"/>
          <w:szCs w:val="23"/>
        </w:rPr>
        <w:t xml:space="preserve">the AMP is </w:t>
      </w:r>
      <w:r w:rsidRPr="002C3AD9">
        <w:rPr>
          <w:rFonts w:ascii="Segoe UI" w:eastAsia="Times New Roman" w:hAnsi="Segoe UI" w:cs="Segoe UI"/>
          <w:color w:val="212121"/>
          <w:sz w:val="23"/>
          <w:szCs w:val="23"/>
          <w:u w:val="single"/>
        </w:rPr>
        <w:t>equally valid for all subjects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 xml:space="preserve">Yet </w:t>
      </w:r>
      <w:r>
        <w:rPr>
          <w:rFonts w:ascii="Segoe UI" w:eastAsia="Times New Roman" w:hAnsi="Segoe UI" w:cs="Segoe UI"/>
          <w:color w:val="212121"/>
          <w:sz w:val="23"/>
          <w:szCs w:val="23"/>
        </w:rPr>
        <w:t xml:space="preserve">our data </w:t>
      </w:r>
      <w:r w:rsidR="00F14141">
        <w:rPr>
          <w:rFonts w:ascii="Segoe UI" w:eastAsia="Times New Roman" w:hAnsi="Segoe UI" w:cs="Segoe UI"/>
          <w:color w:val="212121"/>
          <w:sz w:val="23"/>
          <w:szCs w:val="23"/>
        </w:rPr>
        <w:t xml:space="preserve">strongly </w:t>
      </w:r>
      <w:r>
        <w:rPr>
          <w:rFonts w:ascii="Segoe UI" w:eastAsia="Times New Roman" w:hAnsi="Segoe UI" w:cs="Segoe UI"/>
          <w:color w:val="212121"/>
          <w:sz w:val="23"/>
          <w:szCs w:val="23"/>
        </w:rPr>
        <w:t>suggest</w:t>
      </w:r>
      <w:r w:rsidR="00F14141">
        <w:rPr>
          <w:rFonts w:ascii="Segoe UI" w:eastAsia="Times New Roman" w:hAnsi="Segoe UI" w:cs="Segoe UI"/>
          <w:color w:val="212121"/>
          <w:sz w:val="23"/>
          <w:szCs w:val="23"/>
        </w:rPr>
        <w:t>s</w:t>
      </w:r>
      <w:r>
        <w:rPr>
          <w:rFonts w:ascii="Segoe UI" w:eastAsia="Times New Roman" w:hAnsi="Segoe UI" w:cs="Segoe UI"/>
          <w:color w:val="212121"/>
          <w:sz w:val="23"/>
          <w:szCs w:val="23"/>
        </w:rPr>
        <w:t xml:space="preserve"> </w:t>
      </w:r>
      <w:r w:rsidR="00F14141">
        <w:rPr>
          <w:rFonts w:ascii="Segoe UI" w:eastAsia="Times New Roman" w:hAnsi="Segoe UI" w:cs="Segoe UI"/>
          <w:color w:val="212121"/>
          <w:sz w:val="23"/>
          <w:szCs w:val="23"/>
        </w:rPr>
        <w:t>otherwise</w:t>
      </w:r>
      <w:r>
        <w:rPr>
          <w:rFonts w:ascii="Segoe UI" w:eastAsia="Times New Roman" w:hAnsi="Segoe UI" w:cs="Segoe UI"/>
          <w:color w:val="212121"/>
          <w:sz w:val="23"/>
          <w:szCs w:val="23"/>
        </w:rPr>
        <w:t xml:space="preserve">. We consistently find that it is only a </w:t>
      </w:r>
      <w:r w:rsidRPr="002C3AD9">
        <w:rPr>
          <w:rFonts w:ascii="Segoe UI" w:eastAsia="Times New Roman" w:hAnsi="Segoe UI" w:cs="Segoe UI"/>
          <w:i/>
          <w:color w:val="212121"/>
          <w:sz w:val="23"/>
          <w:szCs w:val="23"/>
        </w:rPr>
        <w:t>subset</w:t>
      </w:r>
      <w:r>
        <w:rPr>
          <w:rFonts w:ascii="Segoe UI" w:eastAsia="Times New Roman" w:hAnsi="Segoe UI" w:cs="Segoe UI"/>
          <w:color w:val="212121"/>
          <w:sz w:val="23"/>
          <w:szCs w:val="23"/>
        </w:rPr>
        <w:t xml:space="preserve"> </w:t>
      </w:r>
      <w:r w:rsidRPr="002C3AD9">
        <w:rPr>
          <w:rFonts w:ascii="Segoe UI" w:eastAsia="Times New Roman" w:hAnsi="Segoe UI" w:cs="Segoe UI"/>
          <w:i/>
          <w:color w:val="212121"/>
          <w:sz w:val="23"/>
          <w:szCs w:val="23"/>
        </w:rPr>
        <w:t>of influence aware trials</w:t>
      </w:r>
      <w:r>
        <w:rPr>
          <w:rFonts w:ascii="Segoe UI" w:eastAsia="Times New Roman" w:hAnsi="Segoe UI" w:cs="Segoe UI"/>
          <w:color w:val="212121"/>
          <w:sz w:val="23"/>
          <w:szCs w:val="23"/>
        </w:rPr>
        <w:t xml:space="preserve"> that drive the effect within-individuals. And between-individuals, it is only a </w:t>
      </w:r>
      <w:r w:rsidRPr="002C3AD9">
        <w:rPr>
          <w:rFonts w:ascii="Segoe UI" w:eastAsia="Times New Roman" w:hAnsi="Segoe UI" w:cs="Segoe UI"/>
          <w:i/>
          <w:color w:val="212121"/>
          <w:sz w:val="23"/>
          <w:szCs w:val="23"/>
        </w:rPr>
        <w:t>subset of individuals</w:t>
      </w:r>
      <w:r>
        <w:rPr>
          <w:rFonts w:ascii="Segoe UI" w:eastAsia="Times New Roman" w:hAnsi="Segoe UI" w:cs="Segoe UI"/>
          <w:color w:val="212121"/>
          <w:sz w:val="23"/>
          <w:szCs w:val="23"/>
        </w:rPr>
        <w:t xml:space="preserve"> that drive group level effects. Thus the premise upon which the conclusion is based does not seem to be in line with the data </w:t>
      </w:r>
      <w:r w:rsidR="00F14141">
        <w:rPr>
          <w:rFonts w:ascii="Segoe UI" w:eastAsia="Times New Roman" w:hAnsi="Segoe UI" w:cs="Segoe UI"/>
          <w:color w:val="212121"/>
          <w:sz w:val="23"/>
          <w:szCs w:val="23"/>
        </w:rPr>
        <w:t xml:space="preserve">being </w:t>
      </w:r>
      <w:r>
        <w:rPr>
          <w:rFonts w:ascii="Segoe UI" w:eastAsia="Times New Roman" w:hAnsi="Segoe UI" w:cs="Segoe UI"/>
          <w:color w:val="212121"/>
          <w:sz w:val="23"/>
          <w:szCs w:val="23"/>
        </w:rPr>
        <w:t>reported here</w:t>
      </w:r>
      <w:r w:rsidR="00F14141">
        <w:rPr>
          <w:rFonts w:ascii="Segoe UI" w:eastAsia="Times New Roman" w:hAnsi="Segoe UI" w:cs="Segoe UI"/>
          <w:color w:val="212121"/>
          <w:sz w:val="23"/>
          <w:szCs w:val="23"/>
        </w:rPr>
        <w:t xml:space="preserve"> (i.e., the AMP is not equally valid for all subjects)</w:t>
      </w:r>
      <w:r>
        <w:rPr>
          <w:rFonts w:ascii="Segoe UI" w:eastAsia="Times New Roman" w:hAnsi="Segoe UI" w:cs="Segoe UI"/>
          <w:color w:val="212121"/>
          <w:sz w:val="23"/>
          <w:szCs w:val="23"/>
        </w:rPr>
        <w:t>.</w:t>
      </w:r>
    </w:p>
    <w:p w14:paraId="2030B951" w14:textId="7AA830E1"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With respective to the idea that “judgements of influence are caused by attitude strength”, this is again a causal inference made on the basis of correlational data (the very same issue the author had with our own theorizing). That said, in the spirit of intellectual fairness, we have included new material in the General Discussion that speaks to the reviewer’s claims, and acknowledge them as one of several alternative explanations for our findings (see p.</w:t>
      </w:r>
      <w:r w:rsidR="00C24DCE">
        <w:rPr>
          <w:rFonts w:ascii="Segoe UI" w:eastAsia="Times New Roman" w:hAnsi="Segoe UI" w:cs="Segoe UI"/>
          <w:color w:val="212121"/>
          <w:sz w:val="23"/>
          <w:szCs w:val="23"/>
        </w:rPr>
        <w:t>58-60</w:t>
      </w:r>
      <w:bookmarkStart w:id="15" w:name="_GoBack"/>
      <w:bookmarkEnd w:id="15"/>
      <w:r>
        <w:rPr>
          <w:rFonts w:ascii="Segoe UI" w:eastAsia="Times New Roman" w:hAnsi="Segoe UI" w:cs="Segoe UI"/>
          <w:color w:val="212121"/>
          <w:sz w:val="23"/>
          <w:szCs w:val="23"/>
        </w:rPr>
        <w:t xml:space="preserve">). Specifically we state the following: </w:t>
      </w:r>
    </w:p>
    <w:p w14:paraId="7A9CE71E" w14:textId="2FA73F79" w:rsidR="00F14141" w:rsidRDefault="00F14141" w:rsidP="002C0857">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w:t>
      </w:r>
      <w:r w:rsidRPr="00F14141">
        <w:rPr>
          <w:rFonts w:ascii="Segoe UI" w:eastAsia="Times New Roman" w:hAnsi="Segoe UI" w:cs="Segoe UI"/>
          <w:color w:val="212121"/>
          <w:sz w:val="23"/>
          <w:szCs w:val="23"/>
        </w:rPr>
        <w:t>Another reviewer advanced an attitude strength perspective on our findings. The idea here is that if the AMP is equally valid for all participants, and judgments of influence are caused by attitude strength (i.e., the strength of affective reactions to the primes), then participants with stronger attitudes will report more influence of the primes as a consequence. When participants are separated based on their influence awareness ratings, the ones who report little influence will be those with weak attitudes and little variability on AMP scores. Those who report high influence will have strong attitudes and more extreme priming effects. Thus influence awareness is a by-product or corollary of attitude strength rather than the main factor driving AMP effects.</w:t>
      </w:r>
      <w:r>
        <w:rPr>
          <w:rFonts w:ascii="Segoe UI" w:eastAsia="Times New Roman" w:hAnsi="Segoe UI" w:cs="Segoe UI"/>
          <w:color w:val="212121"/>
          <w:sz w:val="23"/>
          <w:szCs w:val="23"/>
        </w:rPr>
        <w:t>”</w:t>
      </w:r>
    </w:p>
    <w:p w14:paraId="7F4D44C0" w14:textId="4DF70E55" w:rsidR="00300FCF"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Reviewer 3</w:t>
      </w:r>
      <w:r>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 xml:space="preserve">The authors argue that the same logic about validity would apply to other tests such as the IAT. I agree that the issues are the same, but the authors' analysis is equally misleading for the IAT. Research suggests that people can indeed report with some accuracy </w:t>
      </w:r>
      <w:r w:rsidR="000750B5" w:rsidRPr="009503DC">
        <w:rPr>
          <w:rFonts w:ascii="Segoe UI" w:eastAsia="Times New Roman" w:hAnsi="Segoe UI" w:cs="Segoe UI"/>
          <w:color w:val="212121"/>
          <w:sz w:val="23"/>
          <w:szCs w:val="23"/>
        </w:rPr>
        <w:t>about the size of their congruity effect on the IAT (See Adam Hahn and Bertram Gawronski's work). If you ask who was influenced by congruity in the IAT and then use influence ratings as a moderator, will find that the effect is larger for those who report more influence, and more strongly correlated with other variables. But this is not because the task is only valid for those who are aware of it; it is because we have conditioned on a variable that is downstream from the congruity effect.</w:t>
      </w:r>
    </w:p>
    <w:p w14:paraId="2C002992" w14:textId="5D86E5D5" w:rsidR="008E04F0" w:rsidRDefault="00300FCF" w:rsidP="0015287A">
      <w:pPr>
        <w:shd w:val="clear" w:color="auto" w:fill="FFFFFF"/>
        <w:spacing w:line="240" w:lineRule="auto"/>
        <w:rPr>
          <w:rFonts w:ascii="Segoe UI" w:eastAsia="Times New Roman" w:hAnsi="Segoe UI" w:cs="Segoe UI"/>
          <w:color w:val="212121"/>
          <w:sz w:val="23"/>
          <w:szCs w:val="23"/>
        </w:rPr>
      </w:pPr>
      <w:r w:rsidRPr="00300FCF">
        <w:rPr>
          <w:rFonts w:ascii="Segoe UI" w:eastAsia="Times New Roman" w:hAnsi="Segoe UI" w:cs="Segoe UI"/>
          <w:b/>
          <w:color w:val="212121"/>
          <w:sz w:val="23"/>
          <w:szCs w:val="23"/>
        </w:rPr>
        <w:lastRenderedPageBreak/>
        <w:t>Authors</w:t>
      </w:r>
      <w:r>
        <w:rPr>
          <w:rFonts w:ascii="Segoe UI" w:eastAsia="Times New Roman" w:hAnsi="Segoe UI" w:cs="Segoe UI"/>
          <w:color w:val="212121"/>
          <w:sz w:val="23"/>
          <w:szCs w:val="23"/>
        </w:rPr>
        <w:t xml:space="preserve">: </w:t>
      </w:r>
      <w:r w:rsidR="008E04F0">
        <w:rPr>
          <w:rFonts w:ascii="Segoe UI" w:eastAsia="Times New Roman" w:hAnsi="Segoe UI" w:cs="Segoe UI"/>
          <w:color w:val="212121"/>
          <w:sz w:val="23"/>
          <w:szCs w:val="23"/>
        </w:rPr>
        <w:t>See our previous comments on temporal ordering and treatment of influence awareness as an IV and DV.</w:t>
      </w:r>
      <w:r w:rsidR="000750B5" w:rsidRPr="000750B5">
        <w:rPr>
          <w:rFonts w:ascii="Segoe UI" w:eastAsia="Times New Roman" w:hAnsi="Segoe UI" w:cs="Segoe UI"/>
          <w:color w:val="212121"/>
          <w:sz w:val="23"/>
          <w:szCs w:val="23"/>
        </w:rPr>
        <w:br/>
      </w:r>
      <w:r w:rsidR="000750B5" w:rsidRPr="000750B5">
        <w:rPr>
          <w:rFonts w:ascii="Segoe UI" w:eastAsia="Times New Roman" w:hAnsi="Segoe UI" w:cs="Segoe UI"/>
          <w:color w:val="212121"/>
          <w:sz w:val="23"/>
          <w:szCs w:val="23"/>
        </w:rPr>
        <w:br/>
      </w:r>
      <w:r w:rsidR="0051424E" w:rsidRPr="0051424E">
        <w:rPr>
          <w:rFonts w:ascii="Segoe UI" w:eastAsia="Times New Roman" w:hAnsi="Segoe UI" w:cs="Segoe UI"/>
          <w:b/>
          <w:color w:val="212121"/>
          <w:sz w:val="23"/>
          <w:szCs w:val="23"/>
        </w:rPr>
        <w:t>Reviewer 3</w:t>
      </w:r>
      <w:r w:rsidR="0051424E">
        <w:rPr>
          <w:rFonts w:ascii="Segoe UI" w:eastAsia="Times New Roman" w:hAnsi="Segoe UI" w:cs="Segoe UI"/>
          <w:color w:val="212121"/>
          <w:sz w:val="23"/>
          <w:szCs w:val="23"/>
        </w:rPr>
        <w:t xml:space="preserve">. </w:t>
      </w:r>
      <w:r w:rsidR="000750B5" w:rsidRPr="000750B5">
        <w:rPr>
          <w:rFonts w:ascii="Segoe UI" w:eastAsia="Times New Roman" w:hAnsi="Segoe UI" w:cs="Segoe UI"/>
          <w:color w:val="212121"/>
          <w:sz w:val="23"/>
          <w:szCs w:val="23"/>
        </w:rPr>
        <w:t>To summarize, the present paper was not responsive to the previous reviews. With the exception of study 1, the present studies do not address the problems identified in the first submission, and they do not make a substantial advance beyond the Bar-Anan / Payne exchange in 2012/2013. Although the revision removed certain causal words, the causal assumptions, analyses, and interpretations remain, and the elementary confusion between correlation and causation remains.</w:t>
      </w:r>
    </w:p>
    <w:p w14:paraId="5AEDC489" w14:textId="74916A18" w:rsidR="008E04F0" w:rsidRDefault="008E04F0" w:rsidP="0015287A">
      <w:pPr>
        <w:shd w:val="clear" w:color="auto" w:fill="FFFFFF"/>
        <w:spacing w:line="240" w:lineRule="auto"/>
        <w:rPr>
          <w:rFonts w:ascii="Segoe UI" w:eastAsia="Times New Roman" w:hAnsi="Segoe UI" w:cs="Segoe UI"/>
          <w:color w:val="212121"/>
          <w:sz w:val="23"/>
          <w:szCs w:val="23"/>
        </w:rPr>
      </w:pPr>
      <w:r w:rsidRPr="008E04F0">
        <w:rPr>
          <w:rFonts w:ascii="Segoe UI" w:eastAsia="Times New Roman" w:hAnsi="Segoe UI" w:cs="Segoe UI"/>
          <w:b/>
          <w:color w:val="212121"/>
          <w:sz w:val="23"/>
          <w:szCs w:val="23"/>
        </w:rPr>
        <w:t>Authors</w:t>
      </w:r>
      <w:r>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We find it unfortunate that the reviewer feels we were “</w:t>
      </w:r>
      <w:r w:rsidR="0051424E" w:rsidRPr="000750B5">
        <w:rPr>
          <w:rFonts w:ascii="Segoe UI" w:eastAsia="Times New Roman" w:hAnsi="Segoe UI" w:cs="Segoe UI"/>
          <w:color w:val="212121"/>
          <w:sz w:val="23"/>
          <w:szCs w:val="23"/>
        </w:rPr>
        <w:t>not responsive to the previous reviews</w:t>
      </w:r>
      <w:r w:rsidR="0051424E">
        <w:rPr>
          <w:rFonts w:ascii="Segoe UI" w:eastAsia="Times New Roman" w:hAnsi="Segoe UI" w:cs="Segoe UI"/>
          <w:color w:val="212121"/>
          <w:sz w:val="23"/>
          <w:szCs w:val="23"/>
        </w:rPr>
        <w:t xml:space="preserve">”. This is inconsistent with </w:t>
      </w:r>
      <w:r w:rsidR="00887A08">
        <w:rPr>
          <w:rFonts w:ascii="Segoe UI" w:eastAsia="Times New Roman" w:hAnsi="Segoe UI" w:cs="Segoe UI"/>
          <w:color w:val="212121"/>
          <w:sz w:val="23"/>
          <w:szCs w:val="23"/>
        </w:rPr>
        <w:t xml:space="preserve">what </w:t>
      </w:r>
      <w:r w:rsidR="0051424E">
        <w:rPr>
          <w:rFonts w:ascii="Segoe UI" w:eastAsia="Times New Roman" w:hAnsi="Segoe UI" w:cs="Segoe UI"/>
          <w:color w:val="212121"/>
          <w:sz w:val="23"/>
          <w:szCs w:val="23"/>
        </w:rPr>
        <w:t>Reviewer 1</w:t>
      </w:r>
      <w:r w:rsidR="00887A08">
        <w:rPr>
          <w:rFonts w:ascii="Segoe UI" w:eastAsia="Times New Roman" w:hAnsi="Segoe UI" w:cs="Segoe UI"/>
          <w:color w:val="212121"/>
          <w:sz w:val="23"/>
          <w:szCs w:val="23"/>
        </w:rPr>
        <w:t xml:space="preserve"> feels </w:t>
      </w:r>
      <w:r w:rsidR="0051424E">
        <w:rPr>
          <w:rFonts w:ascii="Segoe UI" w:eastAsia="Times New Roman" w:hAnsi="Segoe UI" w:cs="Segoe UI"/>
          <w:color w:val="212121"/>
          <w:sz w:val="23"/>
          <w:szCs w:val="23"/>
        </w:rPr>
        <w:t>and our own</w:t>
      </w:r>
      <w:r w:rsidR="00887A08">
        <w:rPr>
          <w:rFonts w:ascii="Segoe UI" w:eastAsia="Times New Roman" w:hAnsi="Segoe UI" w:cs="Segoe UI"/>
          <w:color w:val="212121"/>
          <w:sz w:val="23"/>
          <w:szCs w:val="23"/>
        </w:rPr>
        <w:t xml:space="preserve"> perspective</w:t>
      </w:r>
      <w:r w:rsidR="0051424E">
        <w:rPr>
          <w:rFonts w:ascii="Segoe UI" w:eastAsia="Times New Roman" w:hAnsi="Segoe UI" w:cs="Segoe UI"/>
          <w:color w:val="212121"/>
          <w:sz w:val="23"/>
          <w:szCs w:val="23"/>
        </w:rPr>
        <w:t xml:space="preserve">. Across </w:t>
      </w:r>
      <w:r w:rsidR="00887A08">
        <w:rPr>
          <w:rFonts w:ascii="Segoe UI" w:eastAsia="Times New Roman" w:hAnsi="Segoe UI" w:cs="Segoe UI"/>
          <w:color w:val="212121"/>
          <w:sz w:val="23"/>
          <w:szCs w:val="23"/>
        </w:rPr>
        <w:t>multiple rounds of reviews</w:t>
      </w:r>
      <w:r w:rsidR="0051424E">
        <w:rPr>
          <w:rFonts w:ascii="Segoe UI" w:eastAsia="Times New Roman" w:hAnsi="Segoe UI" w:cs="Segoe UI"/>
          <w:color w:val="212121"/>
          <w:sz w:val="23"/>
          <w:szCs w:val="23"/>
        </w:rPr>
        <w:t xml:space="preserve"> we have genuinely engaged with </w:t>
      </w:r>
      <w:r w:rsidR="00887A08">
        <w:rPr>
          <w:rFonts w:ascii="Segoe UI" w:eastAsia="Times New Roman" w:hAnsi="Segoe UI" w:cs="Segoe UI"/>
          <w:color w:val="212121"/>
          <w:sz w:val="23"/>
          <w:szCs w:val="23"/>
        </w:rPr>
        <w:t xml:space="preserve">his </w:t>
      </w:r>
      <w:r w:rsidR="0051424E">
        <w:rPr>
          <w:rFonts w:ascii="Segoe UI" w:eastAsia="Times New Roman" w:hAnsi="Segoe UI" w:cs="Segoe UI"/>
          <w:color w:val="212121"/>
          <w:sz w:val="23"/>
          <w:szCs w:val="23"/>
        </w:rPr>
        <w:t xml:space="preserve">comments. We added three new studies </w:t>
      </w:r>
      <w:r w:rsidR="00887A08">
        <w:rPr>
          <w:rFonts w:ascii="Segoe UI" w:eastAsia="Times New Roman" w:hAnsi="Segoe UI" w:cs="Segoe UI"/>
          <w:color w:val="212121"/>
          <w:sz w:val="23"/>
          <w:szCs w:val="23"/>
        </w:rPr>
        <w:t xml:space="preserve">(one replication and two novel empirical studies) </w:t>
      </w:r>
      <w:r w:rsidR="0051424E">
        <w:rPr>
          <w:rFonts w:ascii="Segoe UI" w:eastAsia="Times New Roman" w:hAnsi="Segoe UI" w:cs="Segoe UI"/>
          <w:color w:val="212121"/>
          <w:sz w:val="23"/>
          <w:szCs w:val="23"/>
        </w:rPr>
        <w:t xml:space="preserve">that speak to the theoretical issues he </w:t>
      </w:r>
      <w:r w:rsidR="00887A08">
        <w:rPr>
          <w:rFonts w:ascii="Segoe UI" w:eastAsia="Times New Roman" w:hAnsi="Segoe UI" w:cs="Segoe UI"/>
          <w:color w:val="212121"/>
          <w:sz w:val="23"/>
          <w:szCs w:val="23"/>
        </w:rPr>
        <w:t xml:space="preserve">previously </w:t>
      </w:r>
      <w:r w:rsidR="0051424E">
        <w:rPr>
          <w:rFonts w:ascii="Segoe UI" w:eastAsia="Times New Roman" w:hAnsi="Segoe UI" w:cs="Segoe UI"/>
          <w:color w:val="212121"/>
          <w:sz w:val="23"/>
          <w:szCs w:val="23"/>
        </w:rPr>
        <w:t>raised</w:t>
      </w:r>
      <w:r w:rsidR="00887A08">
        <w:rPr>
          <w:rFonts w:ascii="Segoe UI" w:eastAsia="Times New Roman" w:hAnsi="Segoe UI" w:cs="Segoe UI"/>
          <w:color w:val="212121"/>
          <w:sz w:val="23"/>
          <w:szCs w:val="23"/>
        </w:rPr>
        <w:t xml:space="preserve"> (retrospective vs. prospective awareness)</w:t>
      </w:r>
      <w:r w:rsidR="0051424E">
        <w:rPr>
          <w:rFonts w:ascii="Segoe UI" w:eastAsia="Times New Roman" w:hAnsi="Segoe UI" w:cs="Segoe UI"/>
          <w:color w:val="212121"/>
          <w:sz w:val="23"/>
          <w:szCs w:val="23"/>
        </w:rPr>
        <w:t xml:space="preserve">. We have significantly revised the paper multiple times to correct </w:t>
      </w:r>
      <w:r w:rsidR="00887A08">
        <w:rPr>
          <w:rFonts w:ascii="Segoe UI" w:eastAsia="Times New Roman" w:hAnsi="Segoe UI" w:cs="Segoe UI"/>
          <w:color w:val="212121"/>
          <w:sz w:val="23"/>
          <w:szCs w:val="23"/>
        </w:rPr>
        <w:t>for inaccuracies.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 xml:space="preserve">We </w:t>
      </w:r>
      <w:r w:rsidR="0051424E">
        <w:rPr>
          <w:rFonts w:ascii="Segoe UI" w:eastAsia="Times New Roman" w:hAnsi="Segoe UI" w:cs="Segoe UI"/>
          <w:color w:val="212121"/>
          <w:sz w:val="23"/>
          <w:szCs w:val="23"/>
        </w:rPr>
        <w:t xml:space="preserve">now include </w:t>
      </w:r>
      <w:r w:rsidR="00887A08">
        <w:rPr>
          <w:rFonts w:ascii="Segoe UI" w:eastAsia="Times New Roman" w:hAnsi="Segoe UI" w:cs="Segoe UI"/>
          <w:color w:val="212121"/>
          <w:sz w:val="23"/>
          <w:szCs w:val="23"/>
        </w:rPr>
        <w:t xml:space="preserve">several </w:t>
      </w:r>
      <w:r w:rsidR="0051424E">
        <w:rPr>
          <w:rFonts w:ascii="Segoe UI" w:eastAsia="Times New Roman" w:hAnsi="Segoe UI" w:cs="Segoe UI"/>
          <w:color w:val="212121"/>
          <w:sz w:val="23"/>
          <w:szCs w:val="23"/>
        </w:rPr>
        <w:t>additional section</w:t>
      </w:r>
      <w:r w:rsidR="00887A08">
        <w:rPr>
          <w:rFonts w:ascii="Segoe UI" w:eastAsia="Times New Roman" w:hAnsi="Segoe UI" w:cs="Segoe UI"/>
          <w:color w:val="212121"/>
          <w:sz w:val="23"/>
          <w:szCs w:val="23"/>
        </w:rPr>
        <w:t>s</w:t>
      </w:r>
      <w:r w:rsidR="0051424E">
        <w:rPr>
          <w:rFonts w:ascii="Segoe UI" w:eastAsia="Times New Roman" w:hAnsi="Segoe UI" w:cs="Segoe UI"/>
          <w:color w:val="212121"/>
          <w:sz w:val="23"/>
          <w:szCs w:val="23"/>
        </w:rPr>
        <w:t xml:space="preserve"> </w:t>
      </w:r>
      <w:r w:rsidR="00887A08">
        <w:rPr>
          <w:rFonts w:ascii="Segoe UI" w:eastAsia="Times New Roman" w:hAnsi="Segoe UI" w:cs="Segoe UI"/>
          <w:color w:val="212121"/>
          <w:sz w:val="23"/>
          <w:szCs w:val="23"/>
        </w:rPr>
        <w:t>that highlight</w:t>
      </w:r>
      <w:r w:rsidR="0051424E">
        <w:rPr>
          <w:rFonts w:ascii="Segoe UI" w:eastAsia="Times New Roman" w:hAnsi="Segoe UI" w:cs="Segoe UI"/>
          <w:color w:val="212121"/>
          <w:sz w:val="23"/>
          <w:szCs w:val="23"/>
        </w:rPr>
        <w:t xml:space="preserve"> his theoretical </w:t>
      </w:r>
      <w:r w:rsidR="00887A08">
        <w:rPr>
          <w:rFonts w:ascii="Segoe UI" w:eastAsia="Times New Roman" w:hAnsi="Segoe UI" w:cs="Segoe UI"/>
          <w:color w:val="212121"/>
          <w:sz w:val="23"/>
          <w:szCs w:val="23"/>
        </w:rPr>
        <w:t xml:space="preserve">ideas </w:t>
      </w:r>
      <w:r w:rsidR="0051424E">
        <w:rPr>
          <w:rFonts w:ascii="Segoe UI" w:eastAsia="Times New Roman" w:hAnsi="Segoe UI" w:cs="Segoe UI"/>
          <w:color w:val="212121"/>
          <w:sz w:val="23"/>
          <w:szCs w:val="23"/>
        </w:rPr>
        <w:t>as one of several alternative accounts of our findings.</w:t>
      </w:r>
      <w:r w:rsidR="00887A08">
        <w:rPr>
          <w:rFonts w:ascii="Segoe UI" w:eastAsia="Times New Roman" w:hAnsi="Segoe UI" w:cs="Segoe UI"/>
          <w:color w:val="212121"/>
          <w:sz w:val="23"/>
          <w:szCs w:val="23"/>
        </w:rPr>
        <w:t xml:space="preserve"> </w:t>
      </w:r>
      <w:r w:rsidR="0051424E">
        <w:rPr>
          <w:rFonts w:ascii="Segoe UI" w:eastAsia="Times New Roman" w:hAnsi="Segoe UI" w:cs="Segoe UI"/>
          <w:color w:val="212121"/>
          <w:sz w:val="23"/>
          <w:szCs w:val="23"/>
        </w:rPr>
        <w:t xml:space="preserve"> </w:t>
      </w:r>
    </w:p>
    <w:p w14:paraId="39C89D87" w14:textId="76FDC1F7" w:rsidR="000750B5" w:rsidRPr="000750B5" w:rsidRDefault="008C0E21" w:rsidP="0015287A">
      <w:pPr>
        <w:shd w:val="clear" w:color="auto" w:fill="FFFFFF"/>
        <w:spacing w:line="240" w:lineRule="auto"/>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As we note in one of our responses to Reviewer 1, our work does go beyond the Bar-Anan / Payne exchange </w:t>
      </w:r>
      <w:r w:rsidRPr="00903614">
        <w:rPr>
          <w:rFonts w:ascii="Segoe UI" w:eastAsia="Times New Roman" w:hAnsi="Segoe UI" w:cs="Segoe UI"/>
          <w:color w:val="212121"/>
          <w:sz w:val="23"/>
          <w:szCs w:val="23"/>
        </w:rPr>
        <w:t xml:space="preserve">by </w:t>
      </w:r>
      <w:r>
        <w:rPr>
          <w:rFonts w:ascii="Segoe UI" w:eastAsia="Times New Roman" w:hAnsi="Segoe UI" w:cs="Segoe UI"/>
          <w:color w:val="212121"/>
          <w:sz w:val="23"/>
          <w:szCs w:val="23"/>
        </w:rPr>
        <w:t xml:space="preserve">investigating </w:t>
      </w:r>
      <w:r w:rsidRPr="00903614">
        <w:rPr>
          <w:rFonts w:ascii="Segoe UI" w:eastAsia="Times New Roman" w:hAnsi="Segoe UI" w:cs="Segoe UI"/>
          <w:color w:val="212121"/>
          <w:sz w:val="23"/>
          <w:szCs w:val="23"/>
        </w:rPr>
        <w:t>awareness in both retrospective and prospective ways</w:t>
      </w:r>
      <w:r>
        <w:rPr>
          <w:rFonts w:ascii="Segoe UI" w:eastAsia="Times New Roman" w:hAnsi="Segoe UI" w:cs="Segoe UI"/>
          <w:color w:val="212121"/>
          <w:sz w:val="23"/>
          <w:szCs w:val="23"/>
        </w:rPr>
        <w:t xml:space="preserve">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We do </w:t>
      </w:r>
      <w:r w:rsidRPr="00903614">
        <w:rPr>
          <w:rFonts w:ascii="Segoe UI" w:eastAsia="Times New Roman" w:hAnsi="Segoe UI" w:cs="Segoe UI"/>
          <w:color w:val="212121"/>
          <w:sz w:val="23"/>
          <w:szCs w:val="23"/>
        </w:rPr>
        <w:t>so using multiple measures (single post-hoc self-reports, trial-by-trial online measures</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versions of the AMP (standard, Influence Aware version, Mann et al. version</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and </w:t>
      </w:r>
      <w:r>
        <w:rPr>
          <w:rFonts w:ascii="Segoe UI" w:eastAsia="Times New Roman" w:hAnsi="Segoe UI" w:cs="Segoe UI"/>
          <w:color w:val="212121"/>
          <w:sz w:val="23"/>
          <w:szCs w:val="23"/>
        </w:rPr>
        <w:t xml:space="preserve">attitude </w:t>
      </w:r>
      <w:r w:rsidRPr="00903614">
        <w:rPr>
          <w:rFonts w:ascii="Segoe UI" w:eastAsia="Times New Roman" w:hAnsi="Segoe UI" w:cs="Segoe UI"/>
          <w:color w:val="212121"/>
          <w:sz w:val="23"/>
          <w:szCs w:val="23"/>
        </w:rPr>
        <w:t>domains (political, positive vs. negative</w:t>
      </w:r>
      <w:r>
        <w:rPr>
          <w:rFonts w:ascii="Segoe UI" w:eastAsia="Times New Roman" w:hAnsi="Segoe UI" w:cs="Segoe UI"/>
          <w:color w:val="212121"/>
          <w:sz w:val="23"/>
          <w:szCs w:val="23"/>
        </w:rPr>
        <w:t>;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They explore</w:t>
      </w:r>
      <w:r w:rsidRPr="00903614">
        <w:rPr>
          <w:rFonts w:ascii="Segoe UI" w:eastAsia="Times New Roman" w:hAnsi="Segoe UI" w:cs="Segoe UI"/>
          <w:color w:val="212121"/>
          <w:sz w:val="23"/>
          <w:szCs w:val="23"/>
        </w:rPr>
        <w:t xml:space="preserve"> the </w:t>
      </w:r>
      <w:r>
        <w:rPr>
          <w:rFonts w:ascii="Segoe UI" w:eastAsia="Times New Roman" w:hAnsi="Segoe UI" w:cs="Segoe UI"/>
          <w:color w:val="212121"/>
          <w:sz w:val="23"/>
          <w:szCs w:val="23"/>
        </w:rPr>
        <w:t xml:space="preserve">bidirectional (predictive) </w:t>
      </w:r>
      <w:r w:rsidRPr="00903614">
        <w:rPr>
          <w:rFonts w:ascii="Segoe UI" w:eastAsia="Times New Roman" w:hAnsi="Segoe UI" w:cs="Segoe UI"/>
          <w:color w:val="212121"/>
          <w:sz w:val="23"/>
          <w:szCs w:val="23"/>
        </w:rPr>
        <w:t xml:space="preserve">relationship between performance on one AMP and that of another (something that has not been examined in prior awareness work), </w:t>
      </w:r>
      <w:r>
        <w:rPr>
          <w:rFonts w:ascii="Segoe UI" w:eastAsia="Times New Roman" w:hAnsi="Segoe UI" w:cs="Segoe UI"/>
          <w:color w:val="212121"/>
          <w:sz w:val="23"/>
          <w:szCs w:val="23"/>
        </w:rPr>
        <w:t xml:space="preserve">and examine how awareness plays out </w:t>
      </w:r>
      <w:r w:rsidRPr="00903614">
        <w:rPr>
          <w:rFonts w:ascii="Segoe UI" w:eastAsia="Times New Roman" w:hAnsi="Segoe UI" w:cs="Segoe UI"/>
          <w:color w:val="212121"/>
          <w:sz w:val="23"/>
          <w:szCs w:val="23"/>
        </w:rPr>
        <w:t xml:space="preserve">at the </w:t>
      </w:r>
      <w:r>
        <w:rPr>
          <w:rFonts w:ascii="Segoe UI" w:eastAsia="Times New Roman" w:hAnsi="Segoe UI" w:cs="Segoe UI"/>
          <w:color w:val="212121"/>
          <w:sz w:val="23"/>
          <w:szCs w:val="23"/>
        </w:rPr>
        <w:t xml:space="preserve">trial, </w:t>
      </w:r>
      <w:r w:rsidRPr="00903614">
        <w:rPr>
          <w:rFonts w:ascii="Segoe UI" w:eastAsia="Times New Roman" w:hAnsi="Segoe UI" w:cs="Segoe UI"/>
          <w:color w:val="212121"/>
          <w:sz w:val="23"/>
          <w:szCs w:val="23"/>
        </w:rPr>
        <w:t>individual</w:t>
      </w:r>
      <w:r>
        <w:rPr>
          <w:rFonts w:ascii="Segoe UI" w:eastAsia="Times New Roman" w:hAnsi="Segoe UI" w:cs="Segoe UI"/>
          <w:color w:val="212121"/>
          <w:sz w:val="23"/>
          <w:szCs w:val="23"/>
        </w:rPr>
        <w:t>,</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and group levels (something that was not done before).</w:t>
      </w:r>
      <w:r w:rsidRPr="00903614">
        <w:rPr>
          <w:rFonts w:ascii="Segoe UI" w:eastAsia="Times New Roman" w:hAnsi="Segoe UI" w:cs="Segoe UI"/>
          <w:color w:val="212121"/>
          <w:sz w:val="23"/>
          <w:szCs w:val="23"/>
        </w:rPr>
        <w:t xml:space="preserve"> </w:t>
      </w:r>
      <w:r>
        <w:rPr>
          <w:rFonts w:ascii="Segoe UI" w:eastAsia="Times New Roman" w:hAnsi="Segoe UI" w:cs="Segoe UI"/>
          <w:color w:val="212121"/>
          <w:sz w:val="23"/>
          <w:szCs w:val="23"/>
        </w:rPr>
        <w:t xml:space="preserve">The result is a </w:t>
      </w:r>
      <w:r w:rsidRPr="00903614">
        <w:rPr>
          <w:rFonts w:ascii="Segoe UI" w:eastAsia="Times New Roman" w:hAnsi="Segoe UI" w:cs="Segoe UI"/>
          <w:color w:val="212121"/>
          <w:sz w:val="23"/>
          <w:szCs w:val="23"/>
        </w:rPr>
        <w:t xml:space="preserve">level of generalizability </w:t>
      </w:r>
      <w:r>
        <w:rPr>
          <w:rFonts w:ascii="Segoe UI" w:eastAsia="Times New Roman" w:hAnsi="Segoe UI" w:cs="Segoe UI"/>
          <w:color w:val="212121"/>
          <w:sz w:val="23"/>
          <w:szCs w:val="23"/>
        </w:rPr>
        <w:t>about awareness in the AMP that extends beyond that which has come before.</w:t>
      </w:r>
    </w:p>
    <w:p w14:paraId="6050217A" w14:textId="77777777" w:rsidR="00F577A8" w:rsidRDefault="00F577A8"/>
    <w:sectPr w:rsidR="00F577A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ie Cummins" w:date="2021-07-12T13:57:00Z" w:initials="JC">
    <w:p w14:paraId="1DAFA355" w14:textId="3685EE47" w:rsidR="0051424E" w:rsidRPr="004D1061" w:rsidRDefault="0051424E">
      <w:pPr>
        <w:pStyle w:val="CommentText"/>
      </w:pPr>
      <w:r>
        <w:rPr>
          <w:rStyle w:val="CommentReference"/>
        </w:rPr>
        <w:annotationRef/>
      </w:r>
      <w:r>
        <w:t xml:space="preserve">Maybe Ian knows of a way, but I don’t think there is a way to test this statistically without choosing several arbitrary cut-offs (all of which Yoav would quibble with, and we would end up getting sucked into a game of “but what about </w:t>
      </w:r>
      <w:r>
        <w:rPr>
          <w:i/>
          <w:iCs/>
        </w:rPr>
        <w:t xml:space="preserve">this </w:t>
      </w:r>
      <w:r>
        <w:t xml:space="preserve">cut-off value?”). He has mistaken a general rhetorical argument for a precise statistical one. I suggest we make this clear by stating that we do not have precise statistical estimates for exactly how small that minority is, and that the value of this minority will be conditional on the value that is chosen to constitute “an AMP effect”. However, our results do show the clear trend (which Yoav also acknowledges) and our discussion aims to highlight this general pattern, rather than specifying precisely how small this minority is. </w:t>
      </w:r>
    </w:p>
  </w:comment>
  <w:comment w:id="1" w:author="Sean" w:date="2021-08-03T11:02:00Z" w:initials="S">
    <w:p w14:paraId="4B12ED6A" w14:textId="71931508" w:rsidR="0051424E" w:rsidRDefault="0051424E">
      <w:pPr>
        <w:pStyle w:val="CommentText"/>
      </w:pPr>
      <w:r>
        <w:rPr>
          <w:rStyle w:val="CommentReference"/>
        </w:rPr>
        <w:annotationRef/>
      </w:r>
      <w:r w:rsidRPr="002C3AD9">
        <w:rPr>
          <w:b/>
          <w:highlight w:val="yellow"/>
        </w:rPr>
        <w:t>Ian</w:t>
      </w:r>
      <w:r>
        <w:t xml:space="preserve"> – Do you agree? If so, I’ll respond with a comment in line with Jamie’s suggestion here.</w:t>
      </w:r>
    </w:p>
  </w:comment>
  <w:comment w:id="2" w:author="Sean" w:date="2021-08-18T20:42:00Z" w:initials="S">
    <w:p w14:paraId="7DD73887" w14:textId="7EB8D0E5" w:rsidR="00BD6B9E" w:rsidRDefault="00BD6B9E" w:rsidP="00BD6B9E">
      <w:pPr>
        <w:pStyle w:val="CommentText"/>
        <w:rPr>
          <w:rFonts w:ascii="Segoe UI" w:eastAsia="Times New Roman" w:hAnsi="Segoe UI" w:cs="Segoe UI"/>
          <w:color w:val="212121"/>
          <w:sz w:val="23"/>
          <w:szCs w:val="23"/>
          <w:u w:val="single"/>
        </w:rPr>
      </w:pPr>
      <w:r>
        <w:rPr>
          <w:rStyle w:val="CommentReference"/>
        </w:rPr>
        <w:annotationRef/>
      </w:r>
      <w:r w:rsidR="00EA280C" w:rsidRPr="00EA280C">
        <w:rPr>
          <w:b/>
        </w:rPr>
        <w:t>Jamie</w:t>
      </w:r>
      <w:r w:rsidR="00EA280C">
        <w:t xml:space="preserve">: </w:t>
      </w:r>
      <w:proofErr w:type="spellStart"/>
      <w:r>
        <w:t>Yoav’s</w:t>
      </w:r>
      <w:proofErr w:type="spellEnd"/>
      <w:r>
        <w:t xml:space="preserve"> issue is as follows: </w:t>
      </w:r>
      <w:r w:rsidR="00A84626">
        <w:rPr>
          <w:rFonts w:ascii="Segoe UI" w:eastAsia="Times New Roman" w:hAnsi="Segoe UI" w:cs="Segoe UI"/>
          <w:color w:val="212121"/>
          <w:sz w:val="23"/>
          <w:szCs w:val="23"/>
        </w:rPr>
        <w:t xml:space="preserve">we </w:t>
      </w:r>
      <w:r w:rsidRPr="000750B5">
        <w:rPr>
          <w:rFonts w:ascii="Segoe UI" w:eastAsia="Times New Roman" w:hAnsi="Segoe UI" w:cs="Segoe UI"/>
          <w:color w:val="212121"/>
          <w:sz w:val="23"/>
          <w:szCs w:val="23"/>
        </w:rPr>
        <w:t xml:space="preserve">the term "influence awareness rates" to refer to </w:t>
      </w:r>
      <w:r w:rsidRPr="00A84626">
        <w:rPr>
          <w:rFonts w:ascii="Segoe UI" w:eastAsia="Times New Roman" w:hAnsi="Segoe UI" w:cs="Segoe UI"/>
          <w:color w:val="212121"/>
          <w:sz w:val="23"/>
          <w:szCs w:val="23"/>
          <w:highlight w:val="yellow"/>
        </w:rPr>
        <w:t>the rate of trials in which the participants reported that the prime influenced the evaluation of the target</w:t>
      </w:r>
      <w:r w:rsidRPr="000750B5">
        <w:rPr>
          <w:rFonts w:ascii="Segoe UI" w:eastAsia="Times New Roman" w:hAnsi="Segoe UI" w:cs="Segoe UI"/>
          <w:color w:val="212121"/>
          <w:sz w:val="23"/>
          <w:szCs w:val="23"/>
        </w:rPr>
        <w:t xml:space="preserve">. </w:t>
      </w:r>
      <w:r w:rsidRPr="00A84626">
        <w:rPr>
          <w:rFonts w:ascii="Segoe UI" w:eastAsia="Times New Roman" w:hAnsi="Segoe UI" w:cs="Segoe UI"/>
          <w:color w:val="212121"/>
          <w:sz w:val="23"/>
          <w:szCs w:val="23"/>
          <w:u w:val="single"/>
        </w:rPr>
        <w:t>We do not know that in each of those trials the prime indeed influenced the evaluation of the target.</w:t>
      </w:r>
    </w:p>
    <w:p w14:paraId="529AF04F" w14:textId="1D01F2AC" w:rsidR="00A84626" w:rsidRDefault="00A84626" w:rsidP="00BD6B9E">
      <w:pPr>
        <w:pStyle w:val="CommentText"/>
        <w:rPr>
          <w:rFonts w:ascii="Segoe UI" w:eastAsia="Times New Roman" w:hAnsi="Segoe UI" w:cs="Segoe UI"/>
          <w:color w:val="212121"/>
          <w:sz w:val="23"/>
          <w:szCs w:val="23"/>
          <w:u w:val="single"/>
        </w:rPr>
      </w:pPr>
    </w:p>
    <w:p w14:paraId="6EC78081" w14:textId="4EF8B5D1" w:rsidR="00A84626" w:rsidRPr="00A84626" w:rsidRDefault="00A84626" w:rsidP="00BD6B9E">
      <w:pPr>
        <w:pStyle w:val="CommentText"/>
      </w:pPr>
      <w:r>
        <w:rPr>
          <w:rFonts w:ascii="Segoe UI" w:eastAsia="Times New Roman" w:hAnsi="Segoe UI" w:cs="Segoe UI"/>
          <w:color w:val="212121"/>
          <w:sz w:val="23"/>
          <w:szCs w:val="23"/>
        </w:rPr>
        <w:t xml:space="preserve">Question: </w:t>
      </w:r>
      <w:r w:rsidRPr="00A84626">
        <w:rPr>
          <w:rFonts w:ascii="Segoe UI" w:eastAsia="Times New Roman" w:hAnsi="Segoe UI" w:cs="Segoe UI"/>
          <w:color w:val="212121"/>
          <w:sz w:val="23"/>
          <w:szCs w:val="23"/>
        </w:rPr>
        <w:t xml:space="preserve">Does </w:t>
      </w:r>
      <w:r>
        <w:rPr>
          <w:rFonts w:ascii="Segoe UI" w:eastAsia="Times New Roman" w:hAnsi="Segoe UI" w:cs="Segoe UI"/>
          <w:color w:val="212121"/>
          <w:sz w:val="23"/>
          <w:szCs w:val="23"/>
        </w:rPr>
        <w:t>my response here address his issue?</w:t>
      </w:r>
    </w:p>
  </w:comment>
  <w:comment w:id="3" w:author="Sean" w:date="2021-07-07T11:31:00Z" w:initials="S">
    <w:p w14:paraId="11C62980" w14:textId="0C32D207" w:rsidR="0051424E" w:rsidRDefault="0051424E">
      <w:pPr>
        <w:pStyle w:val="CommentText"/>
      </w:pPr>
      <w:r>
        <w:rPr>
          <w:rStyle w:val="CommentReference"/>
        </w:rPr>
        <w:annotationRef/>
      </w:r>
      <w:r w:rsidRPr="00BE49B2">
        <w:rPr>
          <w:b/>
        </w:rPr>
        <w:t>Jamie</w:t>
      </w:r>
      <w:r>
        <w:rPr>
          <w:b/>
        </w:rPr>
        <w:t>:</w:t>
      </w:r>
      <w:r w:rsidRPr="00BE49B2">
        <w:rPr>
          <w:b/>
        </w:rPr>
        <w:t xml:space="preserve"> </w:t>
      </w:r>
      <w:r w:rsidRPr="004D5D0C">
        <w:t>This question</w:t>
      </w:r>
      <w:r>
        <w:rPr>
          <w:b/>
        </w:rPr>
        <w:t xml:space="preserve"> </w:t>
      </w:r>
      <w:r>
        <w:t xml:space="preserve">relates to the statistical/analytic side of things. Can you weigh in here? If not, could </w:t>
      </w:r>
      <w:r w:rsidRPr="00BE49B2">
        <w:rPr>
          <w:b/>
        </w:rPr>
        <w:t>Ian</w:t>
      </w:r>
      <w:r>
        <w:t xml:space="preserve"> do so?</w:t>
      </w:r>
    </w:p>
  </w:comment>
  <w:comment w:id="4" w:author="Jamie Cummins" w:date="2021-07-12T14:14:00Z" w:initials="JC">
    <w:p w14:paraId="0066AE75" w14:textId="01B90F38" w:rsidR="0051424E" w:rsidRDefault="0051424E">
      <w:pPr>
        <w:pStyle w:val="CommentText"/>
      </w:pPr>
      <w:r>
        <w:rPr>
          <w:rStyle w:val="CommentReference"/>
        </w:rPr>
        <w:annotationRef/>
      </w:r>
      <w:r>
        <w:t xml:space="preserve">The simple (not fully accurate but relatively satisfactory answer to a silly question) answer here is “potentially, and the same issue applies to the original Payne et al. study. That’s one of the reasons why our further experiments ensured that all trials of the AMP were measured”. </w:t>
      </w:r>
    </w:p>
  </w:comment>
  <w:comment w:id="5" w:author="Sean" w:date="2021-08-03T11:08:00Z" w:initials="S">
    <w:p w14:paraId="6B6B54FC" w14:textId="16B1D4E9" w:rsidR="0051424E" w:rsidRDefault="0051424E">
      <w:pPr>
        <w:pStyle w:val="CommentText"/>
      </w:pPr>
      <w:r>
        <w:rPr>
          <w:rStyle w:val="CommentReference"/>
        </w:rPr>
        <w:annotationRef/>
      </w:r>
      <w:r w:rsidRPr="002C3AD9">
        <w:rPr>
          <w:b/>
          <w:highlight w:val="yellow"/>
        </w:rPr>
        <w:t>Ian</w:t>
      </w:r>
      <w:r>
        <w:t xml:space="preserve"> – can you confirm. If this holds I’ll write a response here.</w:t>
      </w:r>
    </w:p>
  </w:comment>
  <w:comment w:id="6" w:author="Sean" w:date="2021-07-07T16:15:00Z" w:initials="S">
    <w:p w14:paraId="6F1B58B2" w14:textId="77777777" w:rsidR="00EA280C" w:rsidRDefault="00EA280C" w:rsidP="00EA280C">
      <w:pPr>
        <w:pStyle w:val="CommentText"/>
        <w:rPr>
          <w:rStyle w:val="CommentReference"/>
        </w:rPr>
      </w:pPr>
      <w:r>
        <w:rPr>
          <w:rStyle w:val="CommentReference"/>
        </w:rPr>
        <w:annotationRef/>
      </w:r>
      <w:r>
        <w:rPr>
          <w:rStyle w:val="CommentReference"/>
        </w:rPr>
        <w:t xml:space="preserve">Here we say that the AMP effect in the skip AMP is in the </w:t>
      </w:r>
      <w:r w:rsidRPr="00C21995">
        <w:rPr>
          <w:rStyle w:val="CommentReference"/>
          <w:b/>
        </w:rPr>
        <w:t>OPPOSITE</w:t>
      </w:r>
      <w:r>
        <w:rPr>
          <w:rStyle w:val="CommentReference"/>
        </w:rPr>
        <w:t xml:space="preserve"> direction as the standard AMP, and what was predicted. </w:t>
      </w:r>
    </w:p>
    <w:p w14:paraId="07268879" w14:textId="77777777" w:rsidR="00EA280C" w:rsidRDefault="00EA280C" w:rsidP="00EA280C">
      <w:pPr>
        <w:pStyle w:val="CommentText"/>
        <w:rPr>
          <w:rStyle w:val="CommentReference"/>
        </w:rPr>
      </w:pPr>
    </w:p>
    <w:p w14:paraId="6C4E3B55" w14:textId="77777777" w:rsidR="00EA280C" w:rsidRPr="00694875" w:rsidRDefault="00EA280C" w:rsidP="00EA280C">
      <w:pPr>
        <w:pStyle w:val="CommentText"/>
        <w:numPr>
          <w:ilvl w:val="0"/>
          <w:numId w:val="2"/>
        </w:numPr>
        <w:rPr>
          <w:b/>
        </w:rPr>
      </w:pPr>
      <w:r w:rsidRPr="00694875">
        <w:rPr>
          <w:b/>
        </w:rPr>
        <w:t xml:space="preserve">Are we absolutely sure this is </w:t>
      </w:r>
      <w:r>
        <w:rPr>
          <w:b/>
        </w:rPr>
        <w:t>right</w:t>
      </w:r>
      <w:r w:rsidRPr="00694875">
        <w:rPr>
          <w:b/>
        </w:rPr>
        <w:t xml:space="preserve">? </w:t>
      </w:r>
    </w:p>
    <w:p w14:paraId="1047209F" w14:textId="77777777" w:rsidR="00EA280C" w:rsidRDefault="00EA280C" w:rsidP="00EA280C">
      <w:pPr>
        <w:pStyle w:val="CommentText"/>
        <w:numPr>
          <w:ilvl w:val="0"/>
          <w:numId w:val="2"/>
        </w:numPr>
      </w:pPr>
      <w:r>
        <w:t xml:space="preserve">This means that people were responding in the opposite as we would expect in the skip AMP, right? That they were quicker to rate a positive prime as being negative and a negative prime as being positive, than vice versa? </w:t>
      </w:r>
    </w:p>
    <w:p w14:paraId="13BB273E" w14:textId="77777777" w:rsidR="00EA280C" w:rsidRDefault="00EA280C" w:rsidP="00EA280C">
      <w:pPr>
        <w:pStyle w:val="CommentText"/>
      </w:pPr>
    </w:p>
    <w:p w14:paraId="0DDD20D6" w14:textId="77777777" w:rsidR="00EA280C" w:rsidRDefault="00EA280C" w:rsidP="00EA280C">
      <w:pPr>
        <w:pStyle w:val="CommentText"/>
      </w:pPr>
      <w:r>
        <w:t>If so, then this suggests that performance on the skip AMP is not acting the same way as the standard AMP. The implication being that the skip AMP is ‘invalid’ (and standard is valid) or it is ‘valid’ (and this has implications for the standard AMP).</w:t>
      </w:r>
    </w:p>
  </w:comment>
  <w:comment w:id="7" w:author="Jamie Cummins" w:date="2021-08-12T17:22:00Z" w:initials="JC">
    <w:p w14:paraId="774164C4" w14:textId="77777777" w:rsidR="00EA280C" w:rsidRDefault="00EA280C" w:rsidP="00EA280C">
      <w:pPr>
        <w:pStyle w:val="CommentText"/>
      </w:pPr>
      <w:r>
        <w:rPr>
          <w:rStyle w:val="CommentReference"/>
        </w:rPr>
        <w:annotationRef/>
      </w:r>
      <w:r>
        <w:t xml:space="preserve">Yes, exactly. The mean is in the opposite direction to what we would usually expect. I have just double-checked this. We should use this to hammer back at Keith’s point here. If a significant effect in the skip-AMP is truly as big a deal as he acts like it is, then a significant effect in the opposite direction should represent strong evidence that the skip AMP is invalid. Perhaps we should update the discussion of experiment 1 to reflect this point too. </w:t>
      </w:r>
    </w:p>
  </w:comment>
  <w:comment w:id="8" w:author="Sean" w:date="2021-08-03T13:36:00Z" w:initials="S">
    <w:p w14:paraId="20466E46" w14:textId="6E39208B" w:rsidR="0051424E" w:rsidRDefault="0051424E">
      <w:pPr>
        <w:pStyle w:val="CommentText"/>
      </w:pPr>
      <w:r w:rsidRPr="002C3AD9">
        <w:rPr>
          <w:b/>
          <w:highlight w:val="yellow"/>
        </w:rPr>
        <w:t>Jamie</w:t>
      </w:r>
      <w:r>
        <w:t xml:space="preserve"> – </w:t>
      </w:r>
      <w:r>
        <w:rPr>
          <w:rStyle w:val="CommentReference"/>
        </w:rPr>
        <w:annotationRef/>
      </w:r>
      <w:r>
        <w:t>Could you read this response. Does it holds up?</w:t>
      </w:r>
    </w:p>
  </w:comment>
  <w:comment w:id="9" w:author="Jamie Cummins" w:date="2021-08-12T17:25:00Z" w:initials="JC">
    <w:p w14:paraId="4E123E75" w14:textId="77777777" w:rsidR="008C1AFD" w:rsidRDefault="008C1AFD">
      <w:pPr>
        <w:pStyle w:val="CommentText"/>
      </w:pPr>
      <w:r>
        <w:rPr>
          <w:rStyle w:val="CommentReference"/>
        </w:rPr>
        <w:annotationRef/>
      </w:r>
      <w:r>
        <w:t xml:space="preserve">No, I don’t think our response here holds up. We need to take a different tack here and focus on the issue of “bias” that he brings up. We should say that our interpretation is not biased; rather, we have devised, implemented, and </w:t>
      </w:r>
      <w:proofErr w:type="spellStart"/>
      <w:r>
        <w:t>analysed</w:t>
      </w:r>
      <w:proofErr w:type="spellEnd"/>
      <w:r>
        <w:t xml:space="preserve"> these experiments with a specific research question in mind, and came at it from a specific theoretical perspective (in the same way that Keith, or any other scientist, would have a specific theoretical perspective in mind when conducting an experiment). In the interest of being unbiased, we have now included a whole new section of our paper dedicated to the fact that others may come up with different theoretical interpretations of our results, and our results are useful in that they allow us to generate such interpretations. However, we reject his assertion that the theoretical interpretation is biased – or at least, it is not any more biased than in other AMP papers which usually operate uncritically from the “unaware” account.  </w:t>
      </w:r>
    </w:p>
    <w:p w14:paraId="7D1611A8" w14:textId="77777777" w:rsidR="008C1AFD" w:rsidRDefault="008C1AFD">
      <w:pPr>
        <w:pStyle w:val="CommentText"/>
      </w:pPr>
    </w:p>
    <w:p w14:paraId="38DAE0B3" w14:textId="228C2987" w:rsidR="008C1AFD" w:rsidRDefault="008C1AFD">
      <w:pPr>
        <w:pStyle w:val="CommentText"/>
      </w:pPr>
      <w:r>
        <w:t xml:space="preserve">As such, we are not making definitive causal arguments – rather, we are coming from a specific theoretical perspective, providing interpretations from that perspective, while also offering alternative accounts in our general discussion.  </w:t>
      </w:r>
    </w:p>
  </w:comment>
  <w:comment w:id="10" w:author="Sean" w:date="2021-08-18T21:13:00Z" w:initials="S">
    <w:p w14:paraId="5DD9CCF7" w14:textId="1562C86B" w:rsidR="00AD474D" w:rsidRDefault="00AD474D">
      <w:pPr>
        <w:pStyle w:val="CommentText"/>
      </w:pPr>
      <w:r>
        <w:rPr>
          <w:rStyle w:val="CommentReference"/>
        </w:rPr>
        <w:annotationRef/>
      </w:r>
      <w:r>
        <w:t xml:space="preserve">I totally see your point. But I’m starting to run on fumes here when it comes to responding to Keith. Could you take 2 </w:t>
      </w:r>
      <w:proofErr w:type="spellStart"/>
      <w:r>
        <w:t>mins</w:t>
      </w:r>
      <w:proofErr w:type="spellEnd"/>
      <w:r>
        <w:t xml:space="preserve"> and add your points to what I have below? Thanks.</w:t>
      </w:r>
    </w:p>
  </w:comment>
  <w:comment w:id="11" w:author="Jamie Cummins" w:date="2021-08-12T17:42:00Z" w:initials="JC">
    <w:p w14:paraId="04D3A7BA" w14:textId="77777777" w:rsidR="008C1AFD" w:rsidRDefault="008C1AFD">
      <w:pPr>
        <w:pStyle w:val="CommentText"/>
      </w:pPr>
      <w:r>
        <w:rPr>
          <w:rStyle w:val="CommentReference"/>
        </w:rPr>
        <w:annotationRef/>
      </w:r>
      <w:r>
        <w:t xml:space="preserve">This is the key to Keith’s argument here – if one assumes that ratings of influence awareness are affected by prime rating behavior, then it is indeed possible that post-treatment bias may explain our results. However, </w:t>
      </w:r>
      <w:r>
        <w:rPr>
          <w:i/>
          <w:iCs/>
        </w:rPr>
        <w:t>it is not necessarily the case that prime rating influences influence-awareness responding</w:t>
      </w:r>
      <w:r>
        <w:t xml:space="preserve">. We need to push back on this point -Keith’s explanation is predicated on an unsupported assertion about the nature of this relationship. As such, our findings are not nixed by this explanation – rather, this explanation is just another potential route by which we might obtain these results. We need to highlight this, and </w:t>
      </w:r>
      <w:proofErr w:type="spellStart"/>
      <w:r>
        <w:t>reemphasise</w:t>
      </w:r>
      <w:proofErr w:type="spellEnd"/>
      <w:r>
        <w:t xml:space="preserve"> that Keith should show the same intellectual humility as he expects from us. In return, we should amend the general discussion to also include a short mention of the potential for our results to be explained by post-treatment bias. </w:t>
      </w:r>
    </w:p>
    <w:p w14:paraId="22035BF5" w14:textId="77777777" w:rsidR="008C1AFD" w:rsidRDefault="008C1AFD">
      <w:pPr>
        <w:pStyle w:val="CommentText"/>
      </w:pPr>
    </w:p>
    <w:p w14:paraId="32A1481A" w14:textId="59607DAE" w:rsidR="008C1AFD" w:rsidRPr="008C1AFD" w:rsidRDefault="008C1AFD">
      <w:pPr>
        <w:pStyle w:val="CommentText"/>
      </w:pPr>
      <w:r>
        <w:t xml:space="preserve">The most important thing here is that at the moment Keith is treating this point as if it totally kneecaps our paper. But this is not the case unless the post-treatment explanation is valid, but it is only equally as valid as our own explanations. So this is just more healthy scholarly disagreement, and we need to </w:t>
      </w:r>
      <w:proofErr w:type="spellStart"/>
      <w:r>
        <w:t>reemphasise</w:t>
      </w:r>
      <w:proofErr w:type="spellEnd"/>
      <w:r>
        <w:t xml:space="preserve"> this and treat it as a strength of our paper. </w:t>
      </w:r>
    </w:p>
  </w:comment>
  <w:comment w:id="12" w:author="Sean" w:date="2021-08-18T21:00:00Z" w:initials="S">
    <w:p w14:paraId="7C53F820" w14:textId="6B8EFD62" w:rsidR="009503DC" w:rsidRDefault="009503DC">
      <w:pPr>
        <w:pStyle w:val="CommentText"/>
      </w:pPr>
      <w:r>
        <w:rPr>
          <w:rStyle w:val="CommentReference"/>
        </w:rPr>
        <w:annotationRef/>
      </w:r>
      <w:r>
        <w:t xml:space="preserve">I totally see your point. But I’m starting to run on fumes here when it comes to responding to Keith. Could you take 2 </w:t>
      </w:r>
      <w:proofErr w:type="spellStart"/>
      <w:r>
        <w:t>mins</w:t>
      </w:r>
      <w:proofErr w:type="spellEnd"/>
      <w:r>
        <w:t xml:space="preserve"> and add your points to what I have below? Thanks.</w:t>
      </w:r>
    </w:p>
  </w:comment>
  <w:comment w:id="13" w:author="Sean" w:date="2021-07-07T16:46:00Z" w:initials="S">
    <w:p w14:paraId="054B5319" w14:textId="01F2ABBB" w:rsidR="0051424E" w:rsidRDefault="0051424E">
      <w:pPr>
        <w:pStyle w:val="CommentText"/>
      </w:pPr>
      <w:r>
        <w:rPr>
          <w:rStyle w:val="CommentReference"/>
        </w:rPr>
        <w:annotationRef/>
      </w:r>
      <w:r>
        <w:t>Is this not circular reasoning…stronger attitudes lead to higher influence awareness. How do you know that there is a strong attitude? Because we see evidence of influence awareness.</w:t>
      </w:r>
    </w:p>
  </w:comment>
  <w:comment w:id="14" w:author="Jamie Cummins" w:date="2021-07-12T14:50:00Z" w:initials="JC">
    <w:p w14:paraId="2C5F0DDA" w14:textId="77777777" w:rsidR="0051424E" w:rsidRDefault="0051424E">
      <w:pPr>
        <w:pStyle w:val="CommentText"/>
      </w:pPr>
      <w:r>
        <w:rPr>
          <w:rStyle w:val="CommentReference"/>
        </w:rPr>
        <w:annotationRef/>
      </w:r>
      <w:r>
        <w:t xml:space="preserve">I think the point here is that post-treatment bias is </w:t>
      </w:r>
      <w:r>
        <w:rPr>
          <w:i/>
          <w:iCs/>
        </w:rPr>
        <w:t xml:space="preserve">a potential explanation </w:t>
      </w:r>
      <w:r>
        <w:t xml:space="preserve">for the observed pattern of results here (i.e., if the explanation that intensity of affective response causes the effects is accurate, then post-treatment bias would be how these results are explained). However, if the intensity is not the cause of these effects, then post-treatment bias is not a satisfactory explanation. We have a few reasons to suspect that our results are not purely based on intensity (e.g., the post-diction of previously-completed standard AMP effects; experiments 7 and 8 moving the awareness measure).  </w:t>
      </w:r>
    </w:p>
    <w:p w14:paraId="7278B1F9" w14:textId="77777777" w:rsidR="0051424E" w:rsidRDefault="0051424E">
      <w:pPr>
        <w:pStyle w:val="CommentText"/>
      </w:pPr>
    </w:p>
    <w:p w14:paraId="40E09E20" w14:textId="60AFFC1D" w:rsidR="0051424E" w:rsidRPr="004245B7" w:rsidRDefault="0051424E">
      <w:pPr>
        <w:pStyle w:val="CommentText"/>
      </w:pPr>
      <w:r>
        <w:t xml:space="preserve">So we need to just reiterate that Payne again commits the same error that we (arguably) commit – namely, he assumes his explanation (intensity) is valid, and then uses extensions of this to explain our patterns of results (i.e., post-treatment bias). However, intensity is one potential explanation. Ours is another. So it is inaccurate to say that our results are the product of post-treatment bias; rather, it is accurate to suggest that one </w:t>
      </w:r>
      <w:r>
        <w:rPr>
          <w:i/>
          <w:iCs/>
        </w:rPr>
        <w:t xml:space="preserve">potential </w:t>
      </w:r>
      <w:r>
        <w:t xml:space="preserve">explanation for our results is post-treatment bias. In short, we need to </w:t>
      </w:r>
      <w:proofErr w:type="spellStart"/>
      <w:r>
        <w:t>emphasise</w:t>
      </w:r>
      <w:proofErr w:type="spellEnd"/>
      <w:r>
        <w:t xml:space="preserve"> that Keith, like us, needs to be more equivocal.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AFA355" w15:done="0"/>
  <w15:commentEx w15:paraId="4B12ED6A" w15:paraIdParent="1DAFA355" w15:done="0"/>
  <w15:commentEx w15:paraId="6EC78081" w15:done="0"/>
  <w15:commentEx w15:paraId="11C62980" w15:done="0"/>
  <w15:commentEx w15:paraId="0066AE75" w15:paraIdParent="11C62980" w15:done="0"/>
  <w15:commentEx w15:paraId="6B6B54FC" w15:paraIdParent="11C62980" w15:done="0"/>
  <w15:commentEx w15:paraId="0DDD20D6" w15:done="0"/>
  <w15:commentEx w15:paraId="774164C4" w15:paraIdParent="0DDD20D6" w15:done="0"/>
  <w15:commentEx w15:paraId="20466E46" w15:done="0"/>
  <w15:commentEx w15:paraId="38DAE0B3" w15:paraIdParent="20466E46" w15:done="0"/>
  <w15:commentEx w15:paraId="5DD9CCF7" w15:paraIdParent="20466E46" w15:done="0"/>
  <w15:commentEx w15:paraId="32A1481A" w15:done="0"/>
  <w15:commentEx w15:paraId="7C53F820" w15:paraIdParent="32A1481A" w15:done="0"/>
  <w15:commentEx w15:paraId="054B5319" w15:done="0"/>
  <w15:commentEx w15:paraId="40E09E20" w15:paraIdParent="054B53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F8C65" w16cex:dateUtc="2021-08-12T10:02:00Z"/>
  <w16cex:commentExtensible w16cex:durableId="2496C79A" w16cex:dateUtc="2021-07-12T11:52:00Z"/>
  <w16cex:commentExtensible w16cex:durableId="24BF8FC8" w16cex:dateUtc="2021-08-12T10:17:00Z"/>
  <w16cex:commentExtensible w16cex:durableId="2496C82C" w16cex:dateUtc="2021-07-12T11:54:00Z"/>
  <w16cex:commentExtensible w16cex:durableId="2496C84F" w16cex:dateUtc="2021-07-12T11:55:00Z"/>
  <w16cex:commentExtensible w16cex:durableId="24BF965E" w16cex:dateUtc="2021-08-12T10:45:00Z"/>
  <w16cex:commentExtensible w16cex:durableId="2496C8BC" w16cex:dateUtc="2021-07-12T11:57:00Z"/>
  <w16cex:commentExtensible w16cex:durableId="2496CB0E" w16cex:dateUtc="2021-07-12T12:07:00Z"/>
  <w16cex:commentExtensible w16cex:durableId="24BFD3BC" w16cex:dateUtc="2021-08-12T15:07:00Z"/>
  <w16cex:commentExtensible w16cex:durableId="2496CC1F" w16cex:dateUtc="2021-07-12T12:11:00Z"/>
  <w16cex:commentExtensible w16cex:durableId="24BFD3C4" w16cex:dateUtc="2021-08-12T15:07:00Z"/>
  <w16cex:commentExtensible w16cex:durableId="2496CCB3" w16cex:dateUtc="2021-07-12T12:14:00Z"/>
  <w16cex:commentExtensible w16cex:durableId="24BFD744" w16cex:dateUtc="2021-08-12T15:22:00Z"/>
  <w16cex:commentExtensible w16cex:durableId="24BFD7FE" w16cex:dateUtc="2021-08-12T15:25:00Z"/>
  <w16cex:commentExtensible w16cex:durableId="24BFDA63" w16cex:dateUtc="2021-08-12T15:35:00Z"/>
  <w16cex:commentExtensible w16cex:durableId="24BFD983" w16cex:dateUtc="2021-08-12T15:31:00Z"/>
  <w16cex:commentExtensible w16cex:durableId="24BFD9BE" w16cex:dateUtc="2021-08-12T15:32:00Z"/>
  <w16cex:commentExtensible w16cex:durableId="24BFDA6D" w16cex:dateUtc="2021-08-12T15:35:00Z"/>
  <w16cex:commentExtensible w16cex:durableId="24BFDBE8" w16cex:dateUtc="2021-08-12T15:42:00Z"/>
  <w16cex:commentExtensible w16cex:durableId="24BFDD36" w16cex:dateUtc="2021-08-12T15:47:00Z"/>
  <w16cex:commentExtensible w16cex:durableId="2496D522" w16cex:dateUtc="2021-07-1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C7E4D" w16cid:durableId="24BF8C4C"/>
  <w16cid:commentId w16cid:paraId="23BABB8E" w16cid:durableId="24BF8C65"/>
  <w16cid:commentId w16cid:paraId="52053FDF" w16cid:durableId="2496C79A"/>
  <w16cid:commentId w16cid:paraId="0E8412F5" w16cid:durableId="24BF8C4E"/>
  <w16cid:commentId w16cid:paraId="5A517370" w16cid:durableId="24BF8FC8"/>
  <w16cid:commentId w16cid:paraId="7966A2F1" w16cid:durableId="2496C82C"/>
  <w16cid:commentId w16cid:paraId="0CA0DC10" w16cid:durableId="24BF8C50"/>
  <w16cid:commentId w16cid:paraId="7469420C" w16cid:durableId="2496C32D"/>
  <w16cid:commentId w16cid:paraId="57ED5A44" w16cid:durableId="2496C84F"/>
  <w16cid:commentId w16cid:paraId="65AA876A" w16cid:durableId="24BF8C53"/>
  <w16cid:commentId w16cid:paraId="5E943AEE" w16cid:durableId="24BF965E"/>
  <w16cid:commentId w16cid:paraId="1DAFA355" w16cid:durableId="2496C8BC"/>
  <w16cid:commentId w16cid:paraId="4B12ED6A" w16cid:durableId="24BF8C55"/>
  <w16cid:commentId w16cid:paraId="1DDFE89A" w16cid:durableId="2496C330"/>
  <w16cid:commentId w16cid:paraId="34D1434E" w16cid:durableId="2496CB0E"/>
  <w16cid:commentId w16cid:paraId="347E6813" w16cid:durableId="24BFD3BC"/>
  <w16cid:commentId w16cid:paraId="3CE90BA7" w16cid:durableId="2496C331"/>
  <w16cid:commentId w16cid:paraId="435058BB" w16cid:durableId="2496CC1F"/>
  <w16cid:commentId w16cid:paraId="4305C55B" w16cid:durableId="24BF8C5A"/>
  <w16cid:commentId w16cid:paraId="17C41CCC" w16cid:durableId="24BFD3C4"/>
  <w16cid:commentId w16cid:paraId="11C62980" w16cid:durableId="2496C332"/>
  <w16cid:commentId w16cid:paraId="0066AE75" w16cid:durableId="2496CCB3"/>
  <w16cid:commentId w16cid:paraId="6B6B54FC" w16cid:durableId="24BF8C5D"/>
  <w16cid:commentId w16cid:paraId="1DFB562A" w16cid:durableId="24BF8C5E"/>
  <w16cid:commentId w16cid:paraId="64F9C75B" w16cid:durableId="24BFD744"/>
  <w16cid:commentId w16cid:paraId="20466E46" w16cid:durableId="24BF8C5F"/>
  <w16cid:commentId w16cid:paraId="38DAE0B3" w16cid:durableId="24BFD7FE"/>
  <w16cid:commentId w16cid:paraId="442BC223" w16cid:durableId="24BFDA63"/>
  <w16cid:commentId w16cid:paraId="6C1EC9F9" w16cid:durableId="24BFD983"/>
  <w16cid:commentId w16cid:paraId="58FA5DF3" w16cid:durableId="24BFD9BE"/>
  <w16cid:commentId w16cid:paraId="01FD456A" w16cid:durableId="24BF8C60"/>
  <w16cid:commentId w16cid:paraId="1453E723" w16cid:durableId="24BFDA6D"/>
  <w16cid:commentId w16cid:paraId="32A1481A" w16cid:durableId="24BFDBE8"/>
  <w16cid:commentId w16cid:paraId="029A93FA" w16cid:durableId="2496C339"/>
  <w16cid:commentId w16cid:paraId="65C2634F" w16cid:durableId="24BFDD36"/>
  <w16cid:commentId w16cid:paraId="054B5319" w16cid:durableId="2496C33A"/>
  <w16cid:commentId w16cid:paraId="40E09E20" w16cid:durableId="2496D5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D59B9"/>
    <w:multiLevelType w:val="hybridMultilevel"/>
    <w:tmpl w:val="D02E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431CA"/>
    <w:multiLevelType w:val="hybridMultilevel"/>
    <w:tmpl w:val="887C7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ie Cummins">
    <w15:presenceInfo w15:providerId="AD" w15:userId="S::jamie.cummins@ugent.be::89a1fb1c-5dfd-44ce-b872-7c43e1fa3fd3"/>
  </w15:person>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B5"/>
    <w:rsid w:val="000041B3"/>
    <w:rsid w:val="00011659"/>
    <w:rsid w:val="000160A5"/>
    <w:rsid w:val="00025536"/>
    <w:rsid w:val="00025900"/>
    <w:rsid w:val="00042B64"/>
    <w:rsid w:val="000708BB"/>
    <w:rsid w:val="000750B5"/>
    <w:rsid w:val="00094B6C"/>
    <w:rsid w:val="000A566F"/>
    <w:rsid w:val="000D2077"/>
    <w:rsid w:val="000E482A"/>
    <w:rsid w:val="0015287A"/>
    <w:rsid w:val="00162A39"/>
    <w:rsid w:val="001904FF"/>
    <w:rsid w:val="001D12AB"/>
    <w:rsid w:val="001F5001"/>
    <w:rsid w:val="002031BA"/>
    <w:rsid w:val="00206A51"/>
    <w:rsid w:val="00255003"/>
    <w:rsid w:val="002624CC"/>
    <w:rsid w:val="00280610"/>
    <w:rsid w:val="00281838"/>
    <w:rsid w:val="00293689"/>
    <w:rsid w:val="002C0857"/>
    <w:rsid w:val="002C3AD9"/>
    <w:rsid w:val="002D2DCE"/>
    <w:rsid w:val="00300FCF"/>
    <w:rsid w:val="0030618B"/>
    <w:rsid w:val="00342E61"/>
    <w:rsid w:val="003868D4"/>
    <w:rsid w:val="003D718B"/>
    <w:rsid w:val="003F25BD"/>
    <w:rsid w:val="00401C2C"/>
    <w:rsid w:val="004036E2"/>
    <w:rsid w:val="00405F0A"/>
    <w:rsid w:val="00413D6B"/>
    <w:rsid w:val="0042183D"/>
    <w:rsid w:val="004245B7"/>
    <w:rsid w:val="00445C59"/>
    <w:rsid w:val="00453228"/>
    <w:rsid w:val="00467B29"/>
    <w:rsid w:val="00476F62"/>
    <w:rsid w:val="00482B47"/>
    <w:rsid w:val="004921AF"/>
    <w:rsid w:val="00493A06"/>
    <w:rsid w:val="004A624C"/>
    <w:rsid w:val="004B1EB0"/>
    <w:rsid w:val="004D0DAD"/>
    <w:rsid w:val="004D1061"/>
    <w:rsid w:val="004D3DAC"/>
    <w:rsid w:val="004D5D0C"/>
    <w:rsid w:val="005027E8"/>
    <w:rsid w:val="0051424E"/>
    <w:rsid w:val="0055085C"/>
    <w:rsid w:val="00574125"/>
    <w:rsid w:val="00574BBC"/>
    <w:rsid w:val="0057690F"/>
    <w:rsid w:val="00583FC9"/>
    <w:rsid w:val="005E1322"/>
    <w:rsid w:val="005E1D8B"/>
    <w:rsid w:val="00611E02"/>
    <w:rsid w:val="006177C0"/>
    <w:rsid w:val="00694875"/>
    <w:rsid w:val="006A3496"/>
    <w:rsid w:val="006C2A8D"/>
    <w:rsid w:val="006D70B4"/>
    <w:rsid w:val="006E1320"/>
    <w:rsid w:val="006E5C78"/>
    <w:rsid w:val="00711CC5"/>
    <w:rsid w:val="00720466"/>
    <w:rsid w:val="00735046"/>
    <w:rsid w:val="00760ECB"/>
    <w:rsid w:val="00763F02"/>
    <w:rsid w:val="00774E0B"/>
    <w:rsid w:val="007F0E32"/>
    <w:rsid w:val="00800369"/>
    <w:rsid w:val="00805ED4"/>
    <w:rsid w:val="0088502C"/>
    <w:rsid w:val="00886D80"/>
    <w:rsid w:val="00887A08"/>
    <w:rsid w:val="00896D7A"/>
    <w:rsid w:val="008C0E21"/>
    <w:rsid w:val="008C1AFD"/>
    <w:rsid w:val="008E04F0"/>
    <w:rsid w:val="008F64EF"/>
    <w:rsid w:val="00903614"/>
    <w:rsid w:val="00916112"/>
    <w:rsid w:val="00926C58"/>
    <w:rsid w:val="009503DC"/>
    <w:rsid w:val="00953035"/>
    <w:rsid w:val="0095387A"/>
    <w:rsid w:val="0096512B"/>
    <w:rsid w:val="00974AC9"/>
    <w:rsid w:val="00975F9E"/>
    <w:rsid w:val="009E312D"/>
    <w:rsid w:val="00A13524"/>
    <w:rsid w:val="00A334CE"/>
    <w:rsid w:val="00A84626"/>
    <w:rsid w:val="00A92CC5"/>
    <w:rsid w:val="00A94F96"/>
    <w:rsid w:val="00AD474D"/>
    <w:rsid w:val="00B12D3C"/>
    <w:rsid w:val="00B251EE"/>
    <w:rsid w:val="00B30323"/>
    <w:rsid w:val="00B436D6"/>
    <w:rsid w:val="00B66437"/>
    <w:rsid w:val="00B71B22"/>
    <w:rsid w:val="00B734CC"/>
    <w:rsid w:val="00B848C7"/>
    <w:rsid w:val="00BB05A8"/>
    <w:rsid w:val="00BB1D91"/>
    <w:rsid w:val="00BC361F"/>
    <w:rsid w:val="00BC4056"/>
    <w:rsid w:val="00BD6B9E"/>
    <w:rsid w:val="00BE30AB"/>
    <w:rsid w:val="00BE49B2"/>
    <w:rsid w:val="00C21995"/>
    <w:rsid w:val="00C24DCE"/>
    <w:rsid w:val="00C26E50"/>
    <w:rsid w:val="00C3441B"/>
    <w:rsid w:val="00C42BB4"/>
    <w:rsid w:val="00C443A1"/>
    <w:rsid w:val="00CB70E3"/>
    <w:rsid w:val="00CC6C0F"/>
    <w:rsid w:val="00D220FF"/>
    <w:rsid w:val="00D33BFD"/>
    <w:rsid w:val="00D4342C"/>
    <w:rsid w:val="00DA5337"/>
    <w:rsid w:val="00DB1500"/>
    <w:rsid w:val="00DC08C3"/>
    <w:rsid w:val="00DE0A10"/>
    <w:rsid w:val="00DE1841"/>
    <w:rsid w:val="00E13E5A"/>
    <w:rsid w:val="00E17CBE"/>
    <w:rsid w:val="00E2126C"/>
    <w:rsid w:val="00E21F89"/>
    <w:rsid w:val="00E51864"/>
    <w:rsid w:val="00E542F8"/>
    <w:rsid w:val="00E5470E"/>
    <w:rsid w:val="00E65E5E"/>
    <w:rsid w:val="00E80BF2"/>
    <w:rsid w:val="00E85415"/>
    <w:rsid w:val="00EA280C"/>
    <w:rsid w:val="00EB54DC"/>
    <w:rsid w:val="00EC49B9"/>
    <w:rsid w:val="00ED21A9"/>
    <w:rsid w:val="00ED7B72"/>
    <w:rsid w:val="00F14141"/>
    <w:rsid w:val="00F30B22"/>
    <w:rsid w:val="00F577A8"/>
    <w:rsid w:val="00F70B16"/>
    <w:rsid w:val="00FB6C54"/>
    <w:rsid w:val="00FF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9448"/>
  <w15:chartTrackingRefBased/>
  <w15:docId w15:val="{CA961A87-155F-4CFA-859C-0D3D5878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8B"/>
    <w:rPr>
      <w:sz w:val="16"/>
      <w:szCs w:val="16"/>
    </w:rPr>
  </w:style>
  <w:style w:type="paragraph" w:styleId="CommentText">
    <w:name w:val="annotation text"/>
    <w:basedOn w:val="Normal"/>
    <w:link w:val="CommentTextChar"/>
    <w:uiPriority w:val="99"/>
    <w:unhideWhenUsed/>
    <w:rsid w:val="0030618B"/>
    <w:pPr>
      <w:spacing w:line="240" w:lineRule="auto"/>
    </w:pPr>
    <w:rPr>
      <w:sz w:val="20"/>
      <w:szCs w:val="20"/>
    </w:rPr>
  </w:style>
  <w:style w:type="character" w:customStyle="1" w:styleId="CommentTextChar">
    <w:name w:val="Comment Text Char"/>
    <w:basedOn w:val="DefaultParagraphFont"/>
    <w:link w:val="CommentText"/>
    <w:uiPriority w:val="99"/>
    <w:rsid w:val="0030618B"/>
    <w:rPr>
      <w:sz w:val="20"/>
      <w:szCs w:val="20"/>
    </w:rPr>
  </w:style>
  <w:style w:type="paragraph" w:styleId="CommentSubject">
    <w:name w:val="annotation subject"/>
    <w:basedOn w:val="CommentText"/>
    <w:next w:val="CommentText"/>
    <w:link w:val="CommentSubjectChar"/>
    <w:uiPriority w:val="99"/>
    <w:semiHidden/>
    <w:unhideWhenUsed/>
    <w:rsid w:val="0030618B"/>
    <w:rPr>
      <w:b/>
      <w:bCs/>
    </w:rPr>
  </w:style>
  <w:style w:type="character" w:customStyle="1" w:styleId="CommentSubjectChar">
    <w:name w:val="Comment Subject Char"/>
    <w:basedOn w:val="CommentTextChar"/>
    <w:link w:val="CommentSubject"/>
    <w:uiPriority w:val="99"/>
    <w:semiHidden/>
    <w:rsid w:val="0030618B"/>
    <w:rPr>
      <w:b/>
      <w:bCs/>
      <w:sz w:val="20"/>
      <w:szCs w:val="20"/>
    </w:rPr>
  </w:style>
  <w:style w:type="paragraph" w:styleId="BalloonText">
    <w:name w:val="Balloon Text"/>
    <w:basedOn w:val="Normal"/>
    <w:link w:val="BalloonTextChar"/>
    <w:uiPriority w:val="99"/>
    <w:semiHidden/>
    <w:unhideWhenUsed/>
    <w:rsid w:val="00306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18B"/>
    <w:rPr>
      <w:rFonts w:ascii="Segoe UI" w:hAnsi="Segoe UI" w:cs="Segoe UI"/>
      <w:sz w:val="18"/>
      <w:szCs w:val="18"/>
    </w:rPr>
  </w:style>
  <w:style w:type="character" w:styleId="Hyperlink">
    <w:name w:val="Hyperlink"/>
    <w:basedOn w:val="DefaultParagraphFont"/>
    <w:uiPriority w:val="99"/>
    <w:unhideWhenUsed/>
    <w:rsid w:val="006E1320"/>
    <w:rPr>
      <w:color w:val="0563C1" w:themeColor="hyperlink"/>
      <w:u w:val="single"/>
    </w:rPr>
  </w:style>
  <w:style w:type="character" w:styleId="FollowedHyperlink">
    <w:name w:val="FollowedHyperlink"/>
    <w:basedOn w:val="DefaultParagraphFont"/>
    <w:uiPriority w:val="99"/>
    <w:semiHidden/>
    <w:unhideWhenUsed/>
    <w:rsid w:val="00E21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7966">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0">
          <w:marLeft w:val="0"/>
          <w:marRight w:val="0"/>
          <w:marTop w:val="280"/>
          <w:marBottom w:val="280"/>
          <w:divBdr>
            <w:top w:val="none" w:sz="0" w:space="0" w:color="auto"/>
            <w:left w:val="none" w:sz="0" w:space="0" w:color="auto"/>
            <w:bottom w:val="none" w:sz="0" w:space="0" w:color="auto"/>
            <w:right w:val="none" w:sz="0" w:space="0" w:color="auto"/>
          </w:divBdr>
        </w:div>
        <w:div w:id="184720472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ntent.springer.com/esm/art%3A10.3758%2Fs13428-013-0410-6/MediaObjects/13428_2013_410_MOESM1_ESM.pdf" TargetMode="External"/><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185B7-F89F-45C4-8566-0E70C20B2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21</Pages>
  <Words>9003</Words>
  <Characters>51319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93</cp:revision>
  <dcterms:created xsi:type="dcterms:W3CDTF">2021-07-05T07:15:00Z</dcterms:created>
  <dcterms:modified xsi:type="dcterms:W3CDTF">2021-08-18T19:15:00Z</dcterms:modified>
</cp:coreProperties>
</file>