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79C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t xml:space="preserve">Table </w:t>
      </w:r>
      <w:r w:rsidRPr="002F779C">
        <w:rPr>
          <w:rFonts w:ascii="Times New Roman" w:hAnsi="Times New Roman" w:cs="Times New Roman"/>
          <w:b/>
          <w:sz w:val="24"/>
        </w:rPr>
        <w:t>1</w:t>
      </w:r>
      <w:r w:rsidRPr="004A041F">
        <w:rPr>
          <w:rFonts w:ascii="Times New Roman" w:hAnsi="Times New Roman" w:cs="Times New Roman"/>
          <w:sz w:val="24"/>
        </w:rPr>
        <w:t xml:space="preserve"> </w:t>
      </w:r>
    </w:p>
    <w:p w:rsidR="004A041F" w:rsidRPr="002F779C" w:rsidRDefault="004A041F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2F779C">
        <w:rPr>
          <w:rFonts w:ascii="Times New Roman" w:hAnsi="Times New Roman" w:cs="Times New Roman"/>
          <w:i/>
          <w:sz w:val="24"/>
        </w:rPr>
        <w:t xml:space="preserve">Mean and standard deviations for </w:t>
      </w:r>
      <w:r w:rsidRPr="002F779C">
        <w:rPr>
          <w:rFonts w:ascii="Times New Roman" w:hAnsi="Times New Roman" w:cs="Times New Roman"/>
          <w:i/>
          <w:sz w:val="24"/>
        </w:rPr>
        <w:t>AMP effects for Experiments 3, 6, 7, 8</w:t>
      </w:r>
      <w:r w:rsidRPr="002F779C">
        <w:rPr>
          <w:rFonts w:ascii="Times New Roman" w:hAnsi="Times New Roman" w:cs="Times New Roman"/>
          <w:i/>
          <w:sz w:val="24"/>
        </w:rPr>
        <w:t xml:space="preserve">. </w:t>
      </w:r>
      <w:r w:rsidR="002F779C" w:rsidRPr="002F779C">
        <w:rPr>
          <w:rFonts w:ascii="Times New Roman" w:hAnsi="Times New Roman" w:cs="Times New Roman"/>
          <w:i/>
          <w:sz w:val="24"/>
        </w:rPr>
        <w:t>Absolute means and SDs are reported.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779C" w:rsidTr="002F779C">
        <w:tc>
          <w:tcPr>
            <w:tcW w:w="23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4A041F" w:rsidRPr="002F779C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E</w:t>
            </w:r>
            <w:r w:rsidRPr="002F779C">
              <w:rPr>
                <w:rFonts w:ascii="Times New Roman" w:hAnsi="Times New Roman" w:cs="Times New Roman"/>
                <w:b/>
              </w:rPr>
              <w:t>xperiment</w:t>
            </w:r>
          </w:p>
        </w:tc>
        <w:tc>
          <w:tcPr>
            <w:tcW w:w="23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4A041F" w:rsidRPr="002F779C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AMP D</w:t>
            </w:r>
            <w:r w:rsidRPr="002F779C">
              <w:rPr>
                <w:rFonts w:ascii="Times New Roman" w:hAnsi="Times New Roman" w:cs="Times New Roman"/>
                <w:b/>
              </w:rPr>
              <w:t>omain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4A041F" w:rsidRPr="002F779C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M</w:t>
            </w:r>
            <w:r w:rsidRPr="002F779C">
              <w:rPr>
                <w:rFonts w:ascii="Times New Roman" w:hAnsi="Times New Roman" w:cs="Times New Roman"/>
                <w:b/>
              </w:rPr>
              <w:t>ean AMP E</w:t>
            </w:r>
            <w:r w:rsidRPr="002F779C">
              <w:rPr>
                <w:rFonts w:ascii="Times New Roman" w:hAnsi="Times New Roman" w:cs="Times New Roman"/>
                <w:b/>
              </w:rPr>
              <w:t>ffect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4A041F" w:rsidRPr="002F779C" w:rsidRDefault="002F779C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SD AMP E</w:t>
            </w:r>
            <w:r w:rsidR="004A041F" w:rsidRPr="002F779C">
              <w:rPr>
                <w:rFonts w:ascii="Times New Roman" w:hAnsi="Times New Roman" w:cs="Times New Roman"/>
                <w:b/>
              </w:rPr>
              <w:t>ffect</w:t>
            </w:r>
          </w:p>
        </w:tc>
      </w:tr>
      <w:tr w:rsidR="002F779C" w:rsidTr="002F779C">
        <w:tc>
          <w:tcPr>
            <w:tcW w:w="233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  <w:tr w:rsidR="002F779C" w:rsidTr="002F779C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  <w:tr w:rsidR="002F779C" w:rsidTr="002F779C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  <w:tr w:rsidR="002F779C" w:rsidTr="002F779C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</w:tbl>
    <w:p w:rsidR="004A041F" w:rsidRDefault="004A041F"/>
    <w:p w:rsidR="002F779C" w:rsidRDefault="002F779C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</w:p>
    <w:p w:rsidR="002F779C" w:rsidRDefault="002F779C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</w:p>
    <w:p w:rsidR="002F779C" w:rsidRDefault="002F779C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</w:p>
    <w:p w:rsidR="002F779C" w:rsidRDefault="002F779C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</w:p>
    <w:p w:rsidR="002F779C" w:rsidRDefault="002F779C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</w:p>
    <w:p w:rsidR="002F779C" w:rsidRDefault="002F779C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</w:p>
    <w:p w:rsidR="002F779C" w:rsidRDefault="002F779C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</w:p>
    <w:p w:rsidR="002F779C" w:rsidRDefault="002F779C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</w:p>
    <w:p w:rsidR="002F779C" w:rsidRDefault="002F779C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</w:p>
    <w:p w:rsidR="002F779C" w:rsidRDefault="002F779C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</w:p>
    <w:p w:rsidR="002F779C" w:rsidRDefault="002F779C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</w:p>
    <w:p w:rsidR="002F779C" w:rsidRDefault="002F779C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</w:p>
    <w:p w:rsidR="002F779C" w:rsidRDefault="002F779C" w:rsidP="004A041F">
      <w:pPr>
        <w:spacing w:line="480" w:lineRule="auto"/>
        <w:rPr>
          <w:rFonts w:ascii="Times New Roman" w:hAnsi="Times New Roman" w:cs="Times New Roman"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lastRenderedPageBreak/>
        <w:t>Table 2</w:t>
      </w:r>
      <w:r w:rsidR="004A041F" w:rsidRPr="004A041F">
        <w:rPr>
          <w:rFonts w:ascii="Times New Roman" w:hAnsi="Times New Roman" w:cs="Times New Roman"/>
          <w:sz w:val="24"/>
        </w:rPr>
        <w:t xml:space="preserve"> </w:t>
      </w:r>
    </w:p>
    <w:p w:rsidR="004A041F" w:rsidRPr="002F779C" w:rsidRDefault="004A041F" w:rsidP="002F779C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2F779C">
        <w:rPr>
          <w:rFonts w:ascii="Times New Roman" w:hAnsi="Times New Roman" w:cs="Times New Roman"/>
          <w:i/>
          <w:sz w:val="24"/>
        </w:rPr>
        <w:t>Mean and standard deviations for overall, influence-aware only trial</w:t>
      </w:r>
      <w:r w:rsidR="002F779C" w:rsidRPr="002F779C">
        <w:rPr>
          <w:rFonts w:ascii="Times New Roman" w:hAnsi="Times New Roman" w:cs="Times New Roman"/>
          <w:i/>
          <w:sz w:val="24"/>
        </w:rPr>
        <w:t>s</w:t>
      </w:r>
      <w:r w:rsidRPr="002F779C">
        <w:rPr>
          <w:rFonts w:ascii="Times New Roman" w:hAnsi="Times New Roman" w:cs="Times New Roman"/>
          <w:i/>
          <w:sz w:val="24"/>
        </w:rPr>
        <w:t xml:space="preserve"> (‘influenced’), and non-influence-aware only trial (‘non-influenced’) IA-AMP effects for Experiments 2-8. </w:t>
      </w:r>
      <w:r w:rsidR="002F779C" w:rsidRPr="002F779C">
        <w:rPr>
          <w:rFonts w:ascii="Times New Roman" w:hAnsi="Times New Roman" w:cs="Times New Roman"/>
          <w:i/>
          <w:sz w:val="24"/>
        </w:rPr>
        <w:t>Absolute means and SDs are reported.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1535"/>
        <w:gridCol w:w="1868"/>
        <w:gridCol w:w="3113"/>
        <w:gridCol w:w="1984"/>
        <w:gridCol w:w="1701"/>
      </w:tblGrid>
      <w:tr w:rsidR="004A041F" w:rsidRPr="00B045EE" w:rsidTr="004A041F">
        <w:trPr>
          <w:jc w:val="center"/>
        </w:trPr>
        <w:tc>
          <w:tcPr>
            <w:tcW w:w="1535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45EE">
              <w:rPr>
                <w:rFonts w:ascii="Times New Roman" w:hAnsi="Times New Roman" w:cs="Times New Roman"/>
                <w:b/>
              </w:rPr>
              <w:t>Experiment</w:t>
            </w:r>
          </w:p>
        </w:tc>
        <w:tc>
          <w:tcPr>
            <w:tcW w:w="1868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45EE">
              <w:rPr>
                <w:rFonts w:ascii="Times New Roman" w:hAnsi="Times New Roman" w:cs="Times New Roman"/>
                <w:b/>
              </w:rPr>
              <w:t>IA AMP Domain</w:t>
            </w:r>
          </w:p>
        </w:tc>
        <w:tc>
          <w:tcPr>
            <w:tcW w:w="3113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AMP Effect Type</w:t>
            </w:r>
          </w:p>
        </w:tc>
        <w:tc>
          <w:tcPr>
            <w:tcW w:w="1984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45EE">
              <w:rPr>
                <w:rFonts w:ascii="Times New Roman" w:hAnsi="Times New Roman" w:cs="Times New Roman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ean AMP Effect</w:t>
            </w:r>
          </w:p>
        </w:tc>
        <w:tc>
          <w:tcPr>
            <w:tcW w:w="1701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SD AMP Effect</w:t>
            </w:r>
          </w:p>
        </w:tc>
      </w:tr>
      <w:tr w:rsidR="004A041F" w:rsidRPr="00B045EE" w:rsidTr="004A041F">
        <w:trPr>
          <w:jc w:val="center"/>
        </w:trPr>
        <w:tc>
          <w:tcPr>
            <w:tcW w:w="1535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0.25</w:t>
            </w:r>
          </w:p>
        </w:tc>
      </w:tr>
      <w:tr w:rsidR="004A041F" w:rsidRPr="00B045EE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0.68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</w:t>
            </w:r>
            <w:r>
              <w:rPr>
                <w:rFonts w:ascii="Times New Roman" w:hAnsi="Times New Roman" w:cs="Times New Roman"/>
              </w:rPr>
              <w:t>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0.24</w:t>
            </w:r>
          </w:p>
        </w:tc>
      </w:tr>
      <w:tr w:rsidR="004A041F" w:rsidRPr="00B045EE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0.36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0.29</w:t>
            </w:r>
          </w:p>
        </w:tc>
      </w:tr>
      <w:tr w:rsidR="004A041F" w:rsidRPr="00B045EE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0.25</w:t>
            </w:r>
          </w:p>
        </w:tc>
      </w:tr>
      <w:tr w:rsidR="004A041F" w:rsidRPr="00B045EE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0.24</w:t>
            </w:r>
          </w:p>
        </w:tc>
      </w:tr>
      <w:tr w:rsidR="004A041F" w:rsidRPr="00B045EE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0.23</w:t>
            </w:r>
          </w:p>
        </w:tc>
      </w:tr>
      <w:tr w:rsidR="004A041F" w:rsidRPr="00B045EE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0.23</w:t>
            </w:r>
          </w:p>
        </w:tc>
      </w:tr>
      <w:tr w:rsidR="004A041F" w:rsidRPr="00B045EE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0.29</w:t>
            </w:r>
          </w:p>
        </w:tc>
      </w:tr>
      <w:tr w:rsidR="004A041F" w:rsidRPr="00B045EE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</w:tr>
      <w:tr w:rsidR="004A041F" w:rsidRPr="00B045EE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</w:tr>
      <w:tr w:rsidR="004A041F" w:rsidRPr="00B045EE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</w:tr>
      <w:tr w:rsidR="004A041F" w:rsidRPr="00B045EE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0.27</w:t>
            </w:r>
          </w:p>
        </w:tc>
      </w:tr>
      <w:tr w:rsidR="004A041F" w:rsidRPr="00B045EE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0.27</w:t>
            </w:r>
          </w:p>
        </w:tc>
      </w:tr>
      <w:tr w:rsidR="004A041F" w:rsidRPr="00B045EE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0.25</w:t>
            </w:r>
          </w:p>
        </w:tc>
      </w:tr>
      <w:tr w:rsidR="004A041F" w:rsidRPr="00B045EE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0.27</w:t>
            </w:r>
          </w:p>
        </w:tc>
      </w:tr>
      <w:tr w:rsidR="004A041F" w:rsidRPr="00B045EE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0.49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0.32</w:t>
            </w:r>
          </w:p>
        </w:tc>
      </w:tr>
      <w:tr w:rsidR="004A041F" w:rsidRPr="00B045EE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</w:tr>
    </w:tbl>
    <w:p w:rsid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:rsid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:rsid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:rsidR="002F779C" w:rsidRDefault="002F779C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lastRenderedPageBreak/>
        <w:t>Figure 1</w:t>
      </w:r>
    </w:p>
    <w:p w:rsidR="002F779C" w:rsidRPr="002F779C" w:rsidRDefault="002F779C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2F779C">
        <w:rPr>
          <w:rFonts w:ascii="Times New Roman" w:hAnsi="Times New Roman" w:cs="Times New Roman"/>
          <w:i/>
          <w:sz w:val="24"/>
        </w:rPr>
        <w:t>Bimodality in the distribution of participants’ influence awareness rates in the IA-AMPs pooled across Experiments 2-8.</w:t>
      </w:r>
      <w:bookmarkStart w:id="0" w:name="_GoBack"/>
      <w:bookmarkEnd w:id="0"/>
    </w:p>
    <w:p w:rsidR="002F779C" w:rsidRDefault="002F779C" w:rsidP="004A041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83C5DDD" wp14:editId="0A26C8D7">
            <wp:extent cx="428625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9C" w:rsidRDefault="002F779C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:rsid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:rsid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:rsid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:rsidR="004A041F" w:rsidRP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sectPr w:rsidR="004A041F" w:rsidRPr="004A0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A74"/>
    <w:rsid w:val="00206A74"/>
    <w:rsid w:val="002F779C"/>
    <w:rsid w:val="004A041F"/>
    <w:rsid w:val="00B045EE"/>
    <w:rsid w:val="00EC49B9"/>
    <w:rsid w:val="00F577A8"/>
    <w:rsid w:val="00FC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2E2771"/>
  <w15:chartTrackingRefBased/>
  <w15:docId w15:val="{770D51D7-571C-44EA-805F-958AF996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hughes</dc:creator>
  <cp:keywords/>
  <dc:description/>
  <cp:lastModifiedBy>sean hughes</cp:lastModifiedBy>
  <cp:revision>2</cp:revision>
  <dcterms:created xsi:type="dcterms:W3CDTF">2021-03-16T11:16:00Z</dcterms:created>
  <dcterms:modified xsi:type="dcterms:W3CDTF">2021-03-16T12:21:00Z</dcterms:modified>
</cp:coreProperties>
</file>