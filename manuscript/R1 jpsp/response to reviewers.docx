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BC55B"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 PSP-A-2019-0728</w:t>
      </w:r>
    </w:p>
    <w:p w14:paraId="65AEE2F6"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AMPeror’s New Clothes: Performance on the Affect Misattribution Procedure is Mainly Driven by Awareness of Influence of the Primes</w:t>
      </w:r>
    </w:p>
    <w:p w14:paraId="0145EC56"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Journal of Personality and Social Psychology: Attitudes and Social Cognition</w:t>
      </w:r>
    </w:p>
    <w:p w14:paraId="7288411B" w14:textId="77777777" w:rsidR="00461045" w:rsidRPr="00461045" w:rsidRDefault="00461045" w:rsidP="00461045">
      <w:pPr>
        <w:spacing w:line="276" w:lineRule="auto"/>
        <w:rPr>
          <w:rFonts w:ascii="Times New Roman" w:hAnsi="Times New Roman" w:cs="Times New Roman"/>
          <w:sz w:val="24"/>
          <w:szCs w:val="24"/>
          <w:lang w:val="en-US"/>
        </w:rPr>
      </w:pPr>
    </w:p>
    <w:p w14:paraId="7036ACE8"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Dear Mr. Cummins,</w:t>
      </w:r>
    </w:p>
    <w:p w14:paraId="7C942EA6"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 have received two very thoughtful reviews of the manuscript that you and your co-authors recently submitted to JPSP-ASC, titled "The AMPeror’s New Clothes: Performance on the Affect Misattribution Procedure is Mainly Driven by Awareness of Influence of the Primes" (PSP-A-2019-0728). I am deeply grateful to the reviewers for the time and effort they put into their reviews, which were very helpful in reaching this decision. Furthermore, I read your paper carefully and independently, before looking at the reviews.</w:t>
      </w:r>
    </w:p>
    <w:p w14:paraId="5BCE8592" w14:textId="77777777" w:rsid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As you can see when you have had a chance to see the reviewer comments, we all find this line of inquiry to be promising and a valuable contribution to the field. The AMP is widely used, so we all appreciate the goal of taking a careful look at how it operates and the degree to which awareness of the primes influences the focal effect. At the same time, we all note substantial weaknesses with the study, particularly with regard to alternative explanations of your results and how well your paper is positioned to contribute meaningfully to previous conversations about the validity of the AMP. I am sorry to report that I cannot accept the current version of the paper for publication in JPSP-ASC. However, in recognition of the potential value of this line of work to researchers in the field, I would be willing to entertain a substantial revision (submitted as a new manuscript) if you believe it is possible that a revision would be able to address the reviewers' critiques.</w:t>
      </w:r>
    </w:p>
    <w:p w14:paraId="1CE72834" w14:textId="77777777" w:rsidR="007378BC" w:rsidRDefault="00461045" w:rsidP="00461045">
      <w:pPr>
        <w:pStyle w:val="NormalWeb"/>
        <w:rPr>
          <w:lang w:val="en-US"/>
        </w:rPr>
      </w:pPr>
      <w:r w:rsidRPr="00461045">
        <w:rPr>
          <w:b/>
          <w:lang w:val="en-US"/>
        </w:rPr>
        <w:t>Authors</w:t>
      </w:r>
      <w:r>
        <w:rPr>
          <w:lang w:val="en-US"/>
        </w:rPr>
        <w:t xml:space="preserve">: We thank the Editor and Reviewers 1-2 for their constructive and helpful feedback. We </w:t>
      </w:r>
      <w:r w:rsidR="00EF6C99">
        <w:rPr>
          <w:lang w:val="en-US"/>
        </w:rPr>
        <w:t xml:space="preserve">took </w:t>
      </w:r>
      <w:r>
        <w:rPr>
          <w:lang w:val="en-US"/>
        </w:rPr>
        <w:t xml:space="preserve">that </w:t>
      </w:r>
      <w:r w:rsidR="009361E4">
        <w:rPr>
          <w:lang w:val="en-US"/>
        </w:rPr>
        <w:t>feedback seriously</w:t>
      </w:r>
      <w:r w:rsidR="00EF6C99">
        <w:rPr>
          <w:lang w:val="en-US"/>
        </w:rPr>
        <w:t xml:space="preserve"> when revising</w:t>
      </w:r>
      <w:r w:rsidR="003E406E">
        <w:rPr>
          <w:lang w:val="en-US"/>
        </w:rPr>
        <w:t xml:space="preserve"> our manuscript</w:t>
      </w:r>
      <w:r w:rsidR="00EF6C99">
        <w:rPr>
          <w:lang w:val="en-US"/>
        </w:rPr>
        <w:t>.</w:t>
      </w:r>
      <w:r w:rsidR="003E406E">
        <w:rPr>
          <w:lang w:val="en-US"/>
        </w:rPr>
        <w:t xml:space="preserve"> </w:t>
      </w:r>
      <w:r w:rsidR="00EF6C99">
        <w:rPr>
          <w:lang w:val="en-US"/>
        </w:rPr>
        <w:t xml:space="preserve">We also conducted </w:t>
      </w:r>
      <w:r w:rsidR="007378BC">
        <w:rPr>
          <w:lang w:val="en-US"/>
        </w:rPr>
        <w:t xml:space="preserve">two </w:t>
      </w:r>
      <w:r w:rsidR="00EF6C99">
        <w:rPr>
          <w:lang w:val="en-US"/>
        </w:rPr>
        <w:t xml:space="preserve">new </w:t>
      </w:r>
      <w:r>
        <w:rPr>
          <w:lang w:val="en-US"/>
        </w:rPr>
        <w:t xml:space="preserve">studies that directly speak </w:t>
      </w:r>
      <w:r w:rsidR="007378BC">
        <w:rPr>
          <w:lang w:val="en-US"/>
        </w:rPr>
        <w:t xml:space="preserve">to </w:t>
      </w:r>
      <w:r w:rsidR="00EF6C99">
        <w:rPr>
          <w:lang w:val="en-US"/>
        </w:rPr>
        <w:t xml:space="preserve">several of the </w:t>
      </w:r>
      <w:r>
        <w:rPr>
          <w:lang w:val="en-US"/>
        </w:rPr>
        <w:t xml:space="preserve">issues </w:t>
      </w:r>
      <w:r w:rsidR="00EF6C99">
        <w:rPr>
          <w:lang w:val="en-US"/>
        </w:rPr>
        <w:t xml:space="preserve">that were </w:t>
      </w:r>
      <w:r>
        <w:rPr>
          <w:lang w:val="en-US"/>
        </w:rPr>
        <w:t xml:space="preserve">raised. </w:t>
      </w:r>
      <w:r w:rsidR="003E406E">
        <w:rPr>
          <w:lang w:val="en-US"/>
        </w:rPr>
        <w:t xml:space="preserve">We believe that our </w:t>
      </w:r>
      <w:r w:rsidR="00EF6C99">
        <w:rPr>
          <w:lang w:val="en-US"/>
        </w:rPr>
        <w:t xml:space="preserve">re-submission is considerably stronger </w:t>
      </w:r>
      <w:r w:rsidR="003E406E">
        <w:rPr>
          <w:lang w:val="en-US"/>
        </w:rPr>
        <w:t>as a result.</w:t>
      </w:r>
    </w:p>
    <w:p w14:paraId="6AFE1786" w14:textId="497D4232" w:rsidR="00EF6C99" w:rsidRDefault="00EF6C99" w:rsidP="00461045">
      <w:pPr>
        <w:pStyle w:val="NormalWeb"/>
        <w:rPr>
          <w:lang w:val="en-US"/>
        </w:rPr>
      </w:pPr>
      <w:r>
        <w:rPr>
          <w:lang w:val="en-US"/>
        </w:rPr>
        <w:t>Briefly, t</w:t>
      </w:r>
      <w:r w:rsidR="007378BC">
        <w:rPr>
          <w:lang w:val="en-US"/>
        </w:rPr>
        <w:t xml:space="preserve">here were </w:t>
      </w:r>
      <w:r w:rsidR="007378BC" w:rsidRPr="0034483E">
        <w:rPr>
          <w:highlight w:val="red"/>
          <w:lang w:val="en-US"/>
          <w:rPrChange w:id="0" w:author="Ian Hussey" w:date="2020-02-13T14:28:00Z">
            <w:rPr>
              <w:lang w:val="en-US"/>
            </w:rPr>
          </w:rPrChange>
        </w:rPr>
        <w:t>three</w:t>
      </w:r>
      <w:r w:rsidR="007378BC">
        <w:rPr>
          <w:lang w:val="en-US"/>
        </w:rPr>
        <w:t xml:space="preserve"> </w:t>
      </w:r>
      <w:r>
        <w:rPr>
          <w:lang w:val="en-US"/>
        </w:rPr>
        <w:t>core arguments in our original paper</w:t>
      </w:r>
      <w:r w:rsidR="007378BC">
        <w:rPr>
          <w:lang w:val="en-US"/>
        </w:rPr>
        <w:t>. Reviewers 1</w:t>
      </w:r>
      <w:r w:rsidR="0034483E">
        <w:rPr>
          <w:lang w:val="en-US"/>
        </w:rPr>
        <w:t xml:space="preserve"> and </w:t>
      </w:r>
      <w:r w:rsidR="007378BC">
        <w:rPr>
          <w:lang w:val="en-US"/>
        </w:rPr>
        <w:t xml:space="preserve">2 </w:t>
      </w:r>
      <w:r w:rsidR="009361E4">
        <w:rPr>
          <w:lang w:val="en-US"/>
        </w:rPr>
        <w:t xml:space="preserve">focused on </w:t>
      </w:r>
      <w:r w:rsidR="007378BC">
        <w:rPr>
          <w:lang w:val="en-US"/>
        </w:rPr>
        <w:t>two of the</w:t>
      </w:r>
      <w:r w:rsidR="009361E4">
        <w:rPr>
          <w:lang w:val="en-US"/>
        </w:rPr>
        <w:t>se</w:t>
      </w:r>
      <w:r w:rsidR="007378BC">
        <w:rPr>
          <w:lang w:val="en-US"/>
        </w:rPr>
        <w:t xml:space="preserve"> </w:t>
      </w:r>
      <w:r w:rsidR="009361E4">
        <w:rPr>
          <w:lang w:val="en-US"/>
        </w:rPr>
        <w:t>points</w:t>
      </w:r>
      <w:r w:rsidR="007378BC">
        <w:rPr>
          <w:lang w:val="en-US"/>
        </w:rPr>
        <w:t xml:space="preserve"> and highlighted concerns</w:t>
      </w:r>
      <w:r w:rsidR="009361E4">
        <w:rPr>
          <w:lang w:val="en-US"/>
        </w:rPr>
        <w:t xml:space="preserve"> </w:t>
      </w:r>
      <w:r>
        <w:rPr>
          <w:lang w:val="en-US"/>
        </w:rPr>
        <w:t xml:space="preserve">that </w:t>
      </w:r>
      <w:r w:rsidR="009361E4">
        <w:rPr>
          <w:lang w:val="en-US"/>
        </w:rPr>
        <w:t xml:space="preserve">they had (i.e., issues to do with the </w:t>
      </w:r>
      <w:r>
        <w:rPr>
          <w:lang w:val="en-US"/>
        </w:rPr>
        <w:t xml:space="preserve">proposed </w:t>
      </w:r>
      <w:r w:rsidR="009361E4">
        <w:rPr>
          <w:lang w:val="en-US"/>
        </w:rPr>
        <w:t xml:space="preserve">mechanism </w:t>
      </w:r>
      <w:r>
        <w:rPr>
          <w:lang w:val="en-US"/>
        </w:rPr>
        <w:t>that mediates</w:t>
      </w:r>
      <w:r w:rsidR="009361E4">
        <w:rPr>
          <w:lang w:val="en-US"/>
        </w:rPr>
        <w:t xml:space="preserve"> AMP effects </w:t>
      </w:r>
      <w:r w:rsidR="009361E4" w:rsidRPr="0034483E">
        <w:rPr>
          <w:highlight w:val="yellow"/>
          <w:lang w:val="en-US"/>
        </w:rPr>
        <w:t>and XXX</w:t>
      </w:r>
      <w:r w:rsidR="009361E4">
        <w:rPr>
          <w:lang w:val="en-US"/>
        </w:rPr>
        <w:t>)</w:t>
      </w:r>
      <w:r w:rsidR="007378BC">
        <w:rPr>
          <w:lang w:val="en-US"/>
        </w:rPr>
        <w:t xml:space="preserve">. </w:t>
      </w:r>
      <w:r>
        <w:rPr>
          <w:lang w:val="en-US"/>
        </w:rPr>
        <w:t xml:space="preserve">We offer a </w:t>
      </w:r>
      <w:r w:rsidR="009361E4">
        <w:rPr>
          <w:lang w:val="en-US"/>
        </w:rPr>
        <w:t xml:space="preserve">detailed reply to the Reviewers </w:t>
      </w:r>
      <w:r w:rsidR="007378BC">
        <w:rPr>
          <w:lang w:val="en-US"/>
        </w:rPr>
        <w:t xml:space="preserve">in </w:t>
      </w:r>
      <w:r w:rsidR="009361E4">
        <w:rPr>
          <w:lang w:val="en-US"/>
        </w:rPr>
        <w:t>our response letter (</w:t>
      </w:r>
      <w:r w:rsidR="009361E4" w:rsidRPr="009361E4">
        <w:rPr>
          <w:i/>
          <w:lang w:val="en-US"/>
        </w:rPr>
        <w:t>see below</w:t>
      </w:r>
      <w:r w:rsidR="009361E4">
        <w:rPr>
          <w:lang w:val="en-US"/>
        </w:rPr>
        <w:t>)</w:t>
      </w:r>
      <w:r>
        <w:rPr>
          <w:lang w:val="en-US"/>
        </w:rPr>
        <w:t xml:space="preserve"> and have revised the manuscript accordingly</w:t>
      </w:r>
      <w:r w:rsidR="007378BC">
        <w:rPr>
          <w:lang w:val="en-US"/>
        </w:rPr>
        <w:t xml:space="preserve">. </w:t>
      </w:r>
      <w:r>
        <w:rPr>
          <w:lang w:val="en-US"/>
        </w:rPr>
        <w:t>We also draw attention to a third point that we feel was overlooked during the review process but which was perhaps the most important finding of our paper (i.e., whether the AMP effect is a valid measure of evaluation).</w:t>
      </w:r>
    </w:p>
    <w:p w14:paraId="30D95835" w14:textId="6225A0A5" w:rsidR="009361E4" w:rsidRDefault="00EF6C99" w:rsidP="00461045">
      <w:pPr>
        <w:pStyle w:val="NormalWeb"/>
        <w:rPr>
          <w:lang w:val="en-US"/>
        </w:rPr>
      </w:pPr>
      <w:r>
        <w:rPr>
          <w:lang w:val="en-US"/>
        </w:rPr>
        <w:t xml:space="preserve">We briefly summarize these three points and our response </w:t>
      </w:r>
      <w:r w:rsidR="003E406E">
        <w:rPr>
          <w:lang w:val="en-US"/>
        </w:rPr>
        <w:t xml:space="preserve">here for </w:t>
      </w:r>
      <w:r w:rsidR="0034483E">
        <w:rPr>
          <w:lang w:val="en-US"/>
        </w:rPr>
        <w:t xml:space="preserve">your </w:t>
      </w:r>
      <w:r w:rsidR="003E406E">
        <w:rPr>
          <w:lang w:val="en-US"/>
        </w:rPr>
        <w:t>convenience.</w:t>
      </w:r>
    </w:p>
    <w:p w14:paraId="1D19ABB8" w14:textId="6E514D11" w:rsidR="007378BC" w:rsidRDefault="007378BC" w:rsidP="00461045">
      <w:pPr>
        <w:pStyle w:val="NormalWeb"/>
        <w:rPr>
          <w:lang w:val="en-US"/>
        </w:rPr>
      </w:pPr>
      <w:r>
        <w:rPr>
          <w:b/>
          <w:lang w:val="en-US"/>
        </w:rPr>
        <w:t xml:space="preserve">Issue 1: What </w:t>
      </w:r>
      <w:r w:rsidR="003D448E">
        <w:rPr>
          <w:b/>
          <w:lang w:val="en-US"/>
        </w:rPr>
        <w:t xml:space="preserve">is the operating process behind AMP </w:t>
      </w:r>
      <w:commentRangeStart w:id="1"/>
      <w:r w:rsidRPr="007378BC">
        <w:rPr>
          <w:b/>
          <w:lang w:val="en-US"/>
        </w:rPr>
        <w:t>effects</w:t>
      </w:r>
      <w:commentRangeEnd w:id="1"/>
      <w:r w:rsidR="009361E4">
        <w:rPr>
          <w:rStyle w:val="CommentReference"/>
          <w:rFonts w:asciiTheme="minorHAnsi" w:eastAsiaTheme="minorHAnsi" w:hAnsiTheme="minorHAnsi" w:cstheme="minorBidi"/>
          <w:lang w:val="nl-BE" w:eastAsia="en-US"/>
        </w:rPr>
        <w:commentReference w:id="1"/>
      </w:r>
      <w:r>
        <w:rPr>
          <w:lang w:val="en-US"/>
        </w:rPr>
        <w:t xml:space="preserve">? </w:t>
      </w:r>
    </w:p>
    <w:p w14:paraId="7CDD69BD" w14:textId="77777777" w:rsidR="009361E4" w:rsidRDefault="009361E4" w:rsidP="00461045">
      <w:pPr>
        <w:pStyle w:val="NormalWeb"/>
        <w:rPr>
          <w:lang w:val="en-US"/>
        </w:rPr>
      </w:pPr>
      <w:r w:rsidRPr="009361E4">
        <w:rPr>
          <w:highlight w:val="yellow"/>
          <w:lang w:val="en-US"/>
        </w:rPr>
        <w:t>Very short intro to issue</w:t>
      </w:r>
      <w:r>
        <w:rPr>
          <w:lang w:val="en-US"/>
        </w:rPr>
        <w:t>.</w:t>
      </w:r>
    </w:p>
    <w:p w14:paraId="552E64D4" w14:textId="77777777" w:rsidR="00461045" w:rsidRDefault="002150EC" w:rsidP="00461045">
      <w:pPr>
        <w:pStyle w:val="NormalWeb"/>
        <w:rPr>
          <w:lang w:val="en-US"/>
        </w:rPr>
      </w:pPr>
      <w:r>
        <w:rPr>
          <w:lang w:val="en-US"/>
        </w:rPr>
        <w:lastRenderedPageBreak/>
        <w:t xml:space="preserve">To address this concern </w:t>
      </w:r>
      <w:r w:rsidR="00EF6C99">
        <w:rPr>
          <w:lang w:val="en-US"/>
        </w:rPr>
        <w:t xml:space="preserve">(i.e., </w:t>
      </w:r>
      <w:r>
        <w:rPr>
          <w:lang w:val="en-US"/>
        </w:rPr>
        <w:t xml:space="preserve">that </w:t>
      </w:r>
      <w:r w:rsidR="00EF6C99">
        <w:rPr>
          <w:lang w:val="en-US"/>
        </w:rPr>
        <w:t xml:space="preserve">the </w:t>
      </w:r>
      <w:r>
        <w:rPr>
          <w:lang w:val="en-US"/>
        </w:rPr>
        <w:t xml:space="preserve">IA-AMP </w:t>
      </w:r>
      <w:r w:rsidR="00EF6C99">
        <w:rPr>
          <w:lang w:val="en-US"/>
        </w:rPr>
        <w:t>effect</w:t>
      </w:r>
      <w:r>
        <w:rPr>
          <w:lang w:val="en-US"/>
        </w:rPr>
        <w:t xml:space="preserve"> </w:t>
      </w:r>
      <w:r w:rsidR="00EF6C99">
        <w:rPr>
          <w:lang w:val="en-US"/>
        </w:rPr>
        <w:t>[</w:t>
      </w:r>
      <w:r>
        <w:rPr>
          <w:lang w:val="en-US"/>
        </w:rPr>
        <w:t>and by implication standard AMP effects</w:t>
      </w:r>
      <w:r w:rsidR="00EF6C99">
        <w:rPr>
          <w:lang w:val="en-US"/>
        </w:rPr>
        <w:t>]</w:t>
      </w:r>
      <w:r>
        <w:rPr>
          <w:lang w:val="en-US"/>
        </w:rPr>
        <w:t xml:space="preserve"> were mediated by posthoc confabulation</w:t>
      </w:r>
      <w:r w:rsidR="00EF6C99">
        <w:rPr>
          <w:lang w:val="en-US"/>
        </w:rPr>
        <w:t>)</w:t>
      </w:r>
      <w:r>
        <w:rPr>
          <w:lang w:val="en-US"/>
        </w:rPr>
        <w:t xml:space="preserve"> we conducted two new studies</w:t>
      </w:r>
      <w:r w:rsidR="00461045">
        <w:rPr>
          <w:lang w:val="en-US"/>
        </w:rPr>
        <w:t xml:space="preserve">. </w:t>
      </w:r>
      <w:r>
        <w:rPr>
          <w:lang w:val="en-US"/>
        </w:rPr>
        <w:t xml:space="preserve">Here </w:t>
      </w:r>
      <w:r w:rsidR="00461045">
        <w:rPr>
          <w:lang w:val="en-US"/>
        </w:rPr>
        <w:t xml:space="preserve">we further modified our IA-AMP so that participants had to indicate </w:t>
      </w:r>
      <w:r w:rsidR="00EF6C99">
        <w:rPr>
          <w:lang w:val="en-US"/>
        </w:rPr>
        <w:t xml:space="preserve">if they were </w:t>
      </w:r>
      <w:r w:rsidR="00461045">
        <w:rPr>
          <w:lang w:val="en-US"/>
        </w:rPr>
        <w:t>aware of the prime</w:t>
      </w:r>
      <w:r w:rsidR="00EF6C99">
        <w:rPr>
          <w:lang w:val="en-US"/>
        </w:rPr>
        <w:t>’</w:t>
      </w:r>
      <w:r w:rsidR="00461045">
        <w:rPr>
          <w:lang w:val="en-US"/>
        </w:rPr>
        <w:t xml:space="preserve">s influence </w:t>
      </w:r>
      <w:r w:rsidR="00EF6C99">
        <w:rPr>
          <w:lang w:val="en-US"/>
        </w:rPr>
        <w:t xml:space="preserve">on their target evaluation </w:t>
      </w:r>
      <w:r>
        <w:rPr>
          <w:lang w:val="en-US"/>
        </w:rPr>
        <w:t xml:space="preserve">either </w:t>
      </w:r>
      <w:r w:rsidR="00461045">
        <w:rPr>
          <w:lang w:val="en-US"/>
        </w:rPr>
        <w:t xml:space="preserve">(a) before the target evaluation was emitted (Experiment 6) or (b) before the target stimulus was even presented </w:t>
      </w:r>
      <w:r w:rsidR="00EF6C99">
        <w:rPr>
          <w:lang w:val="en-US"/>
        </w:rPr>
        <w:t xml:space="preserve">onscreen </w:t>
      </w:r>
      <w:r w:rsidR="00461045">
        <w:rPr>
          <w:lang w:val="en-US"/>
        </w:rPr>
        <w:t xml:space="preserve">(Experiment 7). </w:t>
      </w:r>
      <w:r>
        <w:rPr>
          <w:lang w:val="en-US"/>
        </w:rPr>
        <w:t xml:space="preserve">Under these conditions it is highly unlikely that the </w:t>
      </w:r>
      <w:r w:rsidR="00EF6C99">
        <w:rPr>
          <w:lang w:val="en-US"/>
        </w:rPr>
        <w:t xml:space="preserve">AMP effect is driven by the fact that an </w:t>
      </w:r>
      <w:r>
        <w:rPr>
          <w:lang w:val="en-US"/>
        </w:rPr>
        <w:t xml:space="preserve">individual </w:t>
      </w:r>
      <w:r w:rsidR="00EF6C99">
        <w:rPr>
          <w:lang w:val="en-US"/>
        </w:rPr>
        <w:t>has generated</w:t>
      </w:r>
      <w:r>
        <w:rPr>
          <w:lang w:val="en-US"/>
        </w:rPr>
        <w:t xml:space="preserve"> a post hoc confabulation to explain their target evaluation</w:t>
      </w:r>
      <w:r w:rsidR="00EF6C99">
        <w:rPr>
          <w:lang w:val="en-US"/>
        </w:rPr>
        <w:t>,</w:t>
      </w:r>
      <w:r>
        <w:rPr>
          <w:lang w:val="en-US"/>
        </w:rPr>
        <w:t xml:space="preserve"> given that the target evaluation has yet to be overtly emitted (Experiment 6) or covertly generated (Experiment 7). Yet ev</w:t>
      </w:r>
      <w:r w:rsidR="00461045">
        <w:rPr>
          <w:lang w:val="en-US"/>
        </w:rPr>
        <w:t xml:space="preserve">en under these conditions we </w:t>
      </w:r>
      <w:r w:rsidR="00EF6C99">
        <w:rPr>
          <w:lang w:val="en-US"/>
        </w:rPr>
        <w:t xml:space="preserve">still </w:t>
      </w:r>
      <w:r w:rsidR="00461045">
        <w:rPr>
          <w:lang w:val="en-US"/>
        </w:rPr>
        <w:t xml:space="preserve">obtain similar effects as </w:t>
      </w:r>
      <w:r>
        <w:rPr>
          <w:lang w:val="en-US"/>
        </w:rPr>
        <w:t xml:space="preserve">reported </w:t>
      </w:r>
      <w:r w:rsidR="00461045">
        <w:rPr>
          <w:lang w:val="en-US"/>
        </w:rPr>
        <w:t xml:space="preserve">in Experiments 1-5. </w:t>
      </w:r>
    </w:p>
    <w:p w14:paraId="6FDF0BE1" w14:textId="77777777" w:rsidR="00461045" w:rsidRDefault="002150EC" w:rsidP="00461045">
      <w:pPr>
        <w:pStyle w:val="NormalWeb"/>
        <w:rPr>
          <w:lang w:val="en-US"/>
        </w:rPr>
      </w:pPr>
      <w:r>
        <w:rPr>
          <w:lang w:val="en-US"/>
        </w:rPr>
        <w:t>In short</w:t>
      </w:r>
      <w:r w:rsidR="00461045">
        <w:rPr>
          <w:lang w:val="en-US"/>
        </w:rPr>
        <w:t xml:space="preserve">, we </w:t>
      </w:r>
      <w:r w:rsidR="00EF6C99">
        <w:rPr>
          <w:lang w:val="en-US"/>
        </w:rPr>
        <w:t xml:space="preserve">now </w:t>
      </w:r>
      <w:r w:rsidR="00461045">
        <w:rPr>
          <w:lang w:val="en-US"/>
        </w:rPr>
        <w:t xml:space="preserve">provide evidence </w:t>
      </w:r>
      <w:r>
        <w:rPr>
          <w:lang w:val="en-US"/>
        </w:rPr>
        <w:t xml:space="preserve">from </w:t>
      </w:r>
      <w:r w:rsidR="00461045">
        <w:rPr>
          <w:lang w:val="en-US"/>
        </w:rPr>
        <w:t xml:space="preserve">seven studies that IA-AMP </w:t>
      </w:r>
      <w:r>
        <w:rPr>
          <w:lang w:val="en-US"/>
        </w:rPr>
        <w:t xml:space="preserve">effects </w:t>
      </w:r>
      <w:r w:rsidR="00461045">
        <w:rPr>
          <w:lang w:val="en-US"/>
        </w:rPr>
        <w:t xml:space="preserve">are </w:t>
      </w:r>
      <w:r w:rsidR="00461045" w:rsidRPr="00461045">
        <w:rPr>
          <w:i/>
          <w:lang w:val="en-US"/>
        </w:rPr>
        <w:t>not</w:t>
      </w:r>
      <w:r w:rsidR="00461045">
        <w:rPr>
          <w:lang w:val="en-US"/>
        </w:rPr>
        <w:t xml:space="preserve"> driven by post-hoc confabulation, and instead driven by </w:t>
      </w:r>
      <w:r w:rsidR="00461045" w:rsidRPr="00461045">
        <w:rPr>
          <w:i/>
          <w:lang w:val="en-US"/>
        </w:rPr>
        <w:t>a priori</w:t>
      </w:r>
      <w:r w:rsidR="00461045">
        <w:rPr>
          <w:lang w:val="en-US"/>
        </w:rPr>
        <w:t xml:space="preserve"> awareness of the prime and its influence on one’s target evaluation. This </w:t>
      </w:r>
      <w:r w:rsidR="00461045">
        <w:rPr>
          <w:i/>
          <w:lang w:val="en-US"/>
        </w:rPr>
        <w:t>a</w:t>
      </w:r>
      <w:r w:rsidR="00461045" w:rsidRPr="00461045">
        <w:rPr>
          <w:i/>
          <w:lang w:val="en-US"/>
        </w:rPr>
        <w:t xml:space="preserve"> priori</w:t>
      </w:r>
      <w:r w:rsidR="00461045">
        <w:rPr>
          <w:lang w:val="en-US"/>
        </w:rPr>
        <w:t xml:space="preserve"> awareness of prime influence at Time 2 also predicts the magnitude of standard AMP effects at Time 1. </w:t>
      </w:r>
      <w:r>
        <w:rPr>
          <w:lang w:val="en-US"/>
        </w:rPr>
        <w:t xml:space="preserve">Although we recognize that one could of course modify a post-hoc confabulation account to accommodate our findings, </w:t>
      </w:r>
      <w:r w:rsidR="00EF6C99">
        <w:rPr>
          <w:lang w:val="en-US"/>
        </w:rPr>
        <w:t xml:space="preserve">any such argument would itself </w:t>
      </w:r>
      <w:r>
        <w:rPr>
          <w:lang w:val="en-US"/>
        </w:rPr>
        <w:t>be post-hoc.</w:t>
      </w:r>
      <w:r w:rsidR="00EF6C99">
        <w:rPr>
          <w:lang w:val="en-US"/>
        </w:rPr>
        <w:t xml:space="preserve"> We are aware of no empirical arguments in the AMP literature or theorizing that would a priori predict the findings reported here. In contrast, our findings and predictions were consistently pre-registered. </w:t>
      </w:r>
      <w:commentRangeStart w:id="2"/>
      <w:r w:rsidR="00EF6C99">
        <w:rPr>
          <w:lang w:val="en-US"/>
        </w:rPr>
        <w:t xml:space="preserve">Thus, while recognizing the value of post-hoc theorizing we also recognize that it should not be afforded equal weight to </w:t>
      </w:r>
      <w:r w:rsidR="00EF6C99" w:rsidRPr="00EF6C99">
        <w:rPr>
          <w:i/>
          <w:lang w:val="en-US"/>
        </w:rPr>
        <w:t>a priori</w:t>
      </w:r>
      <w:r w:rsidR="00EF6C99">
        <w:rPr>
          <w:lang w:val="en-US"/>
        </w:rPr>
        <w:t xml:space="preserve"> pre-registered </w:t>
      </w:r>
      <w:commentRangeStart w:id="3"/>
      <w:r w:rsidR="00EF6C99">
        <w:rPr>
          <w:lang w:val="en-US"/>
        </w:rPr>
        <w:t>hypotheses</w:t>
      </w:r>
      <w:commentRangeEnd w:id="3"/>
      <w:r w:rsidR="00CB1581">
        <w:rPr>
          <w:rStyle w:val="CommentReference"/>
          <w:rFonts w:asciiTheme="minorHAnsi" w:eastAsiaTheme="minorHAnsi" w:hAnsiTheme="minorHAnsi" w:cstheme="minorBidi"/>
          <w:lang w:val="nl-BE" w:eastAsia="en-US"/>
        </w:rPr>
        <w:commentReference w:id="3"/>
      </w:r>
      <w:r w:rsidR="00EF6C99">
        <w:rPr>
          <w:lang w:val="en-US"/>
        </w:rPr>
        <w:t>.</w:t>
      </w:r>
      <w:commentRangeEnd w:id="2"/>
      <w:r w:rsidR="00EF6C99">
        <w:rPr>
          <w:rStyle w:val="CommentReference"/>
          <w:rFonts w:asciiTheme="minorHAnsi" w:eastAsiaTheme="minorHAnsi" w:hAnsiTheme="minorHAnsi" w:cstheme="minorBidi"/>
          <w:lang w:val="nl-BE" w:eastAsia="en-US"/>
        </w:rPr>
        <w:commentReference w:id="2"/>
      </w:r>
      <w:r w:rsidR="00EF6C99">
        <w:rPr>
          <w:lang w:val="en-US"/>
        </w:rPr>
        <w:t xml:space="preserve"> </w:t>
      </w:r>
    </w:p>
    <w:p w14:paraId="5AD7A209" w14:textId="77777777" w:rsidR="00CB1581" w:rsidRDefault="00CB1581" w:rsidP="00461045">
      <w:pPr>
        <w:pStyle w:val="NormalWeb"/>
        <w:rPr>
          <w:lang w:val="en-US"/>
        </w:rPr>
      </w:pPr>
      <w:r>
        <w:rPr>
          <w:lang w:val="en-US"/>
        </w:rPr>
        <w:t>For more on this see Experiments 6-7 as well as the revised General Discussion</w:t>
      </w:r>
    </w:p>
    <w:p w14:paraId="1D70114F" w14:textId="4876E71B" w:rsidR="002150EC" w:rsidRDefault="00EF6C99" w:rsidP="00461045">
      <w:pPr>
        <w:pStyle w:val="NormalWeb"/>
      </w:pPr>
      <w:r w:rsidRPr="00CB1581">
        <w:rPr>
          <w:b/>
        </w:rPr>
        <w:t>Issue 2</w:t>
      </w:r>
      <w:r>
        <w:t xml:space="preserve">. </w:t>
      </w:r>
      <w:r w:rsidR="003D448E" w:rsidRPr="003D448E">
        <w:rPr>
          <w:b/>
        </w:rPr>
        <w:t>What is the operating conditions under which the AMP effect is emitted?</w:t>
      </w:r>
    </w:p>
    <w:p w14:paraId="6F54B599" w14:textId="77777777" w:rsidR="00CB1581" w:rsidRDefault="00CB1581" w:rsidP="00CB1581">
      <w:pPr>
        <w:pStyle w:val="NormalWeb"/>
      </w:pPr>
    </w:p>
    <w:p w14:paraId="1FC7ADBD" w14:textId="77777777" w:rsidR="00CB1581" w:rsidRDefault="00CB1581" w:rsidP="00CB1581">
      <w:pPr>
        <w:pStyle w:val="NormalWeb"/>
      </w:pPr>
      <w:r>
        <w:t>In short, XXX</w:t>
      </w:r>
    </w:p>
    <w:p w14:paraId="4A60E894" w14:textId="77777777" w:rsidR="00CB1581" w:rsidRDefault="00CB1581" w:rsidP="00CB1581">
      <w:pPr>
        <w:pStyle w:val="NormalWeb"/>
      </w:pPr>
      <w:r>
        <w:t>For  more on this see XXX</w:t>
      </w:r>
    </w:p>
    <w:p w14:paraId="02C74318" w14:textId="77777777" w:rsidR="002150EC" w:rsidRDefault="002150EC" w:rsidP="00461045">
      <w:pPr>
        <w:pStyle w:val="NormalWeb"/>
      </w:pPr>
    </w:p>
    <w:p w14:paraId="10DCB8D8" w14:textId="58956DF5" w:rsidR="003D448E" w:rsidRDefault="003D448E" w:rsidP="00461045">
      <w:pPr>
        <w:pStyle w:val="NormalWeb"/>
        <w:rPr>
          <w:b/>
        </w:rPr>
      </w:pPr>
      <w:r>
        <w:rPr>
          <w:b/>
        </w:rPr>
        <w:t>Issue 3</w:t>
      </w:r>
      <w:r w:rsidR="00EF6C99" w:rsidRPr="00EF6C99">
        <w:rPr>
          <w:b/>
        </w:rPr>
        <w:t>.</w:t>
      </w:r>
      <w:r>
        <w:rPr>
          <w:b/>
        </w:rPr>
        <w:t xml:space="preserve"> Have others not already addressed this issue and have to mischaracterised their work?</w:t>
      </w:r>
      <w:r w:rsidR="00EF6C99" w:rsidRPr="00EF6C99">
        <w:rPr>
          <w:b/>
        </w:rPr>
        <w:t xml:space="preserve"> </w:t>
      </w:r>
    </w:p>
    <w:p w14:paraId="2437DAB8" w14:textId="59606190" w:rsidR="003D448E" w:rsidRDefault="003D448E" w:rsidP="00461045">
      <w:pPr>
        <w:pStyle w:val="NormalWeb"/>
        <w:rPr>
          <w:b/>
        </w:rPr>
      </w:pPr>
    </w:p>
    <w:p w14:paraId="467C857A" w14:textId="77777777" w:rsidR="003D448E" w:rsidRDefault="003D448E" w:rsidP="003D448E">
      <w:pPr>
        <w:pStyle w:val="NormalWeb"/>
      </w:pPr>
      <w:r>
        <w:t>In short, XXX</w:t>
      </w:r>
    </w:p>
    <w:p w14:paraId="32197AA7" w14:textId="77777777" w:rsidR="003D448E" w:rsidRDefault="003D448E" w:rsidP="003D448E">
      <w:pPr>
        <w:pStyle w:val="NormalWeb"/>
      </w:pPr>
      <w:r>
        <w:t>For  more on this see XXX</w:t>
      </w:r>
    </w:p>
    <w:p w14:paraId="618BAD19" w14:textId="77777777" w:rsidR="003D448E" w:rsidRDefault="003D448E" w:rsidP="00461045">
      <w:pPr>
        <w:pStyle w:val="NormalWeb"/>
        <w:rPr>
          <w:b/>
        </w:rPr>
      </w:pPr>
    </w:p>
    <w:p w14:paraId="40C96743" w14:textId="77777777" w:rsidR="003D448E" w:rsidRDefault="003D448E" w:rsidP="00461045">
      <w:pPr>
        <w:pStyle w:val="NormalWeb"/>
        <w:rPr>
          <w:b/>
        </w:rPr>
      </w:pPr>
    </w:p>
    <w:p w14:paraId="3165B494" w14:textId="56F22686" w:rsidR="002150EC" w:rsidRDefault="003D448E" w:rsidP="00461045">
      <w:pPr>
        <w:pStyle w:val="NormalWeb"/>
      </w:pPr>
      <w:r>
        <w:rPr>
          <w:b/>
        </w:rPr>
        <w:t xml:space="preserve">Issue 4. </w:t>
      </w:r>
      <w:r w:rsidR="00EF6C99" w:rsidRPr="00EF6C99">
        <w:rPr>
          <w:b/>
        </w:rPr>
        <w:t>Does the AMP effect represent a valid measure of evaluation</w:t>
      </w:r>
      <w:r w:rsidR="00EF6C99">
        <w:t xml:space="preserve">. Whereas Reviewers 1-2 focused on issues 1-2, we believe that a third critical issue was overlooked in our previous </w:t>
      </w:r>
      <w:commentRangeStart w:id="4"/>
      <w:r w:rsidR="00EF6C99">
        <w:t>submission</w:t>
      </w:r>
      <w:commentRangeEnd w:id="4"/>
      <w:r w:rsidR="00EF6C99">
        <w:rPr>
          <w:rStyle w:val="CommentReference"/>
          <w:rFonts w:asciiTheme="minorHAnsi" w:eastAsiaTheme="minorHAnsi" w:hAnsiTheme="minorHAnsi" w:cstheme="minorBidi"/>
          <w:lang w:val="nl-BE" w:eastAsia="en-US"/>
        </w:rPr>
        <w:commentReference w:id="4"/>
      </w:r>
      <w:r w:rsidR="00EF6C99">
        <w:t xml:space="preserve">. </w:t>
      </w:r>
    </w:p>
    <w:p w14:paraId="25CD68D6" w14:textId="77777777" w:rsidR="002150EC" w:rsidRDefault="002150EC" w:rsidP="00461045">
      <w:pPr>
        <w:pStyle w:val="NormalWeb"/>
      </w:pPr>
    </w:p>
    <w:p w14:paraId="543BA6C4" w14:textId="77777777" w:rsidR="00CB1581" w:rsidRDefault="00CB1581" w:rsidP="00461045">
      <w:pPr>
        <w:pStyle w:val="NormalWeb"/>
      </w:pPr>
      <w:r>
        <w:t>In short, XXX</w:t>
      </w:r>
    </w:p>
    <w:p w14:paraId="0F79A2EB" w14:textId="77777777" w:rsidR="00CB1581" w:rsidRDefault="00CB1581" w:rsidP="00461045">
      <w:pPr>
        <w:pStyle w:val="NormalWeb"/>
      </w:pPr>
      <w:r>
        <w:t>For  more on this see XXX</w:t>
      </w:r>
    </w:p>
    <w:p w14:paraId="486BD28F" w14:textId="77777777" w:rsidR="00CB1581" w:rsidRDefault="00CB1581" w:rsidP="00461045">
      <w:pPr>
        <w:pStyle w:val="NormalWeb"/>
      </w:pPr>
    </w:p>
    <w:p w14:paraId="6B7992D6" w14:textId="77777777" w:rsidR="00461045" w:rsidRDefault="007378BC" w:rsidP="00461045">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reviewers clearly expressed their concerns and thus I will not reiterate them. However, let me highlight a few points that are most important. First, both reviewers pointed out specific ways that previous work (e.g., Payne et al., 2015 and Gawronski &amp; Ye, 2015) was mischaracterized. Usually, miscommunicating details of the method of previous work would not be considered a major flaw of a paper, but it is quite troubling to see in a paper whose raison d'etre is to identify flaws in an experimental procedure used by other researchers. In this case, a fair scientific debate demands that the critic be accurate and specific about exactly what the flaws of the prior work are.</w:t>
      </w:r>
    </w:p>
    <w:p w14:paraId="3203023F" w14:textId="7439D5AC" w:rsidR="00CB1581" w:rsidDel="00CF62E6" w:rsidRDefault="007378BC" w:rsidP="00CF62E6">
      <w:pPr>
        <w:spacing w:line="276" w:lineRule="auto"/>
        <w:rPr>
          <w:del w:id="5" w:author="Jamie Cummins" w:date="2020-08-21T13:05:00Z"/>
          <w:rFonts w:ascii="Times New Roman" w:hAnsi="Times New Roman" w:cs="Times New Roman"/>
          <w:sz w:val="24"/>
          <w:szCs w:val="24"/>
          <w:lang w:val="en-US"/>
        </w:rPr>
        <w:pPrChange w:id="6" w:author="Jamie Cummins" w:date="2020-08-21T13:05:00Z">
          <w:pPr>
            <w:spacing w:line="276" w:lineRule="auto"/>
          </w:pPr>
        </w:pPrChange>
      </w:pPr>
      <w:r w:rsidRPr="007378BC">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7378BC">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thank </w:t>
      </w:r>
      <w:r w:rsidRPr="007378BC">
        <w:rPr>
          <w:rFonts w:ascii="Times New Roman" w:hAnsi="Times New Roman" w:cs="Times New Roman"/>
          <w:sz w:val="24"/>
          <w:szCs w:val="24"/>
          <w:lang w:val="en-US"/>
        </w:rPr>
        <w:t xml:space="preserve">the Editor </w:t>
      </w:r>
      <w:r w:rsidR="00CB1581">
        <w:rPr>
          <w:rFonts w:ascii="Times New Roman" w:hAnsi="Times New Roman" w:cs="Times New Roman"/>
          <w:sz w:val="24"/>
          <w:szCs w:val="24"/>
          <w:lang w:val="en-US"/>
        </w:rPr>
        <w:t xml:space="preserve">and Reviewers 1-2 </w:t>
      </w:r>
      <w:r w:rsidRPr="007378BC">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highlighting </w:t>
      </w:r>
      <w:r w:rsidR="00CB1581">
        <w:rPr>
          <w:rFonts w:ascii="Times New Roman" w:hAnsi="Times New Roman" w:cs="Times New Roman"/>
          <w:sz w:val="24"/>
          <w:szCs w:val="24"/>
          <w:lang w:val="en-US"/>
        </w:rPr>
        <w:t>this issue to us</w:t>
      </w:r>
      <w:r w:rsidRPr="007378BC">
        <w:rPr>
          <w:rFonts w:ascii="Times New Roman" w:hAnsi="Times New Roman" w:cs="Times New Roman"/>
          <w:sz w:val="24"/>
          <w:szCs w:val="24"/>
          <w:lang w:val="en-US"/>
        </w:rPr>
        <w:t xml:space="preserve">. We </w:t>
      </w:r>
      <w:r w:rsidR="00CB1581">
        <w:rPr>
          <w:rFonts w:ascii="Times New Roman" w:hAnsi="Times New Roman" w:cs="Times New Roman"/>
          <w:sz w:val="24"/>
          <w:szCs w:val="24"/>
          <w:lang w:val="en-US"/>
        </w:rPr>
        <w:t>apologize for any mischaracterization – it was not our intent. In our original submission w</w:t>
      </w:r>
      <w:r>
        <w:rPr>
          <w:rFonts w:ascii="Times New Roman" w:hAnsi="Times New Roman" w:cs="Times New Roman"/>
          <w:sz w:val="24"/>
          <w:szCs w:val="24"/>
          <w:lang w:val="en-US"/>
        </w:rPr>
        <w:t xml:space="preserve">e </w:t>
      </w:r>
      <w:r w:rsidRPr="007378BC">
        <w:rPr>
          <w:rFonts w:ascii="Times New Roman" w:hAnsi="Times New Roman" w:cs="Times New Roman"/>
          <w:sz w:val="24"/>
          <w:szCs w:val="24"/>
          <w:lang w:val="en-US"/>
        </w:rPr>
        <w:t>focused on the issues that we perceive</w:t>
      </w:r>
      <w:r>
        <w:rPr>
          <w:rFonts w:ascii="Times New Roman" w:hAnsi="Times New Roman" w:cs="Times New Roman"/>
          <w:sz w:val="24"/>
          <w:szCs w:val="24"/>
          <w:lang w:val="en-US"/>
        </w:rPr>
        <w:t>d</w:t>
      </w:r>
      <w:r w:rsidRPr="007378BC">
        <w:rPr>
          <w:rFonts w:ascii="Times New Roman" w:hAnsi="Times New Roman" w:cs="Times New Roman"/>
          <w:sz w:val="24"/>
          <w:szCs w:val="24"/>
          <w:lang w:val="en-US"/>
        </w:rPr>
        <w:t xml:space="preserve"> with </w:t>
      </w:r>
      <w:r>
        <w:rPr>
          <w:rFonts w:ascii="Times New Roman" w:hAnsi="Times New Roman" w:cs="Times New Roman"/>
          <w:sz w:val="24"/>
          <w:szCs w:val="24"/>
          <w:lang w:val="en-US"/>
        </w:rPr>
        <w:t>the literature</w:t>
      </w:r>
      <w:r w:rsidRPr="007378BC">
        <w:rPr>
          <w:rFonts w:ascii="Times New Roman" w:hAnsi="Times New Roman" w:cs="Times New Roman"/>
          <w:sz w:val="24"/>
          <w:szCs w:val="24"/>
          <w:lang w:val="en-US"/>
        </w:rPr>
        <w:t xml:space="preserve"> and failed to </w:t>
      </w:r>
      <w:r w:rsidR="00CB1581">
        <w:rPr>
          <w:rFonts w:ascii="Times New Roman" w:hAnsi="Times New Roman" w:cs="Times New Roman"/>
          <w:sz w:val="24"/>
          <w:szCs w:val="24"/>
          <w:lang w:val="en-US"/>
        </w:rPr>
        <w:t xml:space="preserve">acknowledge additional </w:t>
      </w:r>
      <w:r w:rsidRPr="007378BC">
        <w:rPr>
          <w:rFonts w:ascii="Times New Roman" w:hAnsi="Times New Roman" w:cs="Times New Roman"/>
          <w:sz w:val="24"/>
          <w:szCs w:val="24"/>
          <w:lang w:val="en-US"/>
        </w:rPr>
        <w:t xml:space="preserve">details which were also relevant to the papers being discussed. </w:t>
      </w:r>
      <w:ins w:id="7" w:author="Jamie Cummins" w:date="2020-08-21T13:00:00Z">
        <w:r w:rsidR="00CF62E6">
          <w:rPr>
            <w:rFonts w:ascii="Times New Roman" w:hAnsi="Times New Roman" w:cs="Times New Roman"/>
            <w:sz w:val="24"/>
            <w:szCs w:val="24"/>
            <w:lang w:val="en-US"/>
          </w:rPr>
          <w:t xml:space="preserve">In many ways, the introduction from our </w:t>
        </w:r>
      </w:ins>
      <w:ins w:id="8" w:author="Jamie Cummins" w:date="2020-08-21T13:01:00Z">
        <w:r w:rsidR="00CF62E6">
          <w:rPr>
            <w:rFonts w:ascii="Times New Roman" w:hAnsi="Times New Roman" w:cs="Times New Roman"/>
            <w:sz w:val="24"/>
            <w:szCs w:val="24"/>
            <w:lang w:val="en-US"/>
          </w:rPr>
          <w:t xml:space="preserve">original submission came from a desire to thoroughly discuss both issues that were directly relevant to our manuscript (i.e., awareness in AMP effects) and issues which were not directly relevant (e.g., the intentionality of AMP effects). Following </w:t>
        </w:r>
      </w:ins>
      <w:ins w:id="9" w:author="Jamie Cummins" w:date="2020-08-21T13:02:00Z">
        <w:r w:rsidR="00CF62E6">
          <w:rPr>
            <w:rFonts w:ascii="Times New Roman" w:hAnsi="Times New Roman" w:cs="Times New Roman"/>
            <w:sz w:val="24"/>
            <w:szCs w:val="24"/>
            <w:lang w:val="en-US"/>
          </w:rPr>
          <w:t xml:space="preserve">these reviews and the comments of the reviewers, we realised that attempting to touch on these indirect points only served to detract from the primary argument of our paper (i.e., that AMP effects are likely produced under aware conditions). In order to ameliorate this and to prevent further </w:t>
        </w:r>
      </w:ins>
      <w:ins w:id="10" w:author="Jamie Cummins" w:date="2020-08-21T13:03:00Z">
        <w:r w:rsidR="00CF62E6">
          <w:rPr>
            <w:rFonts w:ascii="Times New Roman" w:hAnsi="Times New Roman" w:cs="Times New Roman"/>
            <w:sz w:val="24"/>
            <w:szCs w:val="24"/>
            <w:lang w:val="en-US"/>
          </w:rPr>
          <w:t xml:space="preserve">misunderstandings, as well as to address the comments of the reviewers, we now offer an entirely revised introduction which is much more focused on the issue of awareness within the AMP </w:t>
        </w:r>
      </w:ins>
      <w:ins w:id="11" w:author="Jamie Cummins" w:date="2020-08-21T13:04:00Z">
        <w:r w:rsidR="00CF62E6">
          <w:rPr>
            <w:rFonts w:ascii="Times New Roman" w:hAnsi="Times New Roman" w:cs="Times New Roman"/>
            <w:sz w:val="24"/>
            <w:szCs w:val="24"/>
            <w:lang w:val="en-US"/>
          </w:rPr>
          <w:t>specifically, and does not spend a great deal of time discussing tangential issues such as intentionality. Although we still maintain our position that the literature in general contains a number of conceptual, statistical, and methodological issues, we recognize that such an argument would be better presented within a review of the literature, rather than as the introduction to a</w:t>
        </w:r>
      </w:ins>
      <w:ins w:id="12" w:author="Jamie Cummins" w:date="2020-08-21T13:05:00Z">
        <w:r w:rsidR="00CF62E6">
          <w:rPr>
            <w:rFonts w:ascii="Times New Roman" w:hAnsi="Times New Roman" w:cs="Times New Roman"/>
            <w:sz w:val="24"/>
            <w:szCs w:val="24"/>
            <w:lang w:val="en-US"/>
          </w:rPr>
          <w:t xml:space="preserve">n empirical paper which focuses on only one component of the procedure (i.e., awareness). </w:t>
        </w:r>
      </w:ins>
    </w:p>
    <w:p w14:paraId="3879F0F2" w14:textId="54E90636" w:rsidR="007378BC" w:rsidRPr="007378BC" w:rsidRDefault="00CB1581" w:rsidP="00CF62E6">
      <w:pPr>
        <w:spacing w:line="276" w:lineRule="auto"/>
        <w:rPr>
          <w:rFonts w:ascii="Times New Roman" w:hAnsi="Times New Roman" w:cs="Times New Roman"/>
          <w:sz w:val="24"/>
          <w:szCs w:val="24"/>
          <w:lang w:val="en-US"/>
        </w:rPr>
      </w:pPr>
      <w:del w:id="13" w:author="Jamie Cummins" w:date="2020-08-21T13:05:00Z">
        <w:r w:rsidDel="00CF62E6">
          <w:rPr>
            <w:rFonts w:ascii="Times New Roman" w:hAnsi="Times New Roman" w:cs="Times New Roman"/>
            <w:sz w:val="24"/>
            <w:szCs w:val="24"/>
            <w:lang w:val="en-US"/>
          </w:rPr>
          <w:delText xml:space="preserve">In-light of this feedback we have </w:delText>
        </w:r>
        <w:r w:rsidR="007378BC" w:rsidDel="00CF62E6">
          <w:rPr>
            <w:rFonts w:ascii="Times New Roman" w:hAnsi="Times New Roman" w:cs="Times New Roman"/>
            <w:sz w:val="24"/>
            <w:szCs w:val="24"/>
            <w:lang w:val="en-US"/>
          </w:rPr>
          <w:delText xml:space="preserve">revised </w:delText>
        </w:r>
        <w:r w:rsidDel="00CF62E6">
          <w:rPr>
            <w:rFonts w:ascii="Times New Roman" w:hAnsi="Times New Roman" w:cs="Times New Roman"/>
            <w:sz w:val="24"/>
            <w:szCs w:val="24"/>
            <w:lang w:val="en-US"/>
          </w:rPr>
          <w:delText>our manuscript to better represent the methods and findings of past work</w:delText>
        </w:r>
        <w:r w:rsidR="007378BC" w:rsidRPr="007378BC" w:rsidDel="00CF62E6">
          <w:rPr>
            <w:rFonts w:ascii="Times New Roman" w:hAnsi="Times New Roman" w:cs="Times New Roman"/>
            <w:sz w:val="24"/>
            <w:szCs w:val="24"/>
            <w:lang w:val="en-US"/>
          </w:rPr>
          <w:delText xml:space="preserve">. </w:delText>
        </w:r>
        <w:r w:rsidDel="00CF62E6">
          <w:rPr>
            <w:rFonts w:ascii="Times New Roman" w:hAnsi="Times New Roman" w:cs="Times New Roman"/>
            <w:sz w:val="24"/>
            <w:szCs w:val="24"/>
            <w:lang w:val="en-US"/>
          </w:rPr>
          <w:delText>Nevertheless</w:delText>
        </w:r>
        <w:r w:rsidR="007378BC" w:rsidDel="00CF62E6">
          <w:rPr>
            <w:rFonts w:ascii="Times New Roman" w:hAnsi="Times New Roman" w:cs="Times New Roman"/>
            <w:sz w:val="24"/>
            <w:szCs w:val="24"/>
            <w:lang w:val="en-US"/>
          </w:rPr>
          <w:delText xml:space="preserve">, </w:delText>
        </w:r>
        <w:r w:rsidR="007378BC" w:rsidRPr="007378BC" w:rsidDel="00CF62E6">
          <w:rPr>
            <w:rFonts w:ascii="Times New Roman" w:hAnsi="Times New Roman" w:cs="Times New Roman"/>
            <w:sz w:val="24"/>
            <w:szCs w:val="24"/>
            <w:lang w:val="en-US"/>
          </w:rPr>
          <w:delText xml:space="preserve">we still </w:delText>
        </w:r>
      </w:del>
      <w:ins w:id="14" w:author="Ian Hussey" w:date="2020-02-13T14:29:00Z">
        <w:del w:id="15" w:author="Jamie Cummins" w:date="2020-08-21T13:05:00Z">
          <w:r w:rsidR="0034483E" w:rsidDel="00CF62E6">
            <w:rPr>
              <w:rFonts w:ascii="Times New Roman" w:hAnsi="Times New Roman" w:cs="Times New Roman"/>
              <w:sz w:val="24"/>
              <w:szCs w:val="24"/>
              <w:lang w:val="en-US"/>
            </w:rPr>
            <w:delText xml:space="preserve">stand over our original core point that </w:delText>
          </w:r>
        </w:del>
      </w:ins>
      <w:del w:id="16" w:author="Jamie Cummins" w:date="2020-08-21T13:05:00Z">
        <w:r w:rsidR="007378BC" w:rsidRPr="007378BC" w:rsidDel="00CF62E6">
          <w:rPr>
            <w:rFonts w:ascii="Times New Roman" w:hAnsi="Times New Roman" w:cs="Times New Roman"/>
            <w:sz w:val="24"/>
            <w:szCs w:val="24"/>
            <w:lang w:val="en-US"/>
          </w:rPr>
          <w:delText xml:space="preserve">believe </w:delText>
        </w:r>
        <w:r w:rsidR="007378BC" w:rsidDel="00CF62E6">
          <w:rPr>
            <w:rFonts w:ascii="Times New Roman" w:hAnsi="Times New Roman" w:cs="Times New Roman"/>
            <w:sz w:val="24"/>
            <w:szCs w:val="24"/>
            <w:lang w:val="en-US"/>
          </w:rPr>
          <w:delText xml:space="preserve">that </w:delText>
        </w:r>
        <w:r w:rsidR="007378BC" w:rsidRPr="007378BC" w:rsidDel="00CF62E6">
          <w:rPr>
            <w:rFonts w:ascii="Times New Roman" w:hAnsi="Times New Roman" w:cs="Times New Roman"/>
            <w:sz w:val="24"/>
            <w:szCs w:val="24"/>
            <w:lang w:val="en-US"/>
          </w:rPr>
          <w:delText xml:space="preserve">the literature contains a </w:delText>
        </w:r>
        <w:r w:rsidDel="00CF62E6">
          <w:rPr>
            <w:rFonts w:ascii="Times New Roman" w:hAnsi="Times New Roman" w:cs="Times New Roman"/>
            <w:sz w:val="24"/>
            <w:szCs w:val="24"/>
            <w:lang w:val="en-US"/>
          </w:rPr>
          <w:delText xml:space="preserve">number </w:delText>
        </w:r>
        <w:r w:rsidR="007378BC" w:rsidRPr="007378BC" w:rsidDel="00CF62E6">
          <w:rPr>
            <w:rFonts w:ascii="Times New Roman" w:hAnsi="Times New Roman" w:cs="Times New Roman"/>
            <w:sz w:val="24"/>
            <w:szCs w:val="24"/>
            <w:lang w:val="en-US"/>
          </w:rPr>
          <w:delText xml:space="preserve">of statistical, methodological, and conceptual issues, </w:delText>
        </w:r>
        <w:r w:rsidR="007378BC" w:rsidDel="00CF62E6">
          <w:rPr>
            <w:rFonts w:ascii="Times New Roman" w:hAnsi="Times New Roman" w:cs="Times New Roman"/>
            <w:sz w:val="24"/>
            <w:szCs w:val="24"/>
            <w:lang w:val="en-US"/>
          </w:rPr>
          <w:delText xml:space="preserve">which </w:delText>
        </w:r>
        <w:r w:rsidR="007378BC" w:rsidRPr="007378BC" w:rsidDel="00CF62E6">
          <w:rPr>
            <w:rFonts w:ascii="Times New Roman" w:hAnsi="Times New Roman" w:cs="Times New Roman"/>
            <w:sz w:val="24"/>
            <w:szCs w:val="24"/>
            <w:lang w:val="en-US"/>
          </w:rPr>
          <w:delText xml:space="preserve">we </w:delText>
        </w:r>
        <w:r w:rsidDel="00CF62E6">
          <w:rPr>
            <w:rFonts w:ascii="Times New Roman" w:hAnsi="Times New Roman" w:cs="Times New Roman"/>
            <w:sz w:val="24"/>
            <w:szCs w:val="24"/>
            <w:lang w:val="en-US"/>
          </w:rPr>
          <w:delText xml:space="preserve">feel is only fair to acknowledge </w:delText>
        </w:r>
        <w:r w:rsidR="007378BC" w:rsidDel="00CF62E6">
          <w:rPr>
            <w:rFonts w:ascii="Times New Roman" w:hAnsi="Times New Roman" w:cs="Times New Roman"/>
            <w:sz w:val="24"/>
            <w:szCs w:val="24"/>
            <w:lang w:val="en-US"/>
          </w:rPr>
          <w:delText>(</w:delText>
        </w:r>
        <w:r w:rsidR="007378BC" w:rsidRPr="009361E4" w:rsidDel="00CF62E6">
          <w:rPr>
            <w:rFonts w:ascii="Times New Roman" w:hAnsi="Times New Roman" w:cs="Times New Roman"/>
            <w:sz w:val="24"/>
            <w:szCs w:val="24"/>
            <w:highlight w:val="yellow"/>
            <w:lang w:val="en-US"/>
          </w:rPr>
          <w:delText>see revisions on pp.XX</w:delText>
        </w:r>
        <w:r w:rsidR="007378BC" w:rsidDel="00CF62E6">
          <w:rPr>
            <w:rFonts w:ascii="Times New Roman" w:hAnsi="Times New Roman" w:cs="Times New Roman"/>
            <w:sz w:val="24"/>
            <w:szCs w:val="24"/>
            <w:lang w:val="en-US"/>
          </w:rPr>
          <w:delText>)</w:delText>
        </w:r>
        <w:r w:rsidR="007378BC" w:rsidRPr="007378BC" w:rsidDel="00CF62E6">
          <w:rPr>
            <w:rFonts w:ascii="Times New Roman" w:hAnsi="Times New Roman" w:cs="Times New Roman"/>
            <w:sz w:val="24"/>
            <w:szCs w:val="24"/>
            <w:lang w:val="en-US"/>
          </w:rPr>
          <w:delText>.</w:delText>
        </w:r>
      </w:del>
      <w:ins w:id="17" w:author="Ian Hussey" w:date="2020-02-13T14:30:00Z">
        <w:del w:id="18" w:author="Jamie Cummins" w:date="2020-08-21T13:05:00Z">
          <w:r w:rsidR="0034483E" w:rsidDel="00CF62E6">
            <w:rPr>
              <w:rFonts w:ascii="Times New Roman" w:hAnsi="Times New Roman" w:cs="Times New Roman"/>
              <w:sz w:val="24"/>
              <w:szCs w:val="24"/>
              <w:lang w:val="en-US"/>
            </w:rPr>
            <w:delText xml:space="preserve"> </w:delText>
          </w:r>
        </w:del>
      </w:ins>
    </w:p>
    <w:p w14:paraId="391D4763" w14:textId="77777777" w:rsidR="00461045" w:rsidRDefault="007378BC" w:rsidP="00461045">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Second, both reviewers also point out that mere awareness of the primes does not imply that the awareness "drives" the focal AMP effect. (As a side note, we all found the use of the term "drive" throughout to inappropriately imply a causal effect.) The reviewers are quite articulate about the issues here, with the overarching conclusion being that a causal effect of awareness is only one among many possible explanations for the AMP effect. The alternatives are not adequately ruled out and, as Reviewer 2 notes, all the observed effects in this paper are consistent with implicit misattribution plus some post-hoc justification. The evidence presented here simply does not support the conclusion that the AMP is invalid in the ways you claim (or even really in any ways), so even as the general undertaking of </w:t>
      </w:r>
      <w:r w:rsidR="00461045" w:rsidRPr="00461045">
        <w:rPr>
          <w:rFonts w:ascii="Times New Roman" w:hAnsi="Times New Roman" w:cs="Times New Roman"/>
          <w:sz w:val="24"/>
          <w:szCs w:val="24"/>
          <w:lang w:val="en-US"/>
        </w:rPr>
        <w:lastRenderedPageBreak/>
        <w:t>interrogating the AMP might be valuable, the specific way it was implemented here does not contribute much to the literature.</w:t>
      </w:r>
    </w:p>
    <w:p w14:paraId="334861C7" w14:textId="78ABC6EE" w:rsidR="00CB1581" w:rsidRDefault="007378BC" w:rsidP="00CB1581">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 xml:space="preserve">In line with the Editor and Reviewers 1-2’s suggestion we </w:t>
      </w:r>
      <w:r w:rsidR="00CB1581" w:rsidRPr="00CB1581">
        <w:rPr>
          <w:rFonts w:ascii="Times New Roman" w:hAnsi="Times New Roman" w:cs="Times New Roman"/>
          <w:sz w:val="24"/>
          <w:szCs w:val="24"/>
          <w:lang w:val="en-US"/>
        </w:rPr>
        <w:t xml:space="preserve">have amended </w:t>
      </w:r>
      <w:r w:rsidR="00CB1581">
        <w:rPr>
          <w:rFonts w:ascii="Times New Roman" w:hAnsi="Times New Roman" w:cs="Times New Roman"/>
          <w:sz w:val="24"/>
          <w:szCs w:val="24"/>
          <w:lang w:val="en-US"/>
        </w:rPr>
        <w:t xml:space="preserve">any </w:t>
      </w:r>
      <w:r w:rsidR="00CB1581" w:rsidRPr="00CB1581">
        <w:rPr>
          <w:rFonts w:ascii="Times New Roman" w:hAnsi="Times New Roman" w:cs="Times New Roman"/>
          <w:sz w:val="24"/>
          <w:szCs w:val="24"/>
          <w:lang w:val="en-US"/>
        </w:rPr>
        <w:t xml:space="preserve">reference to </w:t>
      </w:r>
      <w:r w:rsidR="00CB1581">
        <w:rPr>
          <w:rFonts w:ascii="Times New Roman" w:hAnsi="Times New Roman" w:cs="Times New Roman"/>
          <w:sz w:val="24"/>
          <w:szCs w:val="24"/>
          <w:lang w:val="en-US"/>
        </w:rPr>
        <w:t>the idea that prime influence awareness “drives</w:t>
      </w:r>
      <w:r w:rsidR="00CB1581" w:rsidRPr="00CB1581">
        <w:rPr>
          <w:rFonts w:ascii="Times New Roman" w:hAnsi="Times New Roman" w:cs="Times New Roman"/>
          <w:sz w:val="24"/>
          <w:szCs w:val="24"/>
          <w:lang w:val="en-US"/>
        </w:rPr>
        <w:t>” AMP effect</w:t>
      </w:r>
      <w:r w:rsidR="00CB1581">
        <w:rPr>
          <w:rFonts w:ascii="Times New Roman" w:hAnsi="Times New Roman" w:cs="Times New Roman"/>
          <w:sz w:val="24"/>
          <w:szCs w:val="24"/>
          <w:lang w:val="en-US"/>
        </w:rPr>
        <w:t>s</w:t>
      </w:r>
      <w:r w:rsidR="00CB1581" w:rsidRPr="00CB1581">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 xml:space="preserve">in the revised </w:t>
      </w:r>
      <w:commentRangeStart w:id="19"/>
      <w:r w:rsidR="004C74FB">
        <w:rPr>
          <w:rFonts w:ascii="Times New Roman" w:hAnsi="Times New Roman" w:cs="Times New Roman"/>
          <w:sz w:val="24"/>
          <w:szCs w:val="24"/>
          <w:lang w:val="en-US"/>
        </w:rPr>
        <w:t>manuscript</w:t>
      </w:r>
      <w:commentRangeEnd w:id="19"/>
      <w:r w:rsidR="004C74FB">
        <w:rPr>
          <w:rStyle w:val="CommentReference"/>
        </w:rPr>
        <w:commentReference w:id="19"/>
      </w:r>
      <w:r w:rsidR="004C74FB">
        <w:rPr>
          <w:rFonts w:ascii="Times New Roman" w:hAnsi="Times New Roman" w:cs="Times New Roman"/>
          <w:sz w:val="24"/>
          <w:szCs w:val="24"/>
          <w:lang w:val="en-US"/>
        </w:rPr>
        <w:t>.</w:t>
      </w:r>
      <w:ins w:id="20" w:author="Jamie Cummins" w:date="2020-08-21T13:05:00Z">
        <w:r w:rsidR="00CF62E6">
          <w:rPr>
            <w:rFonts w:ascii="Times New Roman" w:hAnsi="Times New Roman" w:cs="Times New Roman"/>
            <w:sz w:val="24"/>
            <w:szCs w:val="24"/>
            <w:lang w:val="en-US"/>
          </w:rPr>
          <w:t xml:space="preserve"> We now instead </w:t>
        </w:r>
      </w:ins>
      <w:ins w:id="21" w:author="Jamie Cummins" w:date="2020-08-21T13:06:00Z">
        <w:r w:rsidR="00CF62E6">
          <w:rPr>
            <w:rFonts w:ascii="Times New Roman" w:hAnsi="Times New Roman" w:cs="Times New Roman"/>
            <w:sz w:val="24"/>
            <w:szCs w:val="24"/>
            <w:lang w:val="en-US"/>
          </w:rPr>
          <w:t>state</w:t>
        </w:r>
      </w:ins>
      <w:ins w:id="22" w:author="Jamie Cummins" w:date="2020-08-21T13:05:00Z">
        <w:r w:rsidR="00CF62E6">
          <w:rPr>
            <w:rFonts w:ascii="Times New Roman" w:hAnsi="Times New Roman" w:cs="Times New Roman"/>
            <w:sz w:val="24"/>
            <w:szCs w:val="24"/>
            <w:lang w:val="en-US"/>
          </w:rPr>
          <w:t xml:space="preserve"> </w:t>
        </w:r>
      </w:ins>
      <w:ins w:id="23" w:author="Jamie Cummins" w:date="2020-08-21T13:06:00Z">
        <w:r w:rsidR="00CF62E6">
          <w:rPr>
            <w:rFonts w:ascii="Times New Roman" w:hAnsi="Times New Roman" w:cs="Times New Roman"/>
            <w:sz w:val="24"/>
            <w:szCs w:val="24"/>
            <w:lang w:val="en-US"/>
          </w:rPr>
          <w:t>that the AMP effect is produced under the condition of awareness, which removes the causal element of our language while still conveying the apparently conditional relationship between AMP effects and awareness.</w:t>
        </w:r>
      </w:ins>
      <w:ins w:id="24" w:author="Ian Hussey" w:date="2020-02-13T14:31:00Z">
        <w:r w:rsidR="0034483E">
          <w:rPr>
            <w:rFonts w:ascii="Times New Roman" w:hAnsi="Times New Roman" w:cs="Times New Roman"/>
            <w:sz w:val="24"/>
            <w:szCs w:val="24"/>
            <w:lang w:val="en-US"/>
          </w:rPr>
          <w:t xml:space="preserve"> </w:t>
        </w:r>
      </w:ins>
      <w:ins w:id="25" w:author="Ian Hussey" w:date="2020-02-13T14:32:00Z">
        <w:r w:rsidR="0034483E">
          <w:rPr>
            <w:rFonts w:ascii="Times New Roman" w:hAnsi="Times New Roman" w:cs="Times New Roman"/>
            <w:sz w:val="24"/>
            <w:szCs w:val="24"/>
            <w:lang w:val="en-US"/>
          </w:rPr>
          <w:t xml:space="preserve">Our original intention in using the term drive was to convey that the </w:t>
        </w:r>
      </w:ins>
      <w:ins w:id="26" w:author="Ian Hussey" w:date="2020-02-13T14:33:00Z">
        <w:r w:rsidR="0034483E">
          <w:rPr>
            <w:rFonts w:ascii="Times New Roman" w:hAnsi="Times New Roman" w:cs="Times New Roman"/>
            <w:sz w:val="24"/>
            <w:szCs w:val="24"/>
            <w:lang w:val="en-US"/>
          </w:rPr>
          <w:t>majority of variance in AMP effects is made up by the minority of highly aware participants and the trails on which they were aware. However, in order to avoid the issue of the term being interpreted as implying causality we have su</w:t>
        </w:r>
      </w:ins>
      <w:ins w:id="27" w:author="Ian Hussey" w:date="2020-02-13T14:34:00Z">
        <w:r w:rsidR="0034483E">
          <w:rPr>
            <w:rFonts w:ascii="Times New Roman" w:hAnsi="Times New Roman" w:cs="Times New Roman"/>
            <w:sz w:val="24"/>
            <w:szCs w:val="24"/>
            <w:lang w:val="en-US"/>
          </w:rPr>
          <w:t xml:space="preserve">bstituted it for </w:t>
        </w:r>
      </w:ins>
      <w:ins w:id="28" w:author="Ian Hussey" w:date="2020-02-13T14:32:00Z">
        <w:r w:rsidR="0034483E">
          <w:rPr>
            <w:rFonts w:ascii="Times New Roman" w:hAnsi="Times New Roman" w:cs="Times New Roman"/>
            <w:sz w:val="24"/>
            <w:szCs w:val="24"/>
            <w:lang w:val="en-US"/>
          </w:rPr>
          <w:t>“is associated with”</w:t>
        </w:r>
      </w:ins>
      <w:ins w:id="29" w:author="Jamie Cummins" w:date="2020-08-21T13:07:00Z">
        <w:r w:rsidR="00CF62E6">
          <w:rPr>
            <w:rFonts w:ascii="Times New Roman" w:hAnsi="Times New Roman" w:cs="Times New Roman"/>
            <w:sz w:val="24"/>
            <w:szCs w:val="24"/>
            <w:lang w:val="en-US"/>
          </w:rPr>
          <w:t>/”is produced under”/and similar such terms</w:t>
        </w:r>
      </w:ins>
      <w:ins w:id="30" w:author="Ian Hussey" w:date="2020-02-13T14:34:00Z">
        <w:r w:rsidR="0034483E">
          <w:rPr>
            <w:rFonts w:ascii="Times New Roman" w:hAnsi="Times New Roman" w:cs="Times New Roman"/>
            <w:sz w:val="24"/>
            <w:szCs w:val="24"/>
            <w:lang w:val="en-US"/>
          </w:rPr>
          <w:t xml:space="preserve">. Hopefully this is </w:t>
        </w:r>
      </w:ins>
      <w:ins w:id="31" w:author="Ian Hussey" w:date="2020-02-13T14:32:00Z">
        <w:r w:rsidR="0034483E">
          <w:rPr>
            <w:rFonts w:ascii="Times New Roman" w:hAnsi="Times New Roman" w:cs="Times New Roman"/>
            <w:sz w:val="24"/>
            <w:szCs w:val="24"/>
            <w:lang w:val="en-US"/>
          </w:rPr>
          <w:t>less contentious.</w:t>
        </w:r>
      </w:ins>
      <w:ins w:id="32" w:author="Ian Hussey" w:date="2020-02-13T14:34:00Z">
        <w:r w:rsidR="0034483E">
          <w:rPr>
            <w:rFonts w:ascii="Times New Roman" w:hAnsi="Times New Roman" w:cs="Times New Roman"/>
            <w:sz w:val="24"/>
            <w:szCs w:val="24"/>
            <w:lang w:val="en-US"/>
          </w:rPr>
          <w:t xml:space="preserve"> </w:t>
        </w:r>
      </w:ins>
      <w:ins w:id="33" w:author="Ian Hussey" w:date="2020-02-13T14:32:00Z">
        <w:r w:rsidR="0034483E">
          <w:rPr>
            <w:rFonts w:ascii="Times New Roman" w:hAnsi="Times New Roman" w:cs="Times New Roman"/>
            <w:sz w:val="24"/>
            <w:szCs w:val="24"/>
            <w:lang w:val="en-US"/>
          </w:rPr>
          <w:t xml:space="preserve"> </w:t>
        </w:r>
      </w:ins>
    </w:p>
    <w:p w14:paraId="7ADBEDB3" w14:textId="11377060" w:rsidR="004C74FB" w:rsidRDefault="0034483E" w:rsidP="00CB1581">
      <w:pPr>
        <w:spacing w:line="276" w:lineRule="auto"/>
        <w:rPr>
          <w:rFonts w:ascii="Times New Roman" w:hAnsi="Times New Roman" w:cs="Times New Roman"/>
          <w:sz w:val="24"/>
          <w:szCs w:val="24"/>
          <w:lang w:val="en-US"/>
        </w:rPr>
      </w:pPr>
      <w:ins w:id="34" w:author="Ian Hussey" w:date="2020-02-13T14:34:00Z">
        <w:r>
          <w:rPr>
            <w:rFonts w:ascii="Times New Roman" w:hAnsi="Times New Roman" w:cs="Times New Roman"/>
            <w:sz w:val="24"/>
            <w:szCs w:val="24"/>
            <w:lang w:val="en-US"/>
          </w:rPr>
          <w:t>We think it is highly important to n</w:t>
        </w:r>
      </w:ins>
      <w:commentRangeStart w:id="35"/>
      <w:del w:id="36" w:author="Ian Hussey" w:date="2020-02-13T14:34:00Z">
        <w:r w:rsidR="004C74FB" w:rsidDel="0034483E">
          <w:rPr>
            <w:rFonts w:ascii="Times New Roman" w:hAnsi="Times New Roman" w:cs="Times New Roman"/>
            <w:sz w:val="24"/>
            <w:szCs w:val="24"/>
            <w:lang w:val="en-US"/>
          </w:rPr>
          <w:delText>N</w:delText>
        </w:r>
      </w:del>
      <w:r w:rsidR="004C74FB">
        <w:rPr>
          <w:rFonts w:ascii="Times New Roman" w:hAnsi="Times New Roman" w:cs="Times New Roman"/>
          <w:sz w:val="24"/>
          <w:szCs w:val="24"/>
          <w:lang w:val="en-US"/>
        </w:rPr>
        <w:t>ote</w:t>
      </w:r>
      <w:commentRangeEnd w:id="35"/>
      <w:r w:rsidR="004C74FB">
        <w:rPr>
          <w:rStyle w:val="CommentReference"/>
        </w:rPr>
        <w:commentReference w:id="35"/>
      </w:r>
      <w:r w:rsidR="004C74FB">
        <w:rPr>
          <w:rFonts w:ascii="Times New Roman" w:hAnsi="Times New Roman" w:cs="Times New Roman"/>
          <w:sz w:val="24"/>
          <w:szCs w:val="24"/>
          <w:lang w:val="en-US"/>
        </w:rPr>
        <w:t xml:space="preserve">, however, that </w:t>
      </w:r>
      <w:r w:rsidR="00CB1581" w:rsidRPr="00CB1581">
        <w:rPr>
          <w:rFonts w:ascii="Times New Roman" w:hAnsi="Times New Roman" w:cs="Times New Roman"/>
          <w:sz w:val="24"/>
          <w:szCs w:val="24"/>
          <w:lang w:val="en-US"/>
        </w:rPr>
        <w:t xml:space="preserve">our argument </w:t>
      </w:r>
      <w:ins w:id="37" w:author="Ian Hussey" w:date="2020-02-13T14:34:00Z">
        <w:r>
          <w:rPr>
            <w:rFonts w:ascii="Times New Roman" w:hAnsi="Times New Roman" w:cs="Times New Roman"/>
            <w:sz w:val="24"/>
            <w:szCs w:val="24"/>
            <w:lang w:val="en-US"/>
          </w:rPr>
          <w:t xml:space="preserve">– and indeed the arguments made in the </w:t>
        </w:r>
      </w:ins>
      <w:ins w:id="38" w:author="Ian Hussey" w:date="2020-02-13T14:35:00Z">
        <w:r>
          <w:rPr>
            <w:rFonts w:ascii="Times New Roman" w:hAnsi="Times New Roman" w:cs="Times New Roman"/>
            <w:sz w:val="24"/>
            <w:szCs w:val="24"/>
            <w:lang w:val="en-US"/>
          </w:rPr>
          <w:t xml:space="preserve">existing </w:t>
        </w:r>
      </w:ins>
      <w:ins w:id="39" w:author="Ian Hussey" w:date="2020-02-13T14:34:00Z">
        <w:r>
          <w:rPr>
            <w:rFonts w:ascii="Times New Roman" w:hAnsi="Times New Roman" w:cs="Times New Roman"/>
            <w:sz w:val="24"/>
            <w:szCs w:val="24"/>
            <w:lang w:val="en-US"/>
          </w:rPr>
          <w:t>literatu</w:t>
        </w:r>
      </w:ins>
      <w:ins w:id="40" w:author="Ian Hussey" w:date="2020-02-13T14:35:00Z">
        <w:r>
          <w:rPr>
            <w:rFonts w:ascii="Times New Roman" w:hAnsi="Times New Roman" w:cs="Times New Roman"/>
            <w:sz w:val="24"/>
            <w:szCs w:val="24"/>
            <w:lang w:val="en-US"/>
          </w:rPr>
          <w:t xml:space="preserve">re, </w:t>
        </w:r>
        <w:r w:rsidR="002A2B77">
          <w:rPr>
            <w:rFonts w:ascii="Times New Roman" w:hAnsi="Times New Roman" w:cs="Times New Roman"/>
            <w:sz w:val="24"/>
            <w:szCs w:val="24"/>
            <w:lang w:val="en-US"/>
          </w:rPr>
          <w:t>including those by Reviewers 1 and 2</w:t>
        </w:r>
        <w:r>
          <w:rPr>
            <w:rFonts w:ascii="Times New Roman" w:hAnsi="Times New Roman" w:cs="Times New Roman"/>
            <w:sz w:val="24"/>
            <w:szCs w:val="24"/>
            <w:lang w:val="en-US"/>
          </w:rPr>
          <w:t xml:space="preserve"> </w:t>
        </w:r>
        <w:r w:rsidR="002A2B7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ins>
      <w:r w:rsidR="00CB1581" w:rsidRPr="00CB1581">
        <w:rPr>
          <w:rFonts w:ascii="Times New Roman" w:hAnsi="Times New Roman" w:cs="Times New Roman"/>
          <w:sz w:val="24"/>
          <w:szCs w:val="24"/>
          <w:lang w:val="en-US"/>
        </w:rPr>
        <w:t>does</w:t>
      </w:r>
      <w:ins w:id="41" w:author="Ian Hussey" w:date="2020-02-13T14:35:00Z">
        <w:r w:rsidR="002A2B77">
          <w:rPr>
            <w:rFonts w:ascii="Times New Roman" w:hAnsi="Times New Roman" w:cs="Times New Roman"/>
            <w:sz w:val="24"/>
            <w:szCs w:val="24"/>
            <w:lang w:val="en-US"/>
          </w:rPr>
          <w:t xml:space="preserve"> </w:t>
        </w:r>
      </w:ins>
      <w:del w:id="42" w:author="Ian Hussey" w:date="2020-02-13T14:35:00Z">
        <w:r w:rsidR="00CB1581" w:rsidRPr="00CB1581" w:rsidDel="002A2B77">
          <w:rPr>
            <w:rFonts w:ascii="Times New Roman" w:hAnsi="Times New Roman" w:cs="Times New Roman"/>
            <w:sz w:val="24"/>
            <w:szCs w:val="24"/>
            <w:lang w:val="en-US"/>
          </w:rPr>
          <w:delText xml:space="preserve"> </w:delText>
        </w:r>
      </w:del>
      <w:r w:rsidR="00CB1581" w:rsidRPr="00CB1581">
        <w:rPr>
          <w:rFonts w:ascii="Times New Roman" w:hAnsi="Times New Roman" w:cs="Times New Roman"/>
          <w:sz w:val="24"/>
          <w:szCs w:val="24"/>
          <w:lang w:val="en-US"/>
        </w:rPr>
        <w:t xml:space="preserve">not </w:t>
      </w:r>
      <w:del w:id="43" w:author="Ian Hussey" w:date="2020-02-13T14:35:00Z">
        <w:r w:rsidR="00CB1581" w:rsidRPr="00CB1581" w:rsidDel="003E3CFB">
          <w:rPr>
            <w:rFonts w:ascii="Times New Roman" w:hAnsi="Times New Roman" w:cs="Times New Roman"/>
            <w:sz w:val="24"/>
            <w:szCs w:val="24"/>
            <w:lang w:val="en-US"/>
          </w:rPr>
          <w:delText xml:space="preserve">require </w:delText>
        </w:r>
      </w:del>
      <w:ins w:id="44" w:author="Ian Hussey" w:date="2020-02-13T14:35:00Z">
        <w:r w:rsidR="003E3CFB">
          <w:rPr>
            <w:rFonts w:ascii="Times New Roman" w:hAnsi="Times New Roman" w:cs="Times New Roman"/>
            <w:sz w:val="24"/>
            <w:szCs w:val="24"/>
            <w:lang w:val="en-US"/>
          </w:rPr>
          <w:t xml:space="preserve">rest on </w:t>
        </w:r>
      </w:ins>
      <w:ins w:id="45" w:author="Ian Hussey" w:date="2020-02-13T14:36:00Z">
        <w:r w:rsidR="003E3CFB">
          <w:rPr>
            <w:rFonts w:ascii="Times New Roman" w:hAnsi="Times New Roman" w:cs="Times New Roman"/>
            <w:sz w:val="24"/>
            <w:szCs w:val="24"/>
            <w:lang w:val="en-US"/>
          </w:rPr>
          <w:t xml:space="preserve">causality. That is, while there may have been some confusion about whether we were making claims of causality, our </w:t>
        </w:r>
      </w:ins>
      <w:ins w:id="46" w:author="Ian Hussey" w:date="2020-02-13T14:37:00Z">
        <w:r w:rsidR="003E3CFB">
          <w:rPr>
            <w:rFonts w:ascii="Times New Roman" w:hAnsi="Times New Roman" w:cs="Times New Roman"/>
            <w:sz w:val="24"/>
            <w:szCs w:val="24"/>
            <w:lang w:val="en-US"/>
          </w:rPr>
          <w:t xml:space="preserve">core </w:t>
        </w:r>
      </w:ins>
      <w:ins w:id="47" w:author="Ian Hussey" w:date="2020-02-13T14:36:00Z">
        <w:r w:rsidR="003E3CFB">
          <w:rPr>
            <w:rFonts w:ascii="Times New Roman" w:hAnsi="Times New Roman" w:cs="Times New Roman"/>
            <w:sz w:val="24"/>
            <w:szCs w:val="24"/>
            <w:lang w:val="en-US"/>
          </w:rPr>
          <w:t xml:space="preserve">argument that </w:t>
        </w:r>
      </w:ins>
      <w:ins w:id="48" w:author="Ian Hussey" w:date="2020-02-13T14:37:00Z">
        <w:r w:rsidR="003E3CFB">
          <w:rPr>
            <w:rFonts w:ascii="Times New Roman" w:hAnsi="Times New Roman" w:cs="Times New Roman"/>
            <w:sz w:val="24"/>
            <w:szCs w:val="24"/>
            <w:lang w:val="en-US"/>
          </w:rPr>
          <w:t>AMP effects are primarily associated with awareness of the primes</w:t>
        </w:r>
      </w:ins>
      <w:ins w:id="49" w:author="Ian Hussey" w:date="2020-02-13T14:36:00Z">
        <w:r w:rsidR="003E3CFB">
          <w:rPr>
            <w:rFonts w:ascii="Times New Roman" w:hAnsi="Times New Roman" w:cs="Times New Roman"/>
            <w:sz w:val="24"/>
            <w:szCs w:val="24"/>
            <w:lang w:val="en-US"/>
          </w:rPr>
          <w:t xml:space="preserve"> </w:t>
        </w:r>
      </w:ins>
      <w:ins w:id="50" w:author="Ian Hussey" w:date="2020-02-13T14:37:00Z">
        <w:r w:rsidR="003E3CFB">
          <w:rPr>
            <w:rFonts w:ascii="Times New Roman" w:hAnsi="Times New Roman" w:cs="Times New Roman"/>
            <w:sz w:val="24"/>
            <w:szCs w:val="24"/>
            <w:lang w:val="en-US"/>
          </w:rPr>
          <w:t>is agnostic to causality</w:t>
        </w:r>
      </w:ins>
      <w:ins w:id="51" w:author="Ian Hussey" w:date="2020-02-13T14:36:00Z">
        <w:r w:rsidR="003E3CFB">
          <w:rPr>
            <w:rFonts w:ascii="Times New Roman" w:hAnsi="Times New Roman" w:cs="Times New Roman"/>
            <w:sz w:val="24"/>
            <w:szCs w:val="24"/>
            <w:lang w:val="en-US"/>
          </w:rPr>
          <w:t xml:space="preserve">. </w:t>
        </w:r>
      </w:ins>
      <w:ins w:id="52" w:author="Ian Hussey" w:date="2020-02-13T14:37:00Z">
        <w:del w:id="53" w:author="Jamie Cummins" w:date="2020-08-21T13:07:00Z">
          <w:r w:rsidR="003E3CFB" w:rsidDel="00CF62E6">
            <w:rPr>
              <w:rFonts w:ascii="Times New Roman" w:hAnsi="Times New Roman" w:cs="Times New Roman"/>
              <w:sz w:val="24"/>
              <w:szCs w:val="24"/>
              <w:lang w:val="en-US"/>
            </w:rPr>
            <w:delText xml:space="preserve">Now that we have corrected our language around </w:delText>
          </w:r>
        </w:del>
      </w:ins>
      <w:ins w:id="54" w:author="Ian Hussey" w:date="2020-02-13T14:38:00Z">
        <w:del w:id="55" w:author="Jamie Cummins" w:date="2020-08-21T13:07:00Z">
          <w:r w:rsidR="003E3CFB" w:rsidDel="00CF62E6">
            <w:rPr>
              <w:rFonts w:ascii="Times New Roman" w:hAnsi="Times New Roman" w:cs="Times New Roman"/>
              <w:sz w:val="24"/>
              <w:szCs w:val="24"/>
              <w:lang w:val="en-US"/>
            </w:rPr>
            <w:delText xml:space="preserve">implications of causality, we hope that the reviewers can more fully engage with our core claims and evidence that </w:delText>
          </w:r>
        </w:del>
      </w:ins>
      <w:del w:id="56" w:author="Jamie Cummins" w:date="2020-08-21T13:07:00Z">
        <w:r w:rsidR="00CB1581" w:rsidRPr="00CB1581" w:rsidDel="00CF62E6">
          <w:rPr>
            <w:rFonts w:ascii="Times New Roman" w:hAnsi="Times New Roman" w:cs="Times New Roman"/>
            <w:sz w:val="24"/>
            <w:szCs w:val="24"/>
            <w:lang w:val="en-US"/>
          </w:rPr>
          <w:delText xml:space="preserve">that awareness “cause” </w:delText>
        </w:r>
        <w:r w:rsidR="004C74FB" w:rsidDel="00CF62E6">
          <w:rPr>
            <w:rFonts w:ascii="Times New Roman" w:hAnsi="Times New Roman" w:cs="Times New Roman"/>
            <w:sz w:val="24"/>
            <w:szCs w:val="24"/>
            <w:lang w:val="en-US"/>
          </w:rPr>
          <w:delText xml:space="preserve">AMP </w:delText>
        </w:r>
        <w:r w:rsidR="00CB1581" w:rsidRPr="00CB1581" w:rsidDel="00CF62E6">
          <w:rPr>
            <w:rFonts w:ascii="Times New Roman" w:hAnsi="Times New Roman" w:cs="Times New Roman"/>
            <w:sz w:val="24"/>
            <w:szCs w:val="24"/>
            <w:lang w:val="en-US"/>
          </w:rPr>
          <w:delText>effects: rather</w:delText>
        </w:r>
        <w:r w:rsidR="004C74FB" w:rsidDel="00CF62E6">
          <w:rPr>
            <w:rFonts w:ascii="Times New Roman" w:hAnsi="Times New Roman" w:cs="Times New Roman"/>
            <w:sz w:val="24"/>
            <w:szCs w:val="24"/>
            <w:lang w:val="en-US"/>
          </w:rPr>
          <w:delText xml:space="preserve"> it </w:delText>
        </w:r>
        <w:r w:rsidR="00CB1581" w:rsidRPr="00CB1581" w:rsidDel="00CF62E6">
          <w:rPr>
            <w:rFonts w:ascii="Times New Roman" w:hAnsi="Times New Roman" w:cs="Times New Roman"/>
            <w:sz w:val="24"/>
            <w:szCs w:val="24"/>
            <w:lang w:val="en-US"/>
          </w:rPr>
          <w:delText xml:space="preserve">simply requires that participants be </w:delText>
        </w:r>
      </w:del>
      <w:ins w:id="57" w:author="Ian Hussey" w:date="2020-02-13T14:38:00Z">
        <w:del w:id="58" w:author="Jamie Cummins" w:date="2020-08-21T13:07:00Z">
          <w:r w:rsidR="003E3CFB" w:rsidDel="00CF62E6">
            <w:rPr>
              <w:rFonts w:ascii="Times New Roman" w:hAnsi="Times New Roman" w:cs="Times New Roman"/>
              <w:sz w:val="24"/>
              <w:szCs w:val="24"/>
              <w:lang w:val="en-US"/>
            </w:rPr>
            <w:delText xml:space="preserve">are </w:delText>
          </w:r>
        </w:del>
      </w:ins>
      <w:del w:id="59" w:author="Jamie Cummins" w:date="2020-08-21T13:07:00Z">
        <w:r w:rsidR="00CB1581" w:rsidRPr="00CB1581" w:rsidDel="00CF62E6">
          <w:rPr>
            <w:rFonts w:ascii="Times New Roman" w:hAnsi="Times New Roman" w:cs="Times New Roman"/>
            <w:sz w:val="24"/>
            <w:szCs w:val="24"/>
            <w:lang w:val="en-US"/>
          </w:rPr>
          <w:delText xml:space="preserve">aware of the influence of the primes on their evaluations of the target stimuli. </w:delText>
        </w:r>
      </w:del>
    </w:p>
    <w:p w14:paraId="623AE722" w14:textId="51504EE5" w:rsidR="007378BC" w:rsidRPr="00CB1581" w:rsidRDefault="00CB1581" w:rsidP="00CB1581">
      <w:pPr>
        <w:spacing w:line="276" w:lineRule="auto"/>
        <w:rPr>
          <w:rFonts w:ascii="Times New Roman" w:hAnsi="Times New Roman" w:cs="Times New Roman"/>
          <w:sz w:val="24"/>
          <w:szCs w:val="24"/>
          <w:lang w:val="en-US"/>
        </w:rPr>
      </w:pPr>
      <w:r w:rsidRPr="00CB1581">
        <w:rPr>
          <w:rFonts w:ascii="Times New Roman" w:hAnsi="Times New Roman" w:cs="Times New Roman"/>
          <w:sz w:val="24"/>
          <w:szCs w:val="24"/>
          <w:lang w:val="en-US"/>
        </w:rPr>
        <w:t xml:space="preserve">We believe that we demonstrate this across </w:t>
      </w:r>
      <w:ins w:id="60" w:author="Ian Hussey" w:date="2020-02-13T14:39:00Z">
        <w:r w:rsidR="003E3CFB">
          <w:rPr>
            <w:rFonts w:ascii="Times New Roman" w:hAnsi="Times New Roman" w:cs="Times New Roman"/>
            <w:sz w:val="24"/>
            <w:szCs w:val="24"/>
            <w:lang w:val="en-US"/>
          </w:rPr>
          <w:t xml:space="preserve">our original five </w:t>
        </w:r>
      </w:ins>
      <w:del w:id="61" w:author="Ian Hussey" w:date="2020-02-13T14:39:00Z">
        <w:r w:rsidRPr="00CB1581" w:rsidDel="003E3CFB">
          <w:rPr>
            <w:rFonts w:ascii="Times New Roman" w:hAnsi="Times New Roman" w:cs="Times New Roman"/>
            <w:sz w:val="24"/>
            <w:szCs w:val="24"/>
            <w:lang w:val="en-US"/>
          </w:rPr>
          <w:delText xml:space="preserve">our five </w:delText>
        </w:r>
      </w:del>
      <w:r w:rsidRPr="00CB1581">
        <w:rPr>
          <w:rFonts w:ascii="Times New Roman" w:hAnsi="Times New Roman" w:cs="Times New Roman"/>
          <w:sz w:val="24"/>
          <w:szCs w:val="24"/>
          <w:lang w:val="en-US"/>
        </w:rPr>
        <w:t xml:space="preserve">experiments, </w:t>
      </w:r>
      <w:del w:id="62" w:author="Ian Hussey" w:date="2020-02-13T14:39:00Z">
        <w:r w:rsidRPr="00CB1581" w:rsidDel="003E3CFB">
          <w:rPr>
            <w:rFonts w:ascii="Times New Roman" w:hAnsi="Times New Roman" w:cs="Times New Roman"/>
            <w:sz w:val="24"/>
            <w:szCs w:val="24"/>
            <w:lang w:val="en-US"/>
          </w:rPr>
          <w:delText>but we</w:delText>
        </w:r>
      </w:del>
      <w:ins w:id="63" w:author="Ian Hussey" w:date="2020-02-13T14:39:00Z">
        <w:r w:rsidR="003E3CFB">
          <w:rPr>
            <w:rFonts w:ascii="Times New Roman" w:hAnsi="Times New Roman" w:cs="Times New Roman"/>
            <w:sz w:val="24"/>
            <w:szCs w:val="24"/>
            <w:lang w:val="en-US"/>
          </w:rPr>
          <w:t xml:space="preserve">while also taking </w:t>
        </w:r>
      </w:ins>
      <w:del w:id="64" w:author="Ian Hussey" w:date="2020-02-13T14:39:00Z">
        <w:r w:rsidRPr="00CB1581" w:rsidDel="003E3CFB">
          <w:rPr>
            <w:rFonts w:ascii="Times New Roman" w:hAnsi="Times New Roman" w:cs="Times New Roman"/>
            <w:sz w:val="24"/>
            <w:szCs w:val="24"/>
            <w:lang w:val="en-US"/>
          </w:rPr>
          <w:delText xml:space="preserve"> </w:delText>
        </w:r>
      </w:del>
      <w:r w:rsidRPr="00CB1581">
        <w:rPr>
          <w:rFonts w:ascii="Times New Roman" w:hAnsi="Times New Roman" w:cs="Times New Roman"/>
          <w:sz w:val="24"/>
          <w:szCs w:val="24"/>
          <w:lang w:val="en-US"/>
        </w:rPr>
        <w:t xml:space="preserve">take the point </w:t>
      </w:r>
      <w:del w:id="65" w:author="Ian Hussey" w:date="2020-02-13T14:39:00Z">
        <w:r w:rsidRPr="00CB1581" w:rsidDel="003E3CFB">
          <w:rPr>
            <w:rFonts w:ascii="Times New Roman" w:hAnsi="Times New Roman" w:cs="Times New Roman"/>
            <w:sz w:val="24"/>
            <w:szCs w:val="24"/>
            <w:lang w:val="en-US"/>
          </w:rPr>
          <w:delText xml:space="preserve">which </w:delText>
        </w:r>
      </w:del>
      <w:ins w:id="66" w:author="Ian Hussey" w:date="2020-02-13T14:39:00Z">
        <w:r w:rsidR="003E3CFB">
          <w:rPr>
            <w:rFonts w:ascii="Times New Roman" w:hAnsi="Times New Roman" w:cs="Times New Roman"/>
            <w:sz w:val="24"/>
            <w:szCs w:val="24"/>
            <w:lang w:val="en-US"/>
          </w:rPr>
          <w:t>that</w:t>
        </w:r>
        <w:r w:rsidR="003E3CFB" w:rsidRPr="00CB1581">
          <w:rPr>
            <w:rFonts w:ascii="Times New Roman" w:hAnsi="Times New Roman" w:cs="Times New Roman"/>
            <w:sz w:val="24"/>
            <w:szCs w:val="24"/>
            <w:lang w:val="en-US"/>
          </w:rPr>
          <w:t xml:space="preserve"> </w:t>
        </w:r>
      </w:ins>
      <w:r w:rsidRPr="00CB1581">
        <w:rPr>
          <w:rFonts w:ascii="Times New Roman" w:hAnsi="Times New Roman" w:cs="Times New Roman"/>
          <w:sz w:val="24"/>
          <w:szCs w:val="24"/>
          <w:lang w:val="en-US"/>
        </w:rPr>
        <w:t>Reviewer 2 noted</w:t>
      </w:r>
      <w:ins w:id="67" w:author="Ian Hussey" w:date="2020-02-13T14:39:00Z">
        <w:r w:rsidR="003E3CFB">
          <w:rPr>
            <w:rFonts w:ascii="Times New Roman" w:hAnsi="Times New Roman" w:cs="Times New Roman"/>
            <w:sz w:val="24"/>
            <w:szCs w:val="24"/>
            <w:lang w:val="en-US"/>
          </w:rPr>
          <w:t>:</w:t>
        </w:r>
      </w:ins>
      <w:r w:rsidRPr="00CB1581">
        <w:rPr>
          <w:rFonts w:ascii="Times New Roman" w:hAnsi="Times New Roman" w:cs="Times New Roman"/>
          <w:sz w:val="24"/>
          <w:szCs w:val="24"/>
          <w:lang w:val="en-US"/>
        </w:rPr>
        <w:t xml:space="preserve"> that these experiments do not rule out the possibility of post-hoc confabulation. However, our </w:t>
      </w:r>
      <w:ins w:id="68" w:author="Ian Hussey" w:date="2020-02-13T14:40:00Z">
        <w:r w:rsidR="003E3CFB">
          <w:rPr>
            <w:rFonts w:ascii="Times New Roman" w:hAnsi="Times New Roman" w:cs="Times New Roman"/>
            <w:sz w:val="24"/>
            <w:szCs w:val="24"/>
            <w:lang w:val="en-US"/>
          </w:rPr>
          <w:t xml:space="preserve">new </w:t>
        </w:r>
      </w:ins>
      <w:r w:rsidRPr="00CB1581">
        <w:rPr>
          <w:rFonts w:ascii="Times New Roman" w:hAnsi="Times New Roman" w:cs="Times New Roman"/>
          <w:sz w:val="24"/>
          <w:szCs w:val="24"/>
          <w:lang w:val="en-US"/>
        </w:rPr>
        <w:t xml:space="preserve">6th and 7th Experiments now </w:t>
      </w:r>
      <w:del w:id="69" w:author="Jamie Cummins" w:date="2020-08-21T13:08:00Z">
        <w:r w:rsidRPr="00CB1581" w:rsidDel="00CF62E6">
          <w:rPr>
            <w:rFonts w:ascii="Times New Roman" w:hAnsi="Times New Roman" w:cs="Times New Roman"/>
            <w:sz w:val="24"/>
            <w:szCs w:val="24"/>
            <w:lang w:val="en-US"/>
          </w:rPr>
          <w:delText xml:space="preserve">directly </w:delText>
        </w:r>
      </w:del>
      <w:ins w:id="70" w:author="Jamie Cummins" w:date="2020-08-21T13:08:00Z">
        <w:r w:rsidR="00CF62E6">
          <w:rPr>
            <w:rFonts w:ascii="Times New Roman" w:hAnsi="Times New Roman" w:cs="Times New Roman"/>
            <w:sz w:val="24"/>
            <w:szCs w:val="24"/>
            <w:lang w:val="en-US"/>
          </w:rPr>
          <w:t>attempt to direcrly</w:t>
        </w:r>
        <w:r w:rsidR="00CF62E6" w:rsidRPr="00CB1581">
          <w:rPr>
            <w:rFonts w:ascii="Times New Roman" w:hAnsi="Times New Roman" w:cs="Times New Roman"/>
            <w:sz w:val="24"/>
            <w:szCs w:val="24"/>
            <w:lang w:val="en-US"/>
          </w:rPr>
          <w:t xml:space="preserve"> </w:t>
        </w:r>
      </w:ins>
      <w:ins w:id="71" w:author="Ian Hussey" w:date="2020-02-13T14:40:00Z">
        <w:r w:rsidR="003E3CFB">
          <w:rPr>
            <w:rFonts w:ascii="Times New Roman" w:hAnsi="Times New Roman" w:cs="Times New Roman"/>
            <w:sz w:val="24"/>
            <w:szCs w:val="24"/>
            <w:lang w:val="en-US"/>
          </w:rPr>
          <w:t xml:space="preserve">address and </w:t>
        </w:r>
      </w:ins>
      <w:r w:rsidRPr="00CB1581">
        <w:rPr>
          <w:rFonts w:ascii="Times New Roman" w:hAnsi="Times New Roman" w:cs="Times New Roman"/>
          <w:sz w:val="24"/>
          <w:szCs w:val="24"/>
          <w:lang w:val="en-US"/>
        </w:rPr>
        <w:t xml:space="preserve">remove this possibility (particularly our 7th Experiment, where confabulation is simply not possible). We believe that </w:t>
      </w:r>
      <w:del w:id="72" w:author="Jamie Cummins" w:date="2020-08-21T13:08:00Z">
        <w:r w:rsidRPr="00CB1581" w:rsidDel="00CF62E6">
          <w:rPr>
            <w:rFonts w:ascii="Times New Roman" w:hAnsi="Times New Roman" w:cs="Times New Roman"/>
            <w:sz w:val="24"/>
            <w:szCs w:val="24"/>
            <w:lang w:val="en-US"/>
          </w:rPr>
          <w:delText>the implicit misattribution account cannot accommodate for these findings as readily as the explicit account</w:delText>
        </w:r>
      </w:del>
      <w:ins w:id="73" w:author="Jamie Cummins" w:date="2020-08-21T13:08:00Z">
        <w:r w:rsidR="00CF62E6">
          <w:rPr>
            <w:rFonts w:ascii="Times New Roman" w:hAnsi="Times New Roman" w:cs="Times New Roman"/>
            <w:sz w:val="24"/>
            <w:szCs w:val="24"/>
            <w:lang w:val="en-US"/>
          </w:rPr>
          <w:t>an explicit account of AMP effects can accommodate our results much more parsimoniously than an implicit misattribution account</w:t>
        </w:r>
      </w:ins>
      <w:r w:rsidRPr="00CB1581">
        <w:rPr>
          <w:rFonts w:ascii="Times New Roman" w:hAnsi="Times New Roman" w:cs="Times New Roman"/>
          <w:sz w:val="24"/>
          <w:szCs w:val="24"/>
          <w:lang w:val="en-US"/>
        </w:rPr>
        <w:t xml:space="preserve">. </w:t>
      </w:r>
      <w:del w:id="74" w:author="Jamie Cummins" w:date="2020-08-21T13:09:00Z">
        <w:r w:rsidRPr="00CB1581" w:rsidDel="00CF62E6">
          <w:rPr>
            <w:rFonts w:ascii="Times New Roman" w:hAnsi="Times New Roman" w:cs="Times New Roman"/>
            <w:sz w:val="24"/>
            <w:szCs w:val="24"/>
            <w:lang w:val="en-US"/>
          </w:rPr>
          <w:delText xml:space="preserve">As such, we believe these findings now contribute </w:delText>
        </w:r>
      </w:del>
      <w:ins w:id="75" w:author="Ian Hussey" w:date="2020-02-13T14:40:00Z">
        <w:del w:id="76" w:author="Jamie Cummins" w:date="2020-08-21T13:09:00Z">
          <w:r w:rsidR="00C26942" w:rsidDel="00CF62E6">
            <w:rPr>
              <w:rFonts w:ascii="Times New Roman" w:hAnsi="Times New Roman" w:cs="Times New Roman"/>
              <w:sz w:val="24"/>
              <w:szCs w:val="24"/>
              <w:lang w:val="en-US"/>
            </w:rPr>
            <w:delText xml:space="preserve">represent a significant weight of evidence within </w:delText>
          </w:r>
        </w:del>
      </w:ins>
      <w:del w:id="77" w:author="Jamie Cummins" w:date="2020-08-21T13:09:00Z">
        <w:r w:rsidRPr="00CB1581" w:rsidDel="00CF62E6">
          <w:rPr>
            <w:rFonts w:ascii="Times New Roman" w:hAnsi="Times New Roman" w:cs="Times New Roman"/>
            <w:sz w:val="24"/>
            <w:szCs w:val="24"/>
            <w:lang w:val="en-US"/>
          </w:rPr>
          <w:delText>greatly to the debate around the automaticity of AMP effects</w:delText>
        </w:r>
      </w:del>
      <w:ins w:id="78" w:author="Ian Hussey" w:date="2020-02-13T14:40:00Z">
        <w:del w:id="79" w:author="Jamie Cummins" w:date="2020-08-21T13:09:00Z">
          <w:r w:rsidR="002D46F6" w:rsidDel="00CF62E6">
            <w:rPr>
              <w:rFonts w:ascii="Times New Roman" w:hAnsi="Times New Roman" w:cs="Times New Roman"/>
              <w:sz w:val="24"/>
              <w:szCs w:val="24"/>
              <w:lang w:val="en-US"/>
            </w:rPr>
            <w:delText xml:space="preserve"> and therefore the implicitness of the task</w:delText>
          </w:r>
        </w:del>
      </w:ins>
      <w:del w:id="80" w:author="Jamie Cummins" w:date="2020-08-21T13:09:00Z">
        <w:r w:rsidRPr="00CB1581" w:rsidDel="00CF62E6">
          <w:rPr>
            <w:rFonts w:ascii="Times New Roman" w:hAnsi="Times New Roman" w:cs="Times New Roman"/>
            <w:sz w:val="24"/>
            <w:szCs w:val="24"/>
            <w:lang w:val="en-US"/>
          </w:rPr>
          <w:delText>.</w:delText>
        </w:r>
      </w:del>
      <w:ins w:id="81" w:author="Jamie Cummins" w:date="2020-08-21T13:09:00Z">
        <w:r w:rsidR="00CF62E6">
          <w:rPr>
            <w:rFonts w:ascii="Times New Roman" w:hAnsi="Times New Roman" w:cs="Times New Roman"/>
            <w:sz w:val="24"/>
            <w:szCs w:val="24"/>
            <w:lang w:val="en-US"/>
          </w:rPr>
          <w:t>While not all may find our results convincing, we believe at minimum that our results represent the most comprehensive investigation into awareness within</w:t>
        </w:r>
      </w:ins>
      <w:ins w:id="82" w:author="Jamie Cummins" w:date="2020-08-21T13:10:00Z">
        <w:r w:rsidR="00CF62E6">
          <w:rPr>
            <w:rFonts w:ascii="Times New Roman" w:hAnsi="Times New Roman" w:cs="Times New Roman"/>
            <w:sz w:val="24"/>
            <w:szCs w:val="24"/>
            <w:lang w:val="en-US"/>
          </w:rPr>
          <w:t xml:space="preserve"> the</w:t>
        </w:r>
      </w:ins>
      <w:ins w:id="83" w:author="Jamie Cummins" w:date="2020-08-21T13:09:00Z">
        <w:r w:rsidR="00CF62E6">
          <w:rPr>
            <w:rFonts w:ascii="Times New Roman" w:hAnsi="Times New Roman" w:cs="Times New Roman"/>
            <w:sz w:val="24"/>
            <w:szCs w:val="24"/>
            <w:lang w:val="en-US"/>
          </w:rPr>
          <w:t xml:space="preserve"> AMP </w:t>
        </w:r>
      </w:ins>
      <w:ins w:id="84" w:author="Jamie Cummins" w:date="2020-08-21T13:10:00Z">
        <w:r w:rsidR="00CF62E6">
          <w:rPr>
            <w:rFonts w:ascii="Times New Roman" w:hAnsi="Times New Roman" w:cs="Times New Roman"/>
            <w:sz w:val="24"/>
            <w:szCs w:val="24"/>
            <w:lang w:val="en-US"/>
          </w:rPr>
          <w:t>to date, and provides a critical addition to the literature.</w:t>
        </w:r>
      </w:ins>
      <w:ins w:id="85" w:author="Jamie Cummins" w:date="2020-08-21T13:09:00Z">
        <w:r w:rsidR="00CF62E6">
          <w:rPr>
            <w:rFonts w:ascii="Times New Roman" w:hAnsi="Times New Roman" w:cs="Times New Roman"/>
            <w:sz w:val="24"/>
            <w:szCs w:val="24"/>
            <w:lang w:val="en-US"/>
          </w:rPr>
          <w:t xml:space="preserve"> </w:t>
        </w:r>
      </w:ins>
    </w:p>
    <w:p w14:paraId="08C1EDFA" w14:textId="77777777" w:rsidR="00461045" w:rsidRDefault="007378BC" w:rsidP="00461045">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Finally, I want to add a note about what I would expect in a revision. As noted by both reviewers, many of the issues raised here have already been hashed out in the previous back-and-forths about the AMP. And as I wrote, the data do not warrant sweeping conclusions such as the title's provocative implication that the village of people who use the AMP have collectively decided to ignore its naked absurdity. </w:t>
      </w:r>
    </w:p>
    <w:p w14:paraId="12D35582" w14:textId="6971F543" w:rsidR="00283DB1" w:rsidRPr="00283DB1" w:rsidRDefault="00283DB1" w:rsidP="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ins w:id="86" w:author="Jamie Cummins" w:date="2020-08-21T13:11:00Z">
        <w:r w:rsidR="00CF62E6">
          <w:rPr>
            <w:rFonts w:ascii="Times New Roman" w:hAnsi="Times New Roman" w:cs="Times New Roman"/>
            <w:sz w:val="24"/>
            <w:szCs w:val="24"/>
            <w:lang w:val="en-US"/>
          </w:rPr>
          <w:t xml:space="preserve">We agree that many of the issues which were </w:t>
        </w:r>
      </w:ins>
      <w:ins w:id="87" w:author="Jamie Cummins" w:date="2020-08-21T13:15:00Z">
        <w:r w:rsidR="00CF62E6">
          <w:rPr>
            <w:rFonts w:ascii="Times New Roman" w:hAnsi="Times New Roman" w:cs="Times New Roman"/>
            <w:sz w:val="24"/>
            <w:szCs w:val="24"/>
            <w:lang w:val="en-US"/>
          </w:rPr>
          <w:t xml:space="preserve">formerly discussed in the previous introduction of our manuscript had already been discussed at length in previous publications. While we stand by our argument that these discussions and </w:t>
        </w:r>
      </w:ins>
      <w:ins w:id="88" w:author="Jamie Cummins" w:date="2020-08-21T13:16:00Z">
        <w:r w:rsidR="00CF62E6">
          <w:rPr>
            <w:rFonts w:ascii="Times New Roman" w:hAnsi="Times New Roman" w:cs="Times New Roman"/>
            <w:sz w:val="24"/>
            <w:szCs w:val="24"/>
            <w:lang w:val="en-US"/>
          </w:rPr>
          <w:t>analyses often suffered from conceptual, statistical, and methodological issues, we also recognize that our discussion of them would be better placed in a review article (as already discussed). In light of the Editor’s and Reviewers’ points, we h</w:t>
        </w:r>
      </w:ins>
      <w:ins w:id="89" w:author="Jamie Cummins" w:date="2020-08-21T13:17:00Z">
        <w:r w:rsidR="00CF62E6">
          <w:rPr>
            <w:rFonts w:ascii="Times New Roman" w:hAnsi="Times New Roman" w:cs="Times New Roman"/>
            <w:sz w:val="24"/>
            <w:szCs w:val="24"/>
            <w:lang w:val="en-US"/>
          </w:rPr>
          <w:t>ave no entirely revised the introduction of the manuscript to avoid this issue.</w:t>
        </w:r>
      </w:ins>
      <w:commentRangeStart w:id="90"/>
      <w:del w:id="91" w:author="Jamie Cummins" w:date="2020-08-21T13:11:00Z">
        <w:r w:rsidRPr="00283DB1" w:rsidDel="00CF62E6">
          <w:rPr>
            <w:rFonts w:ascii="Times New Roman" w:hAnsi="Times New Roman" w:cs="Times New Roman"/>
            <w:sz w:val="24"/>
            <w:szCs w:val="24"/>
            <w:lang w:val="en-US"/>
          </w:rPr>
          <w:delText xml:space="preserve">While we agree that these issues have </w:delText>
        </w:r>
      </w:del>
      <w:ins w:id="92" w:author="Ian Hussey" w:date="2020-02-13T14:41:00Z">
        <w:del w:id="93" w:author="Jamie Cummins" w:date="2020-08-21T13:11:00Z">
          <w:r w:rsidR="002D46F6" w:rsidDel="00CF62E6">
            <w:rPr>
              <w:rFonts w:ascii="Times New Roman" w:hAnsi="Times New Roman" w:cs="Times New Roman"/>
              <w:sz w:val="24"/>
              <w:szCs w:val="24"/>
              <w:lang w:val="en-US"/>
            </w:rPr>
            <w:delText xml:space="preserve">seen debate </w:delText>
          </w:r>
        </w:del>
      </w:ins>
      <w:del w:id="94" w:author="Jamie Cummins" w:date="2020-08-21T13:11:00Z">
        <w:r w:rsidRPr="00283DB1" w:rsidDel="00CF62E6">
          <w:rPr>
            <w:rFonts w:ascii="Times New Roman" w:hAnsi="Times New Roman" w:cs="Times New Roman"/>
            <w:sz w:val="24"/>
            <w:szCs w:val="24"/>
            <w:lang w:val="en-US"/>
          </w:rPr>
          <w:delText xml:space="preserve">been hashed out in previous </w:delText>
        </w:r>
      </w:del>
      <w:ins w:id="95" w:author="Ian Hussey" w:date="2020-02-13T14:42:00Z">
        <w:del w:id="96" w:author="Jamie Cummins" w:date="2020-08-21T13:11:00Z">
          <w:r w:rsidR="002D46F6" w:rsidDel="00CF62E6">
            <w:rPr>
              <w:rFonts w:ascii="Times New Roman" w:hAnsi="Times New Roman" w:cs="Times New Roman"/>
              <w:sz w:val="24"/>
              <w:szCs w:val="24"/>
              <w:lang w:val="en-US"/>
            </w:rPr>
            <w:delText xml:space="preserve"> papers</w:delText>
          </w:r>
        </w:del>
      </w:ins>
      <w:del w:id="97" w:author="Jamie Cummins" w:date="2020-08-21T13:11:00Z">
        <w:r w:rsidRPr="00283DB1" w:rsidDel="00CF62E6">
          <w:rPr>
            <w:rFonts w:ascii="Times New Roman" w:hAnsi="Times New Roman" w:cs="Times New Roman"/>
            <w:sz w:val="24"/>
            <w:szCs w:val="24"/>
            <w:lang w:val="en-US"/>
          </w:rPr>
          <w:delText xml:space="preserve">back-and-forths, </w:delText>
        </w:r>
      </w:del>
      <w:ins w:id="98" w:author="Ian Hussey" w:date="2020-02-13T14:42:00Z">
        <w:del w:id="99" w:author="Jamie Cummins" w:date="2020-08-21T13:11:00Z">
          <w:r w:rsidR="002D46F6" w:rsidDel="00CF62E6">
            <w:rPr>
              <w:rFonts w:ascii="Times New Roman" w:hAnsi="Times New Roman" w:cs="Times New Roman"/>
              <w:sz w:val="24"/>
              <w:szCs w:val="24"/>
              <w:lang w:val="en-US"/>
            </w:rPr>
            <w:delText>we strongly disagree with the idea that the debate is therefore settled. Indeed, one important features of our papers is to highligh</w:delText>
          </w:r>
        </w:del>
      </w:ins>
      <w:ins w:id="100" w:author="Ian Hussey" w:date="2020-02-13T14:43:00Z">
        <w:del w:id="101" w:author="Jamie Cummins" w:date="2020-08-21T13:11:00Z">
          <w:r w:rsidR="002D46F6" w:rsidDel="00CF62E6">
            <w:rPr>
              <w:rFonts w:ascii="Times New Roman" w:hAnsi="Times New Roman" w:cs="Times New Roman"/>
              <w:sz w:val="24"/>
              <w:szCs w:val="24"/>
              <w:lang w:val="en-US"/>
            </w:rPr>
            <w:delText xml:space="preserve">t important </w:delText>
          </w:r>
        </w:del>
      </w:ins>
      <w:del w:id="102" w:author="Jamie Cummins" w:date="2020-08-21T13:11:00Z">
        <w:r w:rsidRPr="00283DB1" w:rsidDel="00CF62E6">
          <w:rPr>
            <w:rFonts w:ascii="Times New Roman" w:hAnsi="Times New Roman" w:cs="Times New Roman"/>
            <w:sz w:val="24"/>
            <w:szCs w:val="24"/>
            <w:lang w:val="en-US"/>
          </w:rPr>
          <w:delText xml:space="preserve">the methodological, statistical, and conceptual issues which are prevalent in this literature </w:delText>
        </w:r>
      </w:del>
      <w:ins w:id="103" w:author="Ian Hussey" w:date="2020-02-13T14:43:00Z">
        <w:del w:id="104" w:author="Jamie Cummins" w:date="2020-08-21T13:11:00Z">
          <w:r w:rsidR="002D46F6" w:rsidDel="00CF62E6">
            <w:rPr>
              <w:rFonts w:ascii="Times New Roman" w:hAnsi="Times New Roman" w:cs="Times New Roman"/>
              <w:sz w:val="24"/>
              <w:szCs w:val="24"/>
              <w:lang w:val="en-US"/>
            </w:rPr>
            <w:delText xml:space="preserve">which </w:delText>
          </w:r>
        </w:del>
      </w:ins>
      <w:del w:id="105" w:author="Jamie Cummins" w:date="2020-08-21T13:11:00Z">
        <w:r w:rsidRPr="00283DB1" w:rsidDel="00CF62E6">
          <w:rPr>
            <w:rFonts w:ascii="Times New Roman" w:hAnsi="Times New Roman" w:cs="Times New Roman"/>
            <w:sz w:val="24"/>
            <w:szCs w:val="24"/>
            <w:lang w:val="en-US"/>
          </w:rPr>
          <w:delText xml:space="preserve">make it difficult to come to </w:delText>
        </w:r>
      </w:del>
      <w:ins w:id="106" w:author="Ian Hussey" w:date="2020-02-13T14:43:00Z">
        <w:del w:id="107" w:author="Jamie Cummins" w:date="2020-08-21T13:11:00Z">
          <w:r w:rsidR="002D46F6" w:rsidDel="00CF62E6">
            <w:rPr>
              <w:rFonts w:ascii="Times New Roman" w:hAnsi="Times New Roman" w:cs="Times New Roman"/>
              <w:sz w:val="24"/>
              <w:szCs w:val="24"/>
              <w:lang w:val="en-US"/>
            </w:rPr>
            <w:delText>meaningful</w:delText>
          </w:r>
        </w:del>
      </w:ins>
      <w:del w:id="108" w:author="Jamie Cummins" w:date="2020-08-21T13:11:00Z">
        <w:r w:rsidRPr="00283DB1" w:rsidDel="00CF62E6">
          <w:rPr>
            <w:rFonts w:ascii="Times New Roman" w:hAnsi="Times New Roman" w:cs="Times New Roman"/>
            <w:sz w:val="24"/>
            <w:szCs w:val="24"/>
            <w:lang w:val="en-US"/>
          </w:rPr>
          <w:delText>a conclusion</w:delText>
        </w:r>
      </w:del>
      <w:ins w:id="109" w:author="Ian Hussey" w:date="2020-02-13T14:43:00Z">
        <w:del w:id="110" w:author="Jamie Cummins" w:date="2020-08-21T13:11:00Z">
          <w:r w:rsidR="002D46F6" w:rsidDel="00CF62E6">
            <w:rPr>
              <w:rFonts w:ascii="Times New Roman" w:hAnsi="Times New Roman" w:cs="Times New Roman"/>
              <w:sz w:val="24"/>
              <w:szCs w:val="24"/>
              <w:lang w:val="en-US"/>
            </w:rPr>
            <w:delText>s</w:delText>
          </w:r>
        </w:del>
      </w:ins>
      <w:del w:id="111" w:author="Jamie Cummins" w:date="2020-08-21T13:11:00Z">
        <w:r w:rsidRPr="00283DB1" w:rsidDel="00CF62E6">
          <w:rPr>
            <w:rFonts w:ascii="Times New Roman" w:hAnsi="Times New Roman" w:cs="Times New Roman"/>
            <w:sz w:val="24"/>
            <w:szCs w:val="24"/>
            <w:lang w:val="en-US"/>
          </w:rPr>
          <w:delText xml:space="preserve"> on the weight of evidence for either account</w:delText>
        </w:r>
        <w:commentRangeEnd w:id="90"/>
        <w:r w:rsidDel="00CF62E6">
          <w:rPr>
            <w:rStyle w:val="CommentReference"/>
          </w:rPr>
          <w:commentReference w:id="90"/>
        </w:r>
        <w:r w:rsidRPr="00283DB1" w:rsidDel="00CF62E6">
          <w:rPr>
            <w:rFonts w:ascii="Times New Roman" w:hAnsi="Times New Roman" w:cs="Times New Roman"/>
            <w:sz w:val="24"/>
            <w:szCs w:val="24"/>
            <w:lang w:val="en-US"/>
          </w:rPr>
          <w:delText>.</w:delText>
        </w:r>
      </w:del>
      <w:ins w:id="112" w:author="Ian Hussey" w:date="2020-02-13T14:43:00Z">
        <w:del w:id="113" w:author="Jamie Cummins" w:date="2020-08-21T13:11:00Z">
          <w:r w:rsidR="002D46F6" w:rsidDel="00CF62E6">
            <w:rPr>
              <w:rFonts w:ascii="Times New Roman" w:hAnsi="Times New Roman" w:cs="Times New Roman"/>
              <w:sz w:val="24"/>
              <w:szCs w:val="24"/>
              <w:lang w:val="en-US"/>
            </w:rPr>
            <w:delText xml:space="preserve"> </w:delText>
          </w:r>
        </w:del>
      </w:ins>
      <w:ins w:id="114" w:author="Ian Hussey" w:date="2020-02-13T14:44:00Z">
        <w:del w:id="115" w:author="Jamie Cummins" w:date="2020-08-21T13:11:00Z">
          <w:r w:rsidR="002D46F6" w:rsidDel="00CF62E6">
            <w:rPr>
              <w:rFonts w:ascii="Times New Roman" w:hAnsi="Times New Roman" w:cs="Times New Roman"/>
              <w:sz w:val="24"/>
              <w:szCs w:val="24"/>
              <w:lang w:val="en-US"/>
            </w:rPr>
            <w:delText xml:space="preserve">This issues bring the </w:delText>
          </w:r>
        </w:del>
      </w:ins>
      <w:ins w:id="116" w:author="Ian Hussey" w:date="2020-02-13T14:45:00Z">
        <w:del w:id="117" w:author="Jamie Cummins" w:date="2020-08-21T13:11:00Z">
          <w:r w:rsidR="00BE0150" w:rsidDel="00CF62E6">
            <w:rPr>
              <w:rFonts w:ascii="Times New Roman" w:hAnsi="Times New Roman" w:cs="Times New Roman"/>
              <w:sz w:val="24"/>
              <w:szCs w:val="24"/>
              <w:lang w:val="en-US"/>
            </w:rPr>
            <w:delText xml:space="preserve">conclusions </w:delText>
          </w:r>
        </w:del>
      </w:ins>
      <w:ins w:id="118" w:author="Ian Hussey" w:date="2020-02-13T14:44:00Z">
        <w:del w:id="119" w:author="Jamie Cummins" w:date="2020-08-21T13:11:00Z">
          <w:r w:rsidR="002D46F6" w:rsidDel="00CF62E6">
            <w:rPr>
              <w:rFonts w:ascii="Times New Roman" w:hAnsi="Times New Roman" w:cs="Times New Roman"/>
              <w:sz w:val="24"/>
              <w:szCs w:val="24"/>
              <w:lang w:val="en-US"/>
            </w:rPr>
            <w:delText>previous back-and-forths as a whole into question</w:delText>
          </w:r>
        </w:del>
      </w:ins>
      <w:ins w:id="120" w:author="Ian Hussey" w:date="2020-02-13T14:45:00Z">
        <w:del w:id="121" w:author="Jamie Cummins" w:date="2020-08-21T13:11:00Z">
          <w:r w:rsidR="00BE0150" w:rsidDel="00CF62E6">
            <w:rPr>
              <w:rFonts w:ascii="Times New Roman" w:hAnsi="Times New Roman" w:cs="Times New Roman"/>
              <w:sz w:val="24"/>
              <w:szCs w:val="24"/>
              <w:lang w:val="en-US"/>
            </w:rPr>
            <w:delText xml:space="preserve"> given that, in many cases, they rest on in appropriate methodological or statistical conclusions. </w:delText>
          </w:r>
        </w:del>
      </w:ins>
      <w:del w:id="122" w:author="Jamie Cummins" w:date="2020-08-21T13:11:00Z">
        <w:r w:rsidRPr="00283DB1" w:rsidDel="00CF62E6">
          <w:rPr>
            <w:rFonts w:ascii="Times New Roman" w:hAnsi="Times New Roman" w:cs="Times New Roman"/>
            <w:sz w:val="24"/>
            <w:szCs w:val="24"/>
            <w:lang w:val="en-US"/>
          </w:rPr>
          <w:delText xml:space="preserve"> </w:delText>
        </w:r>
        <w:commentRangeStart w:id="123"/>
        <w:r w:rsidRPr="00283DB1" w:rsidDel="00CF62E6">
          <w:rPr>
            <w:rFonts w:ascii="Times New Roman" w:hAnsi="Times New Roman" w:cs="Times New Roman"/>
            <w:sz w:val="24"/>
            <w:szCs w:val="24"/>
            <w:lang w:val="en-US"/>
          </w:rPr>
          <w:delText>This was the origin of this manuscript in the first place: our observation of an ever-increasing number of conversations amongst researchers (including ourselves) who found the extant literature insufficient to know whether or not the AMP can qualify as “implicit” in the sense of unaware. With the addition of the two new experiments, we hope the Editor now finds that this manuscript can do as we originally intended: to provide a methodologically-sound, large-N, multi-experiment investigation of the nature of awareness within AMP effects which provides a large degree of evidentiary weight by overcoming the shortcomings of previous work.</w:delText>
        </w:r>
        <w:commentRangeEnd w:id="123"/>
        <w:r w:rsidDel="00CF62E6">
          <w:rPr>
            <w:rStyle w:val="CommentReference"/>
          </w:rPr>
          <w:commentReference w:id="123"/>
        </w:r>
      </w:del>
    </w:p>
    <w:p w14:paraId="50840CDB" w14:textId="00344A93" w:rsidR="00283DB1" w:rsidRPr="00BE0150" w:rsidRDefault="00283DB1" w:rsidP="00283DB1">
      <w:pPr>
        <w:spacing w:line="276" w:lineRule="auto"/>
        <w:rPr>
          <w:rFonts w:ascii="Times New Roman" w:hAnsi="Times New Roman" w:cs="Times New Roman"/>
          <w:sz w:val="24"/>
          <w:szCs w:val="24"/>
          <w:lang w:val="en-IE"/>
          <w:rPrChange w:id="124" w:author="Ian Hussey" w:date="2020-02-13T14:46:00Z">
            <w:rPr>
              <w:rFonts w:ascii="Times New Roman" w:hAnsi="Times New Roman" w:cs="Times New Roman"/>
              <w:sz w:val="24"/>
              <w:szCs w:val="24"/>
              <w:lang w:val="en-US"/>
            </w:rPr>
          </w:rPrChange>
        </w:rPr>
      </w:pPr>
      <w:commentRangeStart w:id="125"/>
      <w:r w:rsidRPr="00283DB1">
        <w:rPr>
          <w:rFonts w:ascii="Times New Roman" w:hAnsi="Times New Roman" w:cs="Times New Roman"/>
          <w:sz w:val="24"/>
          <w:szCs w:val="24"/>
          <w:lang w:val="en-US"/>
        </w:rPr>
        <w:t>In terms of the title</w:t>
      </w:r>
      <w:ins w:id="126" w:author="Ian Hussey" w:date="2020-02-13T14:46:00Z">
        <w:r w:rsidR="00BE0150">
          <w:rPr>
            <w:rFonts w:ascii="Times New Roman" w:hAnsi="Times New Roman" w:cs="Times New Roman"/>
            <w:sz w:val="24"/>
            <w:szCs w:val="24"/>
            <w:lang w:val="en-US"/>
          </w:rPr>
          <w:t xml:space="preserve">, </w:t>
        </w:r>
      </w:ins>
      <w:ins w:id="127" w:author="Ian Hussey" w:date="2020-02-13T14:48:00Z">
        <w:r w:rsidR="008C5B83">
          <w:rPr>
            <w:rFonts w:ascii="Times New Roman" w:hAnsi="Times New Roman" w:cs="Times New Roman"/>
            <w:sz w:val="24"/>
            <w:szCs w:val="24"/>
            <w:lang w:val="en-US"/>
          </w:rPr>
          <w:t>we regret that readers have taken any offense.</w:t>
        </w:r>
      </w:ins>
      <w:ins w:id="128" w:author="Jamie Cummins" w:date="2020-08-21T13:19:00Z">
        <w:r w:rsidR="00CF62E6">
          <w:rPr>
            <w:rFonts w:ascii="Times New Roman" w:hAnsi="Times New Roman" w:cs="Times New Roman"/>
            <w:sz w:val="24"/>
            <w:szCs w:val="24"/>
            <w:lang w:val="en-US"/>
          </w:rPr>
          <w:t xml:space="preserve"> This was certainly not our intention.</w:t>
        </w:r>
      </w:ins>
      <w:ins w:id="129" w:author="Ian Hussey" w:date="2020-02-13T14:48:00Z">
        <w:r w:rsidR="008C5B83">
          <w:rPr>
            <w:rFonts w:ascii="Times New Roman" w:hAnsi="Times New Roman" w:cs="Times New Roman"/>
            <w:sz w:val="24"/>
            <w:szCs w:val="24"/>
            <w:lang w:val="en-US"/>
          </w:rPr>
          <w:t xml:space="preserve"> In our previous manuscript, we were explicit in the discussion section that the a</w:t>
        </w:r>
      </w:ins>
      <w:ins w:id="130" w:author="Ian Hussey" w:date="2020-02-13T14:49:00Z">
        <w:r w:rsidR="008C5B83">
          <w:rPr>
            <w:rFonts w:ascii="Times New Roman" w:hAnsi="Times New Roman" w:cs="Times New Roman"/>
            <w:sz w:val="24"/>
            <w:szCs w:val="24"/>
            <w:lang w:val="en-US"/>
          </w:rPr>
          <w:t xml:space="preserve">nalogy with the parable of the Emperor’s New Clothes is in the risk of future work not taking </w:t>
        </w:r>
        <w:r w:rsidR="008C5B83">
          <w:rPr>
            <w:rFonts w:ascii="Times New Roman" w:hAnsi="Times New Roman" w:cs="Times New Roman"/>
            <w:sz w:val="24"/>
            <w:szCs w:val="24"/>
            <w:lang w:val="en-US"/>
          </w:rPr>
          <w:lastRenderedPageBreak/>
          <w:t xml:space="preserve">new evidence </w:t>
        </w:r>
      </w:ins>
      <w:ins w:id="131" w:author="Ian Hussey" w:date="2020-02-13T14:56:00Z">
        <w:r w:rsidR="000A159B">
          <w:rPr>
            <w:rFonts w:ascii="Times New Roman" w:hAnsi="Times New Roman" w:cs="Times New Roman"/>
            <w:sz w:val="24"/>
            <w:szCs w:val="24"/>
            <w:lang w:val="en-US"/>
          </w:rPr>
          <w:t>on board</w:t>
        </w:r>
      </w:ins>
      <w:ins w:id="132" w:author="Ian Hussey" w:date="2020-02-13T14:49:00Z">
        <w:r w:rsidR="008C5B83">
          <w:rPr>
            <w:rFonts w:ascii="Times New Roman" w:hAnsi="Times New Roman" w:cs="Times New Roman"/>
            <w:sz w:val="24"/>
            <w:szCs w:val="24"/>
            <w:lang w:val="en-US"/>
          </w:rPr>
          <w:t xml:space="preserve">, rather than </w:t>
        </w:r>
      </w:ins>
      <w:ins w:id="133" w:author="Ian Hussey" w:date="2020-02-13T14:56:00Z">
        <w:r w:rsidR="000A159B">
          <w:rPr>
            <w:rFonts w:ascii="Times New Roman" w:hAnsi="Times New Roman" w:cs="Times New Roman"/>
            <w:sz w:val="24"/>
            <w:szCs w:val="24"/>
            <w:lang w:val="en-US"/>
          </w:rPr>
          <w:t>commenting on any previous work. And, to put our own</w:t>
        </w:r>
      </w:ins>
      <w:ins w:id="134" w:author="Ian Hussey" w:date="2020-02-13T14:57:00Z">
        <w:r w:rsidR="000A159B">
          <w:rPr>
            <w:rFonts w:ascii="Times New Roman" w:hAnsi="Times New Roman" w:cs="Times New Roman"/>
            <w:sz w:val="24"/>
            <w:szCs w:val="24"/>
            <w:lang w:val="en-US"/>
          </w:rPr>
          <w:t xml:space="preserve"> cards on the table, we are suckers for puns and it made us laugh. We hear that others have not had the same reaction and very much take the feedback. Our revised title is “</w:t>
        </w:r>
        <w:del w:id="135" w:author="Jamie Cummins" w:date="2020-08-21T13:17:00Z">
          <w:r w:rsidR="000A159B" w:rsidDel="00CF62E6">
            <w:rPr>
              <w:rFonts w:ascii="Times New Roman" w:hAnsi="Times New Roman" w:cs="Times New Roman"/>
              <w:sz w:val="24"/>
              <w:szCs w:val="24"/>
              <w:lang w:val="en-US"/>
            </w:rPr>
            <w:delText xml:space="preserve">The </w:delText>
          </w:r>
        </w:del>
      </w:ins>
      <w:ins w:id="136" w:author="Ian Hussey" w:date="2020-02-13T14:58:00Z">
        <w:r w:rsidR="000A159B" w:rsidRPr="000A159B">
          <w:rPr>
            <w:rFonts w:ascii="Times New Roman" w:hAnsi="Times New Roman" w:cs="Times New Roman"/>
            <w:sz w:val="24"/>
            <w:szCs w:val="24"/>
            <w:lang w:val="en-US"/>
          </w:rPr>
          <w:t>The AMPeror’s New Clothes: Performance on the Affect Misattribution Procedure is Mainly Driven by Awareness of Influence of the Primes</w:t>
        </w:r>
      </w:ins>
      <w:ins w:id="137" w:author="Jamie Cummins" w:date="2020-08-21T13:18:00Z">
        <w:r w:rsidR="00CF62E6">
          <w:rPr>
            <w:rFonts w:ascii="Times New Roman" w:hAnsi="Times New Roman" w:cs="Times New Roman"/>
            <w:sz w:val="24"/>
            <w:szCs w:val="24"/>
            <w:lang w:val="en-US"/>
          </w:rPr>
          <w:t xml:space="preserve">”. We would like to further flag, however, that if the title of the manuscript is a deal-breaker for either the Editor or the reviewers, we are not so married to it that we would not be willing to change it. However, before doing </w:t>
        </w:r>
      </w:ins>
      <w:ins w:id="138" w:author="Jamie Cummins" w:date="2020-08-21T13:19:00Z">
        <w:r w:rsidR="00CF62E6">
          <w:rPr>
            <w:rFonts w:ascii="Times New Roman" w:hAnsi="Times New Roman" w:cs="Times New Roman"/>
            <w:sz w:val="24"/>
            <w:szCs w:val="24"/>
            <w:lang w:val="en-US"/>
          </w:rPr>
          <w:t xml:space="preserve">so, we at least wished to reiterate our perspective on where the title was coming from. </w:t>
        </w:r>
      </w:ins>
      <w:del w:id="139" w:author="Ian Hussey" w:date="2020-02-13T14:46:00Z">
        <w:r w:rsidRPr="00283DB1" w:rsidDel="00BE0150">
          <w:rPr>
            <w:rFonts w:ascii="Times New Roman" w:hAnsi="Times New Roman" w:cs="Times New Roman"/>
            <w:sz w:val="24"/>
            <w:szCs w:val="24"/>
            <w:lang w:val="en-US"/>
          </w:rPr>
          <w:delText>…</w:delText>
        </w:r>
        <w:commentRangeEnd w:id="125"/>
        <w:r w:rsidDel="00BE0150">
          <w:rPr>
            <w:rStyle w:val="CommentReference"/>
          </w:rPr>
          <w:commentReference w:id="125"/>
        </w:r>
      </w:del>
    </w:p>
    <w:p w14:paraId="74EE02F9" w14:textId="4F0991A0" w:rsidR="00283DB1" w:rsidRDefault="00283DB1" w:rsidP="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IE"/>
        </w:rPr>
        <w:t>Editor</w:t>
      </w:r>
      <w:r>
        <w:rPr>
          <w:rFonts w:ascii="Times New Roman" w:hAnsi="Times New Roman" w:cs="Times New Roman"/>
          <w:sz w:val="24"/>
          <w:szCs w:val="24"/>
          <w:lang w:val="en-IE"/>
        </w:rPr>
        <w:t xml:space="preserve">: </w:t>
      </w:r>
      <w:r w:rsidRPr="00461045">
        <w:rPr>
          <w:rFonts w:ascii="Times New Roman" w:hAnsi="Times New Roman" w:cs="Times New Roman"/>
          <w:sz w:val="24"/>
          <w:szCs w:val="24"/>
          <w:lang w:val="en-US"/>
        </w:rPr>
        <w:t>But, some valid questions do remain about possible limitations of the task, when and how awareness matters (or not), and some detailed mapping of boundary conditions regarding when and for whom misattribution is more or less likely to occur. I think a careful, measured interrogation of these issues would be quite valuable to researchers and make a solid contribution to the literature. I would welcome it at JPSP-ASC if you believe you can make such a contribution.</w:t>
      </w:r>
    </w:p>
    <w:p w14:paraId="52A66148" w14:textId="045353E2" w:rsidR="00CF62E6" w:rsidRDefault="00283DB1" w:rsidP="00283DB1">
      <w:pPr>
        <w:spacing w:line="276" w:lineRule="auto"/>
        <w:rPr>
          <w:ins w:id="140" w:author="Jamie Cummins" w:date="2020-08-21T13:21:00Z"/>
          <w:rFonts w:ascii="Times New Roman" w:hAnsi="Times New Roman" w:cs="Times New Roman"/>
          <w:sz w:val="24"/>
          <w:szCs w:val="24"/>
          <w:lang w:val="en-IE"/>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283DB1">
        <w:rPr>
          <w:rFonts w:ascii="Times New Roman" w:hAnsi="Times New Roman" w:cs="Times New Roman"/>
          <w:sz w:val="24"/>
          <w:szCs w:val="24"/>
          <w:lang w:val="en-IE"/>
        </w:rPr>
        <w:t>We agree that such questions are highly relevant to the literature.</w:t>
      </w:r>
      <w:ins w:id="141" w:author="Jamie Cummins" w:date="2020-08-21T13:21:00Z">
        <w:r w:rsidR="00CF62E6">
          <w:rPr>
            <w:rFonts w:ascii="Times New Roman" w:hAnsi="Times New Roman" w:cs="Times New Roman"/>
            <w:sz w:val="24"/>
            <w:szCs w:val="24"/>
            <w:lang w:val="en-IE"/>
          </w:rPr>
          <w:t xml:space="preserve"> We hope now that our manuscript can directly appeal to the points of the Editor in the following ways:</w:t>
        </w:r>
      </w:ins>
    </w:p>
    <w:p w14:paraId="0BC5C7F1" w14:textId="1D114C11" w:rsidR="00CF62E6" w:rsidRDefault="00CF62E6" w:rsidP="00CF62E6">
      <w:pPr>
        <w:pStyle w:val="ListParagraph"/>
        <w:numPr>
          <w:ilvl w:val="0"/>
          <w:numId w:val="6"/>
        </w:numPr>
        <w:spacing w:line="276" w:lineRule="auto"/>
        <w:rPr>
          <w:ins w:id="142" w:author="Jamie Cummins" w:date="2020-08-21T13:28:00Z"/>
          <w:rFonts w:ascii="Times New Roman" w:hAnsi="Times New Roman" w:cs="Times New Roman"/>
          <w:sz w:val="24"/>
          <w:szCs w:val="24"/>
          <w:lang w:val="en-IE"/>
        </w:rPr>
      </w:pPr>
      <w:ins w:id="143" w:author="Jamie Cummins" w:date="2020-08-21T13:21:00Z">
        <w:r>
          <w:rPr>
            <w:rFonts w:ascii="Times New Roman" w:hAnsi="Times New Roman" w:cs="Times New Roman"/>
            <w:sz w:val="24"/>
            <w:szCs w:val="24"/>
            <w:lang w:val="en-IE"/>
          </w:rPr>
          <w:t>Our new streamlined introduction, which highlights the comparably limited degree of investigation into the awareness of AMP effects</w:t>
        </w:r>
      </w:ins>
      <w:ins w:id="144" w:author="Jamie Cummins" w:date="2020-08-21T13:22:00Z">
        <w:r>
          <w:rPr>
            <w:rFonts w:ascii="Times New Roman" w:hAnsi="Times New Roman" w:cs="Times New Roman"/>
            <w:sz w:val="24"/>
            <w:szCs w:val="24"/>
            <w:lang w:val="en-IE"/>
          </w:rPr>
          <w:t xml:space="preserve">, </w:t>
        </w:r>
      </w:ins>
      <w:ins w:id="145" w:author="Jamie Cummins" w:date="2020-08-21T13:21:00Z">
        <w:r>
          <w:rPr>
            <w:rFonts w:ascii="Times New Roman" w:hAnsi="Times New Roman" w:cs="Times New Roman"/>
            <w:sz w:val="24"/>
            <w:szCs w:val="24"/>
            <w:lang w:val="en-IE"/>
          </w:rPr>
          <w:t>particularly compared to the degree of investigation into the intentionality of AMP effects.</w:t>
        </w:r>
      </w:ins>
      <w:ins w:id="146" w:author="Jamie Cummins" w:date="2020-08-21T13:22:00Z">
        <w:r>
          <w:rPr>
            <w:rFonts w:ascii="Times New Roman" w:hAnsi="Times New Roman" w:cs="Times New Roman"/>
            <w:sz w:val="24"/>
            <w:szCs w:val="24"/>
            <w:lang w:val="en-IE"/>
          </w:rPr>
          <w:t xml:space="preserve"> </w:t>
        </w:r>
      </w:ins>
      <w:ins w:id="147" w:author="Jamie Cummins" w:date="2020-08-21T13:23:00Z">
        <w:r>
          <w:rPr>
            <w:rFonts w:ascii="Times New Roman" w:hAnsi="Times New Roman" w:cs="Times New Roman"/>
            <w:sz w:val="24"/>
            <w:szCs w:val="24"/>
            <w:lang w:val="en-IE"/>
          </w:rPr>
          <w:t xml:space="preserve">Our introduction now highlights that </w:t>
        </w:r>
      </w:ins>
      <w:ins w:id="148" w:author="Jamie Cummins" w:date="2020-08-21T13:22:00Z">
        <w:r>
          <w:rPr>
            <w:rFonts w:ascii="Times New Roman" w:hAnsi="Times New Roman" w:cs="Times New Roman"/>
            <w:sz w:val="24"/>
            <w:szCs w:val="24"/>
            <w:lang w:val="en-IE"/>
          </w:rPr>
          <w:t>(i) unawareness is often a component of AMP effects which researchers are interested in for theoretical and practical reasons</w:t>
        </w:r>
      </w:ins>
      <w:ins w:id="149" w:author="Jamie Cummins" w:date="2020-08-21T13:23:00Z">
        <w:r>
          <w:rPr>
            <w:rFonts w:ascii="Times New Roman" w:hAnsi="Times New Roman" w:cs="Times New Roman"/>
            <w:sz w:val="24"/>
            <w:szCs w:val="24"/>
            <w:lang w:val="en-IE"/>
          </w:rPr>
          <w:t xml:space="preserve"> and </w:t>
        </w:r>
      </w:ins>
      <w:ins w:id="150" w:author="Jamie Cummins" w:date="2020-08-21T13:22:00Z">
        <w:r>
          <w:rPr>
            <w:rFonts w:ascii="Times New Roman" w:hAnsi="Times New Roman" w:cs="Times New Roman"/>
            <w:sz w:val="24"/>
            <w:szCs w:val="24"/>
            <w:lang w:val="en-IE"/>
          </w:rPr>
          <w:t xml:space="preserve">(ii) there is comparably limited </w:t>
        </w:r>
      </w:ins>
      <w:ins w:id="151" w:author="Jamie Cummins" w:date="2020-08-21T13:23:00Z">
        <w:r>
          <w:rPr>
            <w:rFonts w:ascii="Times New Roman" w:hAnsi="Times New Roman" w:cs="Times New Roman"/>
            <w:sz w:val="24"/>
            <w:szCs w:val="24"/>
            <w:lang w:val="en-IE"/>
          </w:rPr>
          <w:t xml:space="preserve">systematic </w:t>
        </w:r>
      </w:ins>
      <w:ins w:id="152" w:author="Jamie Cummins" w:date="2020-08-21T13:22:00Z">
        <w:r>
          <w:rPr>
            <w:rFonts w:ascii="Times New Roman" w:hAnsi="Times New Roman" w:cs="Times New Roman"/>
            <w:sz w:val="24"/>
            <w:szCs w:val="24"/>
            <w:lang w:val="en-IE"/>
          </w:rPr>
          <w:t>investigation into the</w:t>
        </w:r>
      </w:ins>
      <w:ins w:id="153" w:author="Jamie Cummins" w:date="2020-08-21T13:23:00Z">
        <w:r>
          <w:rPr>
            <w:rFonts w:ascii="Times New Roman" w:hAnsi="Times New Roman" w:cs="Times New Roman"/>
            <w:sz w:val="24"/>
            <w:szCs w:val="24"/>
            <w:lang w:val="en-IE"/>
          </w:rPr>
          <w:t xml:space="preserve"> unawareness of AMP effects compared to intentionality. This nicely contextualises the need for an investigation such as the one we embark on here,</w:t>
        </w:r>
      </w:ins>
      <w:ins w:id="154" w:author="Jamie Cummins" w:date="2020-08-21T13:24:00Z">
        <w:r>
          <w:rPr>
            <w:rFonts w:ascii="Times New Roman" w:hAnsi="Times New Roman" w:cs="Times New Roman"/>
            <w:sz w:val="24"/>
            <w:szCs w:val="24"/>
            <w:lang w:val="en-IE"/>
          </w:rPr>
          <w:t xml:space="preserve"> and our work represents the largest and most systematic contribution to the (un)awareness</w:t>
        </w:r>
      </w:ins>
      <w:ins w:id="155" w:author="Jamie Cummins" w:date="2020-08-21T13:23:00Z">
        <w:r w:rsidRPr="00CF62E6">
          <w:rPr>
            <w:rFonts w:ascii="Times New Roman" w:hAnsi="Times New Roman" w:cs="Times New Roman"/>
            <w:sz w:val="24"/>
            <w:szCs w:val="24"/>
            <w:lang w:val="en-IE"/>
            <w:rPrChange w:id="156" w:author="Jamie Cummins" w:date="2020-08-21T13:23:00Z">
              <w:rPr>
                <w:lang w:val="en-IE"/>
              </w:rPr>
            </w:rPrChange>
          </w:rPr>
          <w:t xml:space="preserve"> </w:t>
        </w:r>
      </w:ins>
      <w:ins w:id="157" w:author="Jamie Cummins" w:date="2020-08-21T13:24:00Z">
        <w:r>
          <w:rPr>
            <w:rFonts w:ascii="Times New Roman" w:hAnsi="Times New Roman" w:cs="Times New Roman"/>
            <w:sz w:val="24"/>
            <w:szCs w:val="24"/>
            <w:lang w:val="en-IE"/>
          </w:rPr>
          <w:t>of AMP effects to date.</w:t>
        </w:r>
      </w:ins>
      <w:ins w:id="158" w:author="Jamie Cummins" w:date="2020-08-21T13:39:00Z">
        <w:r>
          <w:rPr>
            <w:rFonts w:ascii="Times New Roman" w:hAnsi="Times New Roman" w:cs="Times New Roman"/>
            <w:sz w:val="24"/>
            <w:szCs w:val="24"/>
            <w:lang w:val="en-IE"/>
          </w:rPr>
          <w:t xml:space="preserve"> Notably, our new introduction also (hopefully) clarifies that we are not trying to make direct claims about either the intentionality of AMP effects, nor the misattribution mechanism involved in AMP effects (although </w:t>
        </w:r>
      </w:ins>
      <w:ins w:id="159" w:author="Jamie Cummins" w:date="2020-08-21T13:40:00Z">
        <w:r>
          <w:rPr>
            <w:rFonts w:ascii="Times New Roman" w:hAnsi="Times New Roman" w:cs="Times New Roman"/>
            <w:sz w:val="24"/>
            <w:szCs w:val="24"/>
            <w:lang w:val="en-IE"/>
          </w:rPr>
          <w:t>our results may have potential implications based on theoretical links between awareness and those concepts, they are not of our primary concerns): rather, we are primarily interested in (and making direct claims about) the degree to which AMP effects are produced under the condition of awareness.</w:t>
        </w:r>
      </w:ins>
    </w:p>
    <w:p w14:paraId="34ED3BF2" w14:textId="7CAECA77" w:rsidR="00CF62E6" w:rsidRDefault="00CF62E6" w:rsidP="00CF62E6">
      <w:pPr>
        <w:pStyle w:val="ListParagraph"/>
        <w:spacing w:line="276" w:lineRule="auto"/>
        <w:rPr>
          <w:ins w:id="160" w:author="Jamie Cummins" w:date="2020-08-21T13:24:00Z"/>
          <w:rFonts w:ascii="Times New Roman" w:hAnsi="Times New Roman" w:cs="Times New Roman"/>
          <w:sz w:val="24"/>
          <w:szCs w:val="24"/>
          <w:lang w:val="en-IE"/>
        </w:rPr>
        <w:pPrChange w:id="161" w:author="Jamie Cummins" w:date="2020-08-21T13:28:00Z">
          <w:pPr>
            <w:pStyle w:val="ListParagraph"/>
            <w:numPr>
              <w:numId w:val="6"/>
            </w:numPr>
            <w:spacing w:line="276" w:lineRule="auto"/>
            <w:ind w:hanging="360"/>
          </w:pPr>
        </w:pPrChange>
      </w:pPr>
    </w:p>
    <w:p w14:paraId="3A6FFE24" w14:textId="1A51F4BC" w:rsidR="00CF62E6" w:rsidRDefault="00CF62E6" w:rsidP="00CF62E6">
      <w:pPr>
        <w:pStyle w:val="ListParagraph"/>
        <w:numPr>
          <w:ilvl w:val="0"/>
          <w:numId w:val="6"/>
        </w:numPr>
        <w:spacing w:line="276" w:lineRule="auto"/>
        <w:rPr>
          <w:ins w:id="162" w:author="Jamie Cummins" w:date="2020-08-21T13:29:00Z"/>
          <w:rFonts w:ascii="Times New Roman" w:hAnsi="Times New Roman" w:cs="Times New Roman"/>
          <w:sz w:val="24"/>
          <w:szCs w:val="24"/>
          <w:lang w:val="en-IE"/>
        </w:rPr>
      </w:pPr>
      <w:ins w:id="163" w:author="Jamie Cummins" w:date="2020-08-21T13:24:00Z">
        <w:r>
          <w:rPr>
            <w:rFonts w:ascii="Times New Roman" w:hAnsi="Times New Roman" w:cs="Times New Roman"/>
            <w:sz w:val="24"/>
            <w:szCs w:val="24"/>
            <w:lang w:val="en-IE"/>
          </w:rPr>
          <w:t>Our three additional experiments: the first of which represents a replication of Experiment 3 of Payne et al. (2013) using a large sample size</w:t>
        </w:r>
      </w:ins>
      <w:ins w:id="164" w:author="Jamie Cummins" w:date="2020-08-21T13:25:00Z">
        <w:r>
          <w:rPr>
            <w:rFonts w:ascii="Times New Roman" w:hAnsi="Times New Roman" w:cs="Times New Roman"/>
            <w:sz w:val="24"/>
            <w:szCs w:val="24"/>
            <w:lang w:val="en-IE"/>
          </w:rPr>
          <w:t xml:space="preserve"> and</w:t>
        </w:r>
      </w:ins>
      <w:ins w:id="165" w:author="Jamie Cummins" w:date="2020-08-21T13:24:00Z">
        <w:r>
          <w:rPr>
            <w:rFonts w:ascii="Times New Roman" w:hAnsi="Times New Roman" w:cs="Times New Roman"/>
            <w:sz w:val="24"/>
            <w:szCs w:val="24"/>
            <w:lang w:val="en-IE"/>
          </w:rPr>
          <w:t xml:space="preserve"> a within-subjects comparison</w:t>
        </w:r>
      </w:ins>
      <w:ins w:id="166" w:author="Jamie Cummins" w:date="2020-08-21T13:25:00Z">
        <w:r>
          <w:rPr>
            <w:rFonts w:ascii="Times New Roman" w:hAnsi="Times New Roman" w:cs="Times New Roman"/>
            <w:sz w:val="24"/>
            <w:szCs w:val="24"/>
            <w:lang w:val="en-IE"/>
          </w:rPr>
          <w:t xml:space="preserve"> in order to more thoroughly investigate the premise that AMP effects occur without awareness using the very same paradigm as in that original study. This initial experiment also serves as a bridge to introduce readers to our IA-AMP </w:t>
        </w:r>
      </w:ins>
      <w:ins w:id="167" w:author="Jamie Cummins" w:date="2020-08-21T13:26:00Z">
        <w:r>
          <w:rPr>
            <w:rFonts w:ascii="Times New Roman" w:hAnsi="Times New Roman" w:cs="Times New Roman"/>
            <w:sz w:val="24"/>
            <w:szCs w:val="24"/>
            <w:lang w:val="en-IE"/>
          </w:rPr>
          <w:t xml:space="preserve">paradigm and its similarities to the original paradigm of Payne et al. Our seventh and eighth experiments also offer investigation into whether the effects we observe throughout our studies can be explained by post-hoc confabulation </w:t>
        </w:r>
      </w:ins>
      <w:ins w:id="168" w:author="Jamie Cummins" w:date="2020-08-21T13:27:00Z">
        <w:r>
          <w:rPr>
            <w:rFonts w:ascii="Times New Roman" w:hAnsi="Times New Roman" w:cs="Times New Roman"/>
            <w:sz w:val="24"/>
            <w:szCs w:val="24"/>
            <w:lang w:val="en-IE"/>
          </w:rPr>
          <w:t xml:space="preserve">as Reviewer 2 asserted. Our eighth experiment in particular removes any possibility that confabulation can occur. While we recognise from private correspondence with </w:t>
        </w:r>
        <w:r>
          <w:rPr>
            <w:rFonts w:ascii="Times New Roman" w:hAnsi="Times New Roman" w:cs="Times New Roman"/>
            <w:sz w:val="24"/>
            <w:szCs w:val="24"/>
            <w:lang w:val="en-IE"/>
          </w:rPr>
          <w:lastRenderedPageBreak/>
          <w:t>Reviewer 2 that the Reviewer does not find our eighth experiment convincing for different reasons, at th</w:t>
        </w:r>
      </w:ins>
      <w:ins w:id="169" w:author="Jamie Cummins" w:date="2020-08-21T13:28:00Z">
        <w:r>
          <w:rPr>
            <w:rFonts w:ascii="Times New Roman" w:hAnsi="Times New Roman" w:cs="Times New Roman"/>
            <w:sz w:val="24"/>
            <w:szCs w:val="24"/>
            <w:lang w:val="en-IE"/>
          </w:rPr>
          <w:t>e very least it offers readers with the opportunity to make up their own minds on whether an explicit account or an implicit misattribution account can best accommodate our findi</w:t>
        </w:r>
      </w:ins>
      <w:ins w:id="170" w:author="Jamie Cummins" w:date="2020-08-21T13:29:00Z">
        <w:r>
          <w:rPr>
            <w:rFonts w:ascii="Times New Roman" w:hAnsi="Times New Roman" w:cs="Times New Roman"/>
            <w:sz w:val="24"/>
            <w:szCs w:val="24"/>
            <w:lang w:val="en-IE"/>
          </w:rPr>
          <w:t xml:space="preserve">ngs (we believe the former most parsimoniously explains these findings). </w:t>
        </w:r>
      </w:ins>
    </w:p>
    <w:p w14:paraId="55268B90" w14:textId="77777777" w:rsidR="00CF62E6" w:rsidRPr="00CF62E6" w:rsidRDefault="00CF62E6" w:rsidP="00CF62E6">
      <w:pPr>
        <w:spacing w:line="276" w:lineRule="auto"/>
        <w:rPr>
          <w:ins w:id="171" w:author="Jamie Cummins" w:date="2020-08-21T13:29:00Z"/>
          <w:rFonts w:ascii="Times New Roman" w:hAnsi="Times New Roman" w:cs="Times New Roman"/>
          <w:sz w:val="24"/>
          <w:szCs w:val="24"/>
          <w:lang w:val="en-IE"/>
          <w:rPrChange w:id="172" w:author="Jamie Cummins" w:date="2020-08-21T13:29:00Z">
            <w:rPr>
              <w:ins w:id="173" w:author="Jamie Cummins" w:date="2020-08-21T13:29:00Z"/>
              <w:lang w:val="en-IE"/>
            </w:rPr>
          </w:rPrChange>
        </w:rPr>
        <w:pPrChange w:id="174" w:author="Jamie Cummins" w:date="2020-08-21T13:29:00Z">
          <w:pPr>
            <w:pStyle w:val="ListParagraph"/>
            <w:numPr>
              <w:numId w:val="6"/>
            </w:numPr>
            <w:spacing w:line="276" w:lineRule="auto"/>
            <w:ind w:hanging="360"/>
          </w:pPr>
        </w:pPrChange>
      </w:pPr>
    </w:p>
    <w:p w14:paraId="632DFEAD" w14:textId="49FF2F1C" w:rsidR="00CF62E6" w:rsidRDefault="00CF62E6" w:rsidP="00CF62E6">
      <w:pPr>
        <w:pStyle w:val="ListParagraph"/>
        <w:numPr>
          <w:ilvl w:val="0"/>
          <w:numId w:val="6"/>
        </w:numPr>
        <w:spacing w:line="276" w:lineRule="auto"/>
        <w:rPr>
          <w:ins w:id="175" w:author="Jamie Cummins" w:date="2020-08-21T13:33:00Z"/>
          <w:rFonts w:ascii="Times New Roman" w:hAnsi="Times New Roman" w:cs="Times New Roman"/>
          <w:sz w:val="24"/>
          <w:szCs w:val="24"/>
          <w:lang w:val="en-IE"/>
        </w:rPr>
      </w:pPr>
      <w:ins w:id="176" w:author="Jamie Cummins" w:date="2020-08-21T13:29:00Z">
        <w:r>
          <w:rPr>
            <w:rFonts w:ascii="Times New Roman" w:hAnsi="Times New Roman" w:cs="Times New Roman"/>
            <w:sz w:val="24"/>
            <w:szCs w:val="24"/>
            <w:lang w:val="en-IE"/>
          </w:rPr>
          <w:t>Our analysis which illustrates that approximately 15% of part</w:t>
        </w:r>
      </w:ins>
      <w:ins w:id="177" w:author="Jamie Cummins" w:date="2020-08-21T13:30:00Z">
        <w:r>
          <w:rPr>
            <w:rFonts w:ascii="Times New Roman" w:hAnsi="Times New Roman" w:cs="Times New Roman"/>
            <w:sz w:val="24"/>
            <w:szCs w:val="24"/>
            <w:lang w:val="en-IE"/>
          </w:rPr>
          <w:t xml:space="preserve">icipants are responsible for group-level AMP effects, and that this 15% of participants tend to be the same participants across different domains, represents another critical finding relating to the AMP: that AMP effects are not reflecting the population </w:t>
        </w:r>
      </w:ins>
      <w:ins w:id="178" w:author="Jamie Cummins" w:date="2020-08-21T13:31:00Z">
        <w:r>
          <w:rPr>
            <w:rFonts w:ascii="Times New Roman" w:hAnsi="Times New Roman" w:cs="Times New Roman"/>
            <w:sz w:val="24"/>
            <w:szCs w:val="24"/>
            <w:lang w:val="en-IE"/>
          </w:rPr>
          <w:t>at large, but rather a specific proportion of the population. The fact that these participants are consistent across different AMPs raises a highly important question regarding whether the tendency to show effects in the AMP (a</w:t>
        </w:r>
      </w:ins>
      <w:ins w:id="179" w:author="Jamie Cummins" w:date="2020-08-21T13:32:00Z">
        <w:r>
          <w:rPr>
            <w:rFonts w:ascii="Times New Roman" w:hAnsi="Times New Roman" w:cs="Times New Roman"/>
            <w:sz w:val="24"/>
            <w:szCs w:val="24"/>
            <w:lang w:val="en-IE"/>
          </w:rPr>
          <w:t xml:space="preserve">nd perhaps other implicit measures) represents an individual difference trait. To our knowledge this is the first finding of its kind, and certainly represents an important contribution to the literature in terms of moderators of the AMP effect (and perhaps implicit measure effects more generally). </w:t>
        </w:r>
      </w:ins>
    </w:p>
    <w:p w14:paraId="08AB010A" w14:textId="77777777" w:rsidR="00CF62E6" w:rsidRPr="00CF62E6" w:rsidRDefault="00CF62E6" w:rsidP="00CF62E6">
      <w:pPr>
        <w:pStyle w:val="ListParagraph"/>
        <w:rPr>
          <w:ins w:id="180" w:author="Jamie Cummins" w:date="2020-08-21T13:33:00Z"/>
          <w:rFonts w:ascii="Times New Roman" w:hAnsi="Times New Roman" w:cs="Times New Roman"/>
          <w:sz w:val="24"/>
          <w:szCs w:val="24"/>
          <w:lang w:val="en-IE"/>
          <w:rPrChange w:id="181" w:author="Jamie Cummins" w:date="2020-08-21T13:33:00Z">
            <w:rPr>
              <w:ins w:id="182" w:author="Jamie Cummins" w:date="2020-08-21T13:33:00Z"/>
              <w:lang w:val="en-IE"/>
            </w:rPr>
          </w:rPrChange>
        </w:rPr>
        <w:pPrChange w:id="183" w:author="Jamie Cummins" w:date="2020-08-21T13:33:00Z">
          <w:pPr>
            <w:pStyle w:val="ListParagraph"/>
            <w:numPr>
              <w:numId w:val="6"/>
            </w:numPr>
            <w:spacing w:line="276" w:lineRule="auto"/>
            <w:ind w:hanging="360"/>
          </w:pPr>
        </w:pPrChange>
      </w:pPr>
    </w:p>
    <w:p w14:paraId="5DBF22E8" w14:textId="433D00D0" w:rsidR="00CF62E6" w:rsidRDefault="00CF62E6" w:rsidP="00CF62E6">
      <w:pPr>
        <w:pStyle w:val="ListParagraph"/>
        <w:numPr>
          <w:ilvl w:val="0"/>
          <w:numId w:val="6"/>
        </w:numPr>
        <w:spacing w:line="276" w:lineRule="auto"/>
        <w:rPr>
          <w:ins w:id="184" w:author="Jamie Cummins" w:date="2020-08-21T13:36:00Z"/>
          <w:rFonts w:ascii="Times New Roman" w:hAnsi="Times New Roman" w:cs="Times New Roman"/>
          <w:sz w:val="24"/>
          <w:szCs w:val="24"/>
          <w:lang w:val="en-IE"/>
        </w:rPr>
      </w:pPr>
      <w:ins w:id="185" w:author="Jamie Cummins" w:date="2020-08-21T13:33:00Z">
        <w:r>
          <w:rPr>
            <w:rFonts w:ascii="Times New Roman" w:hAnsi="Times New Roman" w:cs="Times New Roman"/>
            <w:sz w:val="24"/>
            <w:szCs w:val="24"/>
            <w:lang w:val="en-IE"/>
          </w:rPr>
          <w:t xml:space="preserve">Our analysis that AMP effects appear to represent either a valid measure of evaluation or an invalid implicit measure, </w:t>
        </w:r>
      </w:ins>
      <w:ins w:id="186" w:author="Jamie Cummins" w:date="2020-08-21T13:34:00Z">
        <w:r>
          <w:rPr>
            <w:rFonts w:ascii="Times New Roman" w:hAnsi="Times New Roman" w:cs="Times New Roman"/>
            <w:sz w:val="24"/>
            <w:szCs w:val="24"/>
            <w:lang w:val="en-IE"/>
          </w:rPr>
          <w:t xml:space="preserve">but simultaneously a valid </w:t>
        </w:r>
        <w:r w:rsidRPr="00CF62E6">
          <w:rPr>
            <w:rFonts w:ascii="Times New Roman" w:hAnsi="Times New Roman" w:cs="Times New Roman"/>
            <w:i/>
            <w:iCs/>
            <w:sz w:val="24"/>
            <w:szCs w:val="24"/>
            <w:lang w:val="en-IE"/>
            <w:rPrChange w:id="187" w:author="Jamie Cummins" w:date="2020-08-21T13:34:00Z">
              <w:rPr>
                <w:rFonts w:ascii="Times New Roman" w:hAnsi="Times New Roman" w:cs="Times New Roman"/>
                <w:sz w:val="24"/>
                <w:szCs w:val="24"/>
                <w:lang w:val="en-IE"/>
              </w:rPr>
            </w:rPrChange>
          </w:rPr>
          <w:t>and</w:t>
        </w:r>
        <w:r>
          <w:rPr>
            <w:rFonts w:ascii="Times New Roman" w:hAnsi="Times New Roman" w:cs="Times New Roman"/>
            <w:sz w:val="24"/>
            <w:szCs w:val="24"/>
            <w:lang w:val="en-IE"/>
          </w:rPr>
          <w:t xml:space="preserve"> implicit measure, represents an important contribution to potential boundary conditions of the AMP effect. </w:t>
        </w:r>
      </w:ins>
      <w:ins w:id="188" w:author="Jamie Cummins" w:date="2020-08-21T13:35:00Z">
        <w:r>
          <w:rPr>
            <w:rFonts w:ascii="Times New Roman" w:hAnsi="Times New Roman" w:cs="Times New Roman"/>
            <w:sz w:val="24"/>
            <w:szCs w:val="24"/>
            <w:lang w:val="en-IE"/>
          </w:rPr>
          <w:t xml:space="preserve">Complemented with our finding that the AMP appears to exhibit between-groups discriminability primarily as a function of influence-aware trials, we believe that these findings </w:t>
        </w:r>
      </w:ins>
      <w:ins w:id="189" w:author="Jamie Cummins" w:date="2020-08-21T13:36:00Z">
        <w:r>
          <w:rPr>
            <w:rFonts w:ascii="Times New Roman" w:hAnsi="Times New Roman" w:cs="Times New Roman"/>
            <w:sz w:val="24"/>
            <w:szCs w:val="24"/>
            <w:lang w:val="en-IE"/>
          </w:rPr>
          <w:t>highlight both that awareness matters within the AMP.</w:t>
        </w:r>
      </w:ins>
    </w:p>
    <w:p w14:paraId="59078EB6" w14:textId="77777777" w:rsidR="00CF62E6" w:rsidRPr="00CF62E6" w:rsidRDefault="00CF62E6" w:rsidP="00CF62E6">
      <w:pPr>
        <w:pStyle w:val="ListParagraph"/>
        <w:rPr>
          <w:ins w:id="190" w:author="Jamie Cummins" w:date="2020-08-21T13:36:00Z"/>
          <w:rFonts w:ascii="Times New Roman" w:hAnsi="Times New Roman" w:cs="Times New Roman"/>
          <w:sz w:val="24"/>
          <w:szCs w:val="24"/>
          <w:lang w:val="en-IE"/>
          <w:rPrChange w:id="191" w:author="Jamie Cummins" w:date="2020-08-21T13:36:00Z">
            <w:rPr>
              <w:ins w:id="192" w:author="Jamie Cummins" w:date="2020-08-21T13:36:00Z"/>
              <w:lang w:val="en-IE"/>
            </w:rPr>
          </w:rPrChange>
        </w:rPr>
        <w:pPrChange w:id="193" w:author="Jamie Cummins" w:date="2020-08-21T13:36:00Z">
          <w:pPr>
            <w:pStyle w:val="ListParagraph"/>
            <w:numPr>
              <w:numId w:val="6"/>
            </w:numPr>
            <w:spacing w:line="276" w:lineRule="auto"/>
            <w:ind w:hanging="360"/>
          </w:pPr>
        </w:pPrChange>
      </w:pPr>
    </w:p>
    <w:p w14:paraId="165514B1" w14:textId="625597E0" w:rsidR="00CF62E6" w:rsidRPr="00CF62E6" w:rsidRDefault="00CF62E6" w:rsidP="00CF62E6">
      <w:pPr>
        <w:spacing w:line="276" w:lineRule="auto"/>
        <w:rPr>
          <w:ins w:id="194" w:author="Jamie Cummins" w:date="2020-08-21T13:21:00Z"/>
          <w:rFonts w:ascii="Times New Roman" w:hAnsi="Times New Roman" w:cs="Times New Roman"/>
          <w:sz w:val="24"/>
          <w:szCs w:val="24"/>
          <w:lang w:val="en-IE"/>
          <w:rPrChange w:id="195" w:author="Jamie Cummins" w:date="2020-08-21T13:36:00Z">
            <w:rPr>
              <w:ins w:id="196" w:author="Jamie Cummins" w:date="2020-08-21T13:21:00Z"/>
              <w:lang w:val="en-IE"/>
            </w:rPr>
          </w:rPrChange>
        </w:rPr>
      </w:pPr>
      <w:ins w:id="197" w:author="Jamie Cummins" w:date="2020-08-21T13:36:00Z">
        <w:r>
          <w:rPr>
            <w:rFonts w:ascii="Times New Roman" w:hAnsi="Times New Roman" w:cs="Times New Roman"/>
            <w:sz w:val="24"/>
            <w:szCs w:val="24"/>
            <w:lang w:val="en-IE"/>
          </w:rPr>
          <w:t>We recognise that</w:t>
        </w:r>
      </w:ins>
      <w:ins w:id="198" w:author="Jamie Cummins" w:date="2020-08-21T13:37:00Z">
        <w:r>
          <w:rPr>
            <w:rFonts w:ascii="Times New Roman" w:hAnsi="Times New Roman" w:cs="Times New Roman"/>
            <w:sz w:val="24"/>
            <w:szCs w:val="24"/>
            <w:lang w:val="en-IE"/>
          </w:rPr>
          <w:t xml:space="preserve"> those in the explicit camp of AMP effects will find our evidence convincing, and those in the implicit misattribution camp may find our evidence less convincing. However, regardless of the influence which our results m</w:t>
        </w:r>
      </w:ins>
      <w:ins w:id="199" w:author="Jamie Cummins" w:date="2020-08-21T13:38:00Z">
        <w:r>
          <w:rPr>
            <w:rFonts w:ascii="Times New Roman" w:hAnsi="Times New Roman" w:cs="Times New Roman"/>
            <w:sz w:val="24"/>
            <w:szCs w:val="24"/>
            <w:lang w:val="en-IE"/>
          </w:rPr>
          <w:t xml:space="preserve">ight have on the opinions of individual researchers, we are certain that our findings represent a substantial contribution to the literature in general on the AMP, and the largest contribution thus far to the literature on the (un)awareness of AMP effects specifically. </w:t>
        </w:r>
      </w:ins>
    </w:p>
    <w:p w14:paraId="2666D49D" w14:textId="5BDA89F7" w:rsidR="003D448E" w:rsidDel="00CF62E6" w:rsidRDefault="00283DB1" w:rsidP="00461045">
      <w:pPr>
        <w:spacing w:line="276" w:lineRule="auto"/>
        <w:rPr>
          <w:del w:id="200" w:author="Jamie Cummins" w:date="2020-08-21T13:34:00Z"/>
          <w:rFonts w:ascii="Times New Roman" w:hAnsi="Times New Roman" w:cs="Times New Roman"/>
          <w:sz w:val="24"/>
          <w:szCs w:val="24"/>
          <w:lang w:val="en-IE"/>
        </w:rPr>
      </w:pPr>
      <w:del w:id="201" w:author="Jamie Cummins" w:date="2020-08-21T13:34:00Z">
        <w:r w:rsidRPr="00283DB1" w:rsidDel="00CF62E6">
          <w:rPr>
            <w:rFonts w:ascii="Times New Roman" w:hAnsi="Times New Roman" w:cs="Times New Roman"/>
            <w:sz w:val="24"/>
            <w:szCs w:val="24"/>
            <w:lang w:val="en-IE"/>
          </w:rPr>
          <w:delText xml:space="preserve"> We believe now, in light of our new experiments </w:delText>
        </w:r>
      </w:del>
      <w:del w:id="202" w:author="Jamie Cummins" w:date="2020-08-21T13:20:00Z">
        <w:r w:rsidRPr="00283DB1" w:rsidDel="00CF62E6">
          <w:rPr>
            <w:rFonts w:ascii="Times New Roman" w:hAnsi="Times New Roman" w:cs="Times New Roman"/>
            <w:sz w:val="24"/>
            <w:szCs w:val="24"/>
            <w:lang w:val="en-IE"/>
          </w:rPr>
          <w:delText>ruling out</w:delText>
        </w:r>
      </w:del>
      <w:del w:id="203" w:author="Jamie Cummins" w:date="2020-08-21T13:34:00Z">
        <w:r w:rsidRPr="00283DB1" w:rsidDel="00CF62E6">
          <w:rPr>
            <w:rFonts w:ascii="Times New Roman" w:hAnsi="Times New Roman" w:cs="Times New Roman"/>
            <w:sz w:val="24"/>
            <w:szCs w:val="24"/>
            <w:lang w:val="en-IE"/>
          </w:rPr>
          <w:delText xml:space="preserve"> post-hoc confabulation as an explanation for our observations, </w:delText>
        </w:r>
      </w:del>
    </w:p>
    <w:p w14:paraId="21EE41BE" w14:textId="4FBDF6AC" w:rsidR="003D448E" w:rsidDel="00CF62E6" w:rsidRDefault="003D448E" w:rsidP="00283DB1">
      <w:pPr>
        <w:spacing w:line="276" w:lineRule="auto"/>
        <w:rPr>
          <w:del w:id="204" w:author="Jamie Cummins" w:date="2020-08-21T13:41:00Z"/>
          <w:rFonts w:ascii="Times New Roman" w:hAnsi="Times New Roman" w:cs="Times New Roman"/>
          <w:sz w:val="24"/>
          <w:szCs w:val="24"/>
          <w:lang w:val="en-IE"/>
        </w:rPr>
      </w:pPr>
      <w:del w:id="205" w:author="Jamie Cummins" w:date="2020-08-21T13:41:00Z">
        <w:r w:rsidDel="00CF62E6">
          <w:rPr>
            <w:rFonts w:ascii="Times New Roman" w:hAnsi="Times New Roman" w:cs="Times New Roman"/>
            <w:sz w:val="24"/>
            <w:szCs w:val="24"/>
            <w:lang w:val="en-IE"/>
          </w:rPr>
          <w:delText>W</w:delText>
        </w:r>
        <w:r w:rsidR="00283DB1" w:rsidRPr="00283DB1" w:rsidDel="00CF62E6">
          <w:rPr>
            <w:rFonts w:ascii="Times New Roman" w:hAnsi="Times New Roman" w:cs="Times New Roman"/>
            <w:sz w:val="24"/>
            <w:szCs w:val="24"/>
            <w:lang w:val="en-IE"/>
          </w:rPr>
          <w:delText xml:space="preserve">e speak directly to the issue of possible limitations of the task (i.e., it does not reflect automatic responding the way it has previously been claimed, and because of this likely does not reflect misattribution as is traditionally conceived). </w:delText>
        </w:r>
      </w:del>
    </w:p>
    <w:p w14:paraId="1F549D8B" w14:textId="4AE26222" w:rsidR="003D448E" w:rsidDel="00CF62E6" w:rsidRDefault="00283DB1" w:rsidP="00283DB1">
      <w:pPr>
        <w:spacing w:line="276" w:lineRule="auto"/>
        <w:rPr>
          <w:del w:id="206" w:author="Jamie Cummins" w:date="2020-08-21T13:41:00Z"/>
          <w:rFonts w:ascii="Times New Roman" w:hAnsi="Times New Roman" w:cs="Times New Roman"/>
          <w:sz w:val="24"/>
          <w:szCs w:val="24"/>
          <w:lang w:val="en-IE"/>
        </w:rPr>
      </w:pPr>
      <w:del w:id="207" w:author="Jamie Cummins" w:date="2020-08-21T13:41:00Z">
        <w:r w:rsidRPr="00283DB1" w:rsidDel="00CF62E6">
          <w:rPr>
            <w:rFonts w:ascii="Times New Roman" w:hAnsi="Times New Roman" w:cs="Times New Roman"/>
            <w:sz w:val="24"/>
            <w:szCs w:val="24"/>
            <w:lang w:val="en-IE"/>
          </w:rPr>
          <w:delText xml:space="preserve">We also speak directly to how awareness matters (because the AMP only meets criteria for structural validity when responding is predominantly influence-aware, and the fact that most AMP effects/the AMP’s predictive utility appears to be based on influence-aware trials suggests AMP effects do not reflect automatic evaluations). </w:delText>
        </w:r>
      </w:del>
    </w:p>
    <w:p w14:paraId="287FA711" w14:textId="465F8B2A" w:rsidR="003D448E" w:rsidDel="00CF62E6" w:rsidRDefault="00283DB1" w:rsidP="00283DB1">
      <w:pPr>
        <w:spacing w:line="276" w:lineRule="auto"/>
        <w:rPr>
          <w:del w:id="208" w:author="Jamie Cummins" w:date="2020-08-21T13:41:00Z"/>
          <w:rFonts w:ascii="Times New Roman" w:hAnsi="Times New Roman" w:cs="Times New Roman"/>
          <w:sz w:val="24"/>
          <w:szCs w:val="24"/>
          <w:lang w:val="en-IE"/>
        </w:rPr>
      </w:pPr>
      <w:del w:id="209" w:author="Jamie Cummins" w:date="2020-08-21T13:41:00Z">
        <w:r w:rsidRPr="00283DB1" w:rsidDel="00CF62E6">
          <w:rPr>
            <w:rFonts w:ascii="Times New Roman" w:hAnsi="Times New Roman" w:cs="Times New Roman"/>
            <w:sz w:val="24"/>
            <w:szCs w:val="24"/>
            <w:lang w:val="en-IE"/>
          </w:rPr>
          <w:delText xml:space="preserve">We do not delve into the mapping of boundary conditions of misattribution, because ultimately we are not interested in misattribution: we are primarily interested in demonstrating that AMP effects are not produced under an automaticity condition which they are regularly assumed to be produced under. </w:delText>
        </w:r>
      </w:del>
    </w:p>
    <w:p w14:paraId="69F50D5B" w14:textId="286F9602" w:rsidR="00283DB1" w:rsidRPr="00283DB1" w:rsidDel="00CF62E6" w:rsidRDefault="00283DB1" w:rsidP="00283DB1">
      <w:pPr>
        <w:spacing w:line="276" w:lineRule="auto"/>
        <w:rPr>
          <w:del w:id="210" w:author="Jamie Cummins" w:date="2020-08-21T13:41:00Z"/>
          <w:rFonts w:ascii="Times New Roman" w:hAnsi="Times New Roman" w:cs="Times New Roman"/>
          <w:sz w:val="24"/>
          <w:szCs w:val="24"/>
          <w:lang w:val="en-IE"/>
        </w:rPr>
      </w:pPr>
      <w:del w:id="211" w:author="Jamie Cummins" w:date="2020-08-21T13:41:00Z">
        <w:r w:rsidRPr="00283DB1" w:rsidDel="00CF62E6">
          <w:rPr>
            <w:rFonts w:ascii="Times New Roman" w:hAnsi="Times New Roman" w:cs="Times New Roman"/>
            <w:sz w:val="24"/>
            <w:szCs w:val="24"/>
            <w:lang w:val="en-IE"/>
          </w:rPr>
          <w:delText>This has implications for the misattribution mechanism, but ultimately whether misattribution occurs, and to whom it occurs for, is outside of the scope of this manuscript. However, we include a detailed discussion on the idea that future work should assess whether influence-awareness is a trait-like individual difference (as it appears to be). This line of research is one which we are also currently pursuing, but ultimately we believe it falls outside of the scope of the current manuscript.</w:delText>
        </w:r>
      </w:del>
    </w:p>
    <w:p w14:paraId="790E427B" w14:textId="29FCF163" w:rsidR="00461045" w:rsidRPr="00461045" w:rsidDel="00CF62E6" w:rsidRDefault="00283DB1" w:rsidP="00461045">
      <w:pPr>
        <w:spacing w:line="276" w:lineRule="auto"/>
        <w:rPr>
          <w:del w:id="212" w:author="Jamie Cummins" w:date="2020-08-21T13:41:00Z"/>
          <w:rFonts w:ascii="Times New Roman" w:hAnsi="Times New Roman" w:cs="Times New Roman"/>
          <w:sz w:val="24"/>
          <w:szCs w:val="24"/>
          <w:lang w:val="en-US"/>
        </w:rPr>
      </w:pPr>
      <w:del w:id="213" w:author="Jamie Cummins" w:date="2020-08-21T13:41:00Z">
        <w:r w:rsidRPr="00283DB1" w:rsidDel="00CF62E6">
          <w:rPr>
            <w:rFonts w:ascii="Times New Roman" w:hAnsi="Times New Roman" w:cs="Times New Roman"/>
            <w:b/>
            <w:sz w:val="24"/>
            <w:szCs w:val="24"/>
            <w:lang w:val="en-US"/>
          </w:rPr>
          <w:delText>Editor</w:delText>
        </w:r>
        <w:r w:rsidDel="00CF62E6">
          <w:rPr>
            <w:rFonts w:ascii="Times New Roman" w:hAnsi="Times New Roman" w:cs="Times New Roman"/>
            <w:sz w:val="24"/>
            <w:szCs w:val="24"/>
            <w:lang w:val="en-US"/>
          </w:rPr>
          <w:delText xml:space="preserve">: </w:delText>
        </w:r>
        <w:r w:rsidR="00461045" w:rsidRPr="00461045" w:rsidDel="00CF62E6">
          <w:rPr>
            <w:rFonts w:ascii="Times New Roman" w:hAnsi="Times New Roman" w:cs="Times New Roman"/>
            <w:sz w:val="24"/>
            <w:szCs w:val="24"/>
            <w:lang w:val="en-US"/>
          </w:rPr>
          <w:delText>Overall, then, though the current version of the paper is not acceptable, I encourage you to pursue this line of work by following the detailed and thoughtful suggestions made by the reviewers. I will keep the door open to a new submission if you can address all issues with additional data and substantial re-organization of the paper. If you choose to take this route and have completed such a revision, please submit the revision as a new manuscript. This submission must be accompanied by a detailed cover letter indicating the prior history of the paper. You should also explain which specific changes you made and which recommendations you did not follow and why. This letter should address all of the points raised in my decision letter plus any other major, non-redundant points mentioned by each reviewer.</w:delText>
        </w:r>
      </w:del>
    </w:p>
    <w:p w14:paraId="33197480" w14:textId="4193CBAD" w:rsidR="00461045" w:rsidRPr="00461045" w:rsidDel="00CF62E6" w:rsidRDefault="00461045" w:rsidP="00461045">
      <w:pPr>
        <w:spacing w:line="276" w:lineRule="auto"/>
        <w:rPr>
          <w:del w:id="214" w:author="Jamie Cummins" w:date="2020-08-21T13:41:00Z"/>
          <w:rFonts w:ascii="Times New Roman" w:hAnsi="Times New Roman" w:cs="Times New Roman"/>
          <w:sz w:val="24"/>
          <w:szCs w:val="24"/>
          <w:lang w:val="en-US"/>
        </w:rPr>
      </w:pPr>
      <w:del w:id="215" w:author="Jamie Cummins" w:date="2020-08-21T13:41:00Z">
        <w:r w:rsidRPr="00461045" w:rsidDel="00CF62E6">
          <w:rPr>
            <w:rFonts w:ascii="Times New Roman" w:hAnsi="Times New Roman" w:cs="Times New Roman"/>
            <w:sz w:val="24"/>
            <w:szCs w:val="24"/>
            <w:lang w:val="en-US"/>
          </w:rPr>
          <w:delText>In closing, thank you for submitting to JPSP-ASC. I would also like to thank the reviewers for their service to the field. Their thoughtful comments and suggestions were very helpful in reaching my decision.</w:delText>
        </w:r>
      </w:del>
    </w:p>
    <w:p w14:paraId="72972A3D" w14:textId="5DF995F2" w:rsidR="00461045" w:rsidRPr="00461045" w:rsidDel="00CF62E6" w:rsidRDefault="00461045" w:rsidP="00461045">
      <w:pPr>
        <w:spacing w:line="276" w:lineRule="auto"/>
        <w:rPr>
          <w:del w:id="216" w:author="Jamie Cummins" w:date="2020-08-21T13:41:00Z"/>
          <w:rFonts w:ascii="Times New Roman" w:hAnsi="Times New Roman" w:cs="Times New Roman"/>
          <w:sz w:val="24"/>
          <w:szCs w:val="24"/>
          <w:lang w:val="en-US"/>
        </w:rPr>
      </w:pPr>
    </w:p>
    <w:p w14:paraId="2C3C5AE6" w14:textId="7E713655" w:rsidR="00461045" w:rsidRPr="00461045" w:rsidDel="00CF62E6" w:rsidRDefault="00461045" w:rsidP="00461045">
      <w:pPr>
        <w:spacing w:line="276" w:lineRule="auto"/>
        <w:rPr>
          <w:del w:id="217" w:author="Jamie Cummins" w:date="2020-08-21T13:41:00Z"/>
          <w:rFonts w:ascii="Times New Roman" w:hAnsi="Times New Roman" w:cs="Times New Roman"/>
          <w:sz w:val="24"/>
          <w:szCs w:val="24"/>
          <w:lang w:val="en-US"/>
        </w:rPr>
      </w:pPr>
      <w:del w:id="218" w:author="Jamie Cummins" w:date="2020-08-21T13:41:00Z">
        <w:r w:rsidRPr="00461045" w:rsidDel="00CF62E6">
          <w:rPr>
            <w:rFonts w:ascii="Times New Roman" w:hAnsi="Times New Roman" w:cs="Times New Roman"/>
            <w:sz w:val="24"/>
            <w:szCs w:val="24"/>
            <w:lang w:val="en-US"/>
          </w:rPr>
          <w:delText>Sincerely,</w:delText>
        </w:r>
      </w:del>
    </w:p>
    <w:p w14:paraId="22780365" w14:textId="6A2AD288" w:rsidR="00461045" w:rsidRPr="00461045" w:rsidDel="00CF62E6" w:rsidRDefault="00461045" w:rsidP="00461045">
      <w:pPr>
        <w:spacing w:line="276" w:lineRule="auto"/>
        <w:rPr>
          <w:del w:id="219" w:author="Jamie Cummins" w:date="2020-08-21T13:41:00Z"/>
          <w:rFonts w:ascii="Times New Roman" w:hAnsi="Times New Roman" w:cs="Times New Roman"/>
          <w:sz w:val="24"/>
          <w:szCs w:val="24"/>
          <w:lang w:val="en-US"/>
        </w:rPr>
      </w:pPr>
      <w:del w:id="220" w:author="Jamie Cummins" w:date="2020-08-21T13:41:00Z">
        <w:r w:rsidRPr="00461045" w:rsidDel="00CF62E6">
          <w:rPr>
            <w:rFonts w:ascii="Times New Roman" w:hAnsi="Times New Roman" w:cs="Times New Roman"/>
            <w:sz w:val="24"/>
            <w:szCs w:val="24"/>
            <w:lang w:val="en-US"/>
          </w:rPr>
          <w:delText>Elliot T. Berkman</w:delText>
        </w:r>
      </w:del>
    </w:p>
    <w:p w14:paraId="71270B5C" w14:textId="0D1D61D8" w:rsidR="00461045" w:rsidRPr="00461045" w:rsidDel="00CF62E6" w:rsidRDefault="00461045" w:rsidP="00461045">
      <w:pPr>
        <w:spacing w:line="276" w:lineRule="auto"/>
        <w:rPr>
          <w:del w:id="221" w:author="Jamie Cummins" w:date="2020-08-21T13:41:00Z"/>
          <w:rFonts w:ascii="Times New Roman" w:hAnsi="Times New Roman" w:cs="Times New Roman"/>
          <w:sz w:val="24"/>
          <w:szCs w:val="24"/>
          <w:lang w:val="en-US"/>
        </w:rPr>
      </w:pPr>
      <w:del w:id="222" w:author="Jamie Cummins" w:date="2020-08-21T13:41:00Z">
        <w:r w:rsidRPr="00461045" w:rsidDel="00CF62E6">
          <w:rPr>
            <w:rFonts w:ascii="Times New Roman" w:hAnsi="Times New Roman" w:cs="Times New Roman"/>
            <w:sz w:val="24"/>
            <w:szCs w:val="24"/>
            <w:lang w:val="en-US"/>
          </w:rPr>
          <w:delText>Associate Editor</w:delText>
        </w:r>
      </w:del>
    </w:p>
    <w:p w14:paraId="01EBC82E" w14:textId="189BB1B0" w:rsidR="00461045" w:rsidRPr="00461045" w:rsidDel="00CF62E6" w:rsidRDefault="00461045" w:rsidP="00461045">
      <w:pPr>
        <w:spacing w:line="276" w:lineRule="auto"/>
        <w:rPr>
          <w:del w:id="223" w:author="Jamie Cummins" w:date="2020-08-21T13:41:00Z"/>
          <w:rFonts w:ascii="Times New Roman" w:hAnsi="Times New Roman" w:cs="Times New Roman"/>
          <w:sz w:val="24"/>
          <w:szCs w:val="24"/>
          <w:lang w:val="en-US"/>
        </w:rPr>
      </w:pPr>
      <w:del w:id="224" w:author="Jamie Cummins" w:date="2020-08-21T13:41:00Z">
        <w:r w:rsidRPr="00461045" w:rsidDel="00CF62E6">
          <w:rPr>
            <w:rFonts w:ascii="Times New Roman" w:hAnsi="Times New Roman" w:cs="Times New Roman"/>
            <w:sz w:val="24"/>
            <w:szCs w:val="24"/>
            <w:lang w:val="en-US"/>
          </w:rPr>
          <w:delText xml:space="preserve">Journal of Personality and Social Psychology: Attitudes and Social </w:delText>
        </w:r>
        <w:commentRangeStart w:id="225"/>
        <w:r w:rsidRPr="00461045" w:rsidDel="00CF62E6">
          <w:rPr>
            <w:rFonts w:ascii="Times New Roman" w:hAnsi="Times New Roman" w:cs="Times New Roman"/>
            <w:sz w:val="24"/>
            <w:szCs w:val="24"/>
            <w:lang w:val="en-US"/>
          </w:rPr>
          <w:delText>Cognition</w:delText>
        </w:r>
        <w:commentRangeEnd w:id="225"/>
        <w:r w:rsidR="00283DB1" w:rsidDel="00CF62E6">
          <w:rPr>
            <w:rStyle w:val="CommentReference"/>
          </w:rPr>
          <w:commentReference w:id="225"/>
        </w:r>
      </w:del>
    </w:p>
    <w:p w14:paraId="4D6B34A6" w14:textId="77777777" w:rsidR="00461045" w:rsidRPr="00461045" w:rsidDel="00CF62E6" w:rsidRDefault="00461045" w:rsidP="00461045">
      <w:pPr>
        <w:spacing w:line="276" w:lineRule="auto"/>
        <w:rPr>
          <w:del w:id="226" w:author="Jamie Cummins" w:date="2020-08-21T13:41:00Z"/>
          <w:rFonts w:ascii="Times New Roman" w:hAnsi="Times New Roman" w:cs="Times New Roman"/>
          <w:sz w:val="24"/>
          <w:szCs w:val="24"/>
          <w:lang w:val="en-US"/>
        </w:rPr>
      </w:pPr>
    </w:p>
    <w:p w14:paraId="24CF9708" w14:textId="77777777" w:rsidR="00461045" w:rsidRPr="00461045" w:rsidRDefault="00461045" w:rsidP="00461045">
      <w:pPr>
        <w:spacing w:line="276" w:lineRule="auto"/>
        <w:rPr>
          <w:rFonts w:ascii="Times New Roman" w:hAnsi="Times New Roman" w:cs="Times New Roman"/>
          <w:sz w:val="24"/>
          <w:szCs w:val="24"/>
          <w:lang w:val="en-US"/>
        </w:rPr>
      </w:pPr>
    </w:p>
    <w:p w14:paraId="4AE1C667"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Reviewer #1: Signed: Yoav Bar-Anan</w:t>
      </w:r>
    </w:p>
    <w:p w14:paraId="5285359C"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The manuscript reports five experiments in which the authors tested the relation between the priming effect in the AMP and awareness of the priming effect in the AMP. In Experiment 1, the authors introduced a modification of the AMP, in which, in 120 trials, after evaluating the target Chinese pictograph as Pleasant or Unpleasant, participants were requested to "Press spacebar if the picture influenced your response to the Chinese symbol" within a 2000ms after they evaluated the Chinese pictograph. The primes were IAPS. After the AMP, participants reported on 1-7 scale, the extent to which the primes influenced their ratings of the targets. Priming was stronger on trials in which participants pressed space than on the other trials. Participants who pressed the space more often, showed stronger priming. In a multiple </w:t>
      </w:r>
      <w:r w:rsidRPr="00461045">
        <w:rPr>
          <w:rFonts w:ascii="Times New Roman" w:hAnsi="Times New Roman" w:cs="Times New Roman"/>
          <w:sz w:val="24"/>
          <w:szCs w:val="24"/>
          <w:lang w:val="en-US"/>
        </w:rPr>
        <w:lastRenderedPageBreak/>
        <w:t>regression, the rate of pressing space and the retrospective response to the influence question at the of the experiment (these measures had a correlation of .78), both predicted the size of the priming effect.</w:t>
      </w:r>
    </w:p>
    <w:p w14:paraId="5B66737E"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Experiment 2, before the modified AMP (which was the same but with 72 trials), participants completed an IAPS AMP that did not include the awareness check after each trial. The authors found that the rate of reporting the influence in the modified AMP predicted the size of the priming effect in the previous AMP. The authors also reported that the priming effect in the non-modified AMP were stronger than the priming effect in the modified AMP, computed only from trials in which participants did not report influence of the primes.</w:t>
      </w:r>
    </w:p>
    <w:p w14:paraId="0469901A"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3 was identical to Experiment 2, but instead of IAPS, the first (non-modified) AMP had photos of Obama and Trump as primes, and all the participants identified as supporters of the Democratic party. The results were the same as in Experiment 2.</w:t>
      </w:r>
    </w:p>
    <w:p w14:paraId="60C9FB6D"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4 was similar to Experiment 3, but the two AMPs were the modified AMPs, and participants reported their political preference. The authors reported that they replicated the results of the previous experiments. They also found a correlation between the rates of reporting awareness after the trials of each AMP (r = .82), and the rate of influence reporting in each AMP predicted the size of the priming effect in the other AMP. The authors also found that trials about which the participant reported a priming effect were better at discriminating between self-reported support of the Republican party versus the Democratic party (d = 2.08) than trials about which the participant did not report priming (d = 0.62).</w:t>
      </w:r>
    </w:p>
    <w:p w14:paraId="3FBF7777"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5 was similar to Experiment 2, but the AMPs included the modifications recently recommended by Mann et al. (2019): There were only 60 trials in each AMP, the instructions emphasized more strongly than usual that participants should not rate the primes, and the targets were paintings rather than Chinese pictographs. The results were the same as in Experiment 2.</w:t>
      </w:r>
    </w:p>
    <w:p w14:paraId="2F56D52A"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a meta-analysis of the five experiments, the authors reported that 54% of participants reported priming in 0-20% of trials, 14% reported priming on 21-40% of trials, 8% reported priming on 41-60% of trials, 6% reported priming on 61-80% of trials, and 17% reported priming on 81-100% of trials.</w:t>
      </w:r>
    </w:p>
    <w:p w14:paraId="313C8A4B"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another meta-analysis of the five experiments, the authors reported that the average rating of the targets after positive primes and the average rating of targets after negative primes were positively correlated when computing those averages only from trials in which participants did not report a priming effect, and were negatively correlated in trials in which participants reported a priming effect.</w:t>
      </w:r>
    </w:p>
    <w:p w14:paraId="7A923782"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authors concluded that the priming effect in the AMP is not implicit: "there is no clear evidence for [the priming effect] being unintentional, and new evidence against being unaware".</w:t>
      </w:r>
    </w:p>
    <w:p w14:paraId="56687561"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1. The manuscript has a great potential to make a positive contribution to the scientific community. The main strength of the manuscript is the finding that reporting the priming effect in one AMP predicts the priming effect in a previous AMP. Other informative findings </w:t>
      </w:r>
      <w:r w:rsidRPr="00461045">
        <w:rPr>
          <w:rFonts w:ascii="Times New Roman" w:hAnsi="Times New Roman" w:cs="Times New Roman"/>
          <w:sz w:val="24"/>
          <w:szCs w:val="24"/>
          <w:lang w:val="en-US"/>
        </w:rPr>
        <w:lastRenderedPageBreak/>
        <w:t>are the conceptual replication of the positive relation between the priming effect in the AMP and retrospectively reported priming, and some evidence that might suggest that good psychometric qualities in the AMP depend on a minority of the participants - those who report the priming effect. The authors also provide an interesting discussion of previous results and interesting strong opinion on how these findings should influence researchers who use the AMP.</w:t>
      </w:r>
    </w:p>
    <w:p w14:paraId="006BED86" w14:textId="11E2FEDD" w:rsid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This manuscript is a clear challenge of the validity of the AMP, and researchers should be exposed to that challenge, to help them decide whether to use the AMP, and how to interpret results obtained with the AMP. Personally, my conclusion about the AMP has not changed: it is one of the best indirect measures of evaluation we have, but that's only because we do not have good measures. Like the other implicit measures, its validity is highly questionable, and inference from results obtained with the AMP is currently very tentative. I agree with the authors that many publications do not seem to exercise the appropriate caution when interpreting AMP results, and I believe that this manuscript could help raise awareness about the possible weaknesses of the AMP. It will be highly cited and could have a very positive impact on people's understanding of the AMP.</w:t>
      </w:r>
    </w:p>
    <w:p w14:paraId="4C580F5E" w14:textId="2DB969C6" w:rsidR="003D448E" w:rsidRPr="00461045" w:rsidRDefault="003D448E" w:rsidP="00461045">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Authors</w:t>
      </w:r>
      <w:r>
        <w:rPr>
          <w:rFonts w:ascii="Times New Roman" w:hAnsi="Times New Roman" w:cs="Times New Roman"/>
          <w:sz w:val="24"/>
          <w:szCs w:val="24"/>
          <w:lang w:val="en-US"/>
        </w:rPr>
        <w:t>: We thank Reviewer 1 for his kind words and assessment of our paper.</w:t>
      </w:r>
    </w:p>
    <w:p w14:paraId="278182CE" w14:textId="312C1267" w:rsidR="00461045" w:rsidRPr="00461045" w:rsidRDefault="003D448E" w:rsidP="00461045">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Notwithstanding the great potential of this manuscript, it has some weaknesses that might damage the readers' understanding of current evidence about the AMP. In the rest of this review, I will list a few comments and suggestions that the authors might consider in a possible revision, all with the purpose of improving the service the manuscript would provide to the readers, and minimizing possible negative effects.</w:t>
      </w:r>
    </w:p>
    <w:p w14:paraId="1FFD5CC1" w14:textId="55DC2E5B" w:rsidR="003D448E" w:rsidRPr="002F5122" w:rsidRDefault="00461045" w:rsidP="002F5122">
      <w:pPr>
        <w:spacing w:line="276" w:lineRule="auto"/>
        <w:rPr>
          <w:rFonts w:ascii="Times New Roman" w:hAnsi="Times New Roman" w:cs="Times New Roman"/>
          <w:sz w:val="24"/>
          <w:szCs w:val="24"/>
          <w:lang w:val="en-US"/>
        </w:rPr>
      </w:pPr>
      <w:r w:rsidRPr="002F5122">
        <w:rPr>
          <w:rFonts w:ascii="Times New Roman" w:hAnsi="Times New Roman" w:cs="Times New Roman"/>
          <w:sz w:val="24"/>
          <w:szCs w:val="24"/>
          <w:lang w:val="en-US"/>
        </w:rPr>
        <w:t xml:space="preserve">The authors argue that retrospective awareness of the priming effect suggests that misattribution does not underlie the mechanism. They argue that misattribution requires unawareness. This seems logical: if one is aware of a misattribution, then one can correct that misattribution before responding. However, this is not definite. First, awareness might have risen only after observing the response. In fact, awareness might not occur at all unless prompted with the direct question about the priming effect. </w:t>
      </w:r>
    </w:p>
    <w:p w14:paraId="11DF97B0" w14:textId="72869354" w:rsidR="003D448E" w:rsidRDefault="003D448E" w:rsidP="003D448E">
      <w:pPr>
        <w:pStyle w:val="NormalWeb"/>
        <w:rPr>
          <w:lang w:val="en-US"/>
        </w:rPr>
      </w:pPr>
      <w:r w:rsidRPr="003D448E">
        <w:rPr>
          <w:b/>
          <w:lang w:val="en-US"/>
        </w:rPr>
        <w:t>Authors</w:t>
      </w:r>
      <w:r>
        <w:rPr>
          <w:lang w:val="en-US"/>
        </w:rPr>
        <w:t xml:space="preserve">: </w:t>
      </w:r>
      <w:r w:rsidR="008F32F8">
        <w:rPr>
          <w:lang w:val="en-US"/>
        </w:rPr>
        <w:t xml:space="preserve">Reviewer 1 first asks if awareness only arises after observing one’s response. To test this idea we carried out two new studies (Experiments </w:t>
      </w:r>
      <w:ins w:id="227" w:author="Jamie Cummins" w:date="2020-08-21T13:44:00Z">
        <w:r w:rsidR="006D463B">
          <w:rPr>
            <w:lang w:val="en-US"/>
          </w:rPr>
          <w:t>7</w:t>
        </w:r>
      </w:ins>
      <w:del w:id="228" w:author="Jamie Cummins" w:date="2020-08-21T13:44:00Z">
        <w:r w:rsidR="008F32F8" w:rsidDel="006D463B">
          <w:rPr>
            <w:lang w:val="en-US"/>
          </w:rPr>
          <w:delText>6</w:delText>
        </w:r>
      </w:del>
      <w:r w:rsidR="008F32F8">
        <w:rPr>
          <w:lang w:val="en-US"/>
        </w:rPr>
        <w:t>-</w:t>
      </w:r>
      <w:ins w:id="229" w:author="Jamie Cummins" w:date="2020-08-21T13:44:00Z">
        <w:r w:rsidR="006D463B">
          <w:rPr>
            <w:lang w:val="en-US"/>
          </w:rPr>
          <w:t>8 in the revised manuscript</w:t>
        </w:r>
      </w:ins>
      <w:del w:id="230" w:author="Jamie Cummins" w:date="2020-08-21T13:44:00Z">
        <w:r w:rsidR="008F32F8" w:rsidDel="006D463B">
          <w:rPr>
            <w:lang w:val="en-US"/>
          </w:rPr>
          <w:delText>7</w:delText>
        </w:r>
      </w:del>
      <w:r w:rsidR="008F32F8">
        <w:rPr>
          <w:lang w:val="en-US"/>
        </w:rPr>
        <w:t xml:space="preserve">). </w:t>
      </w:r>
      <w:r>
        <w:rPr>
          <w:lang w:val="en-US"/>
        </w:rPr>
        <w:t>Here we further modified our IA-AMP so that participants had to indicate if they were aware of the prime’s influence on their target evaluation either (</w:t>
      </w:r>
      <w:r w:rsidR="008F32F8">
        <w:rPr>
          <w:lang w:val="en-US"/>
        </w:rPr>
        <w:t xml:space="preserve">a) before the target evaluative response </w:t>
      </w:r>
      <w:r>
        <w:rPr>
          <w:lang w:val="en-US"/>
        </w:rPr>
        <w:t xml:space="preserve">was emitted (Experiment </w:t>
      </w:r>
      <w:ins w:id="231" w:author="Jamie Cummins" w:date="2020-08-21T13:44:00Z">
        <w:r w:rsidR="006D463B">
          <w:rPr>
            <w:lang w:val="en-US"/>
          </w:rPr>
          <w:t>7</w:t>
        </w:r>
      </w:ins>
      <w:del w:id="232" w:author="Jamie Cummins" w:date="2020-08-21T13:44:00Z">
        <w:r w:rsidDel="006D463B">
          <w:rPr>
            <w:lang w:val="en-US"/>
          </w:rPr>
          <w:delText>6</w:delText>
        </w:r>
      </w:del>
      <w:r>
        <w:rPr>
          <w:lang w:val="en-US"/>
        </w:rPr>
        <w:t xml:space="preserve">) or (b) before the target stimulus was even presented onscreen (Experiment </w:t>
      </w:r>
      <w:ins w:id="233" w:author="Jamie Cummins" w:date="2020-08-21T13:44:00Z">
        <w:r w:rsidR="006D463B">
          <w:rPr>
            <w:lang w:val="en-US"/>
          </w:rPr>
          <w:t>8</w:t>
        </w:r>
      </w:ins>
      <w:del w:id="234" w:author="Jamie Cummins" w:date="2020-08-21T13:44:00Z">
        <w:r w:rsidDel="006D463B">
          <w:rPr>
            <w:lang w:val="en-US"/>
          </w:rPr>
          <w:delText>7</w:delText>
        </w:r>
      </w:del>
      <w:r>
        <w:rPr>
          <w:lang w:val="en-US"/>
        </w:rPr>
        <w:t xml:space="preserve">). </w:t>
      </w:r>
      <w:r w:rsidR="008F32F8">
        <w:rPr>
          <w:lang w:val="en-US"/>
        </w:rPr>
        <w:t>In these studies awareness occurs prior to the response as the response (and in the latter experiment target stimulus) has yet to even occur. E</w:t>
      </w:r>
      <w:r>
        <w:rPr>
          <w:lang w:val="en-US"/>
        </w:rPr>
        <w:t xml:space="preserve">ven under these conditions we still obtain similar effects as reported in Experiments </w:t>
      </w:r>
      <w:ins w:id="235" w:author="Jamie Cummins" w:date="2020-08-21T13:44:00Z">
        <w:r w:rsidR="006D463B">
          <w:rPr>
            <w:lang w:val="en-US"/>
          </w:rPr>
          <w:t>2</w:t>
        </w:r>
      </w:ins>
      <w:del w:id="236" w:author="Jamie Cummins" w:date="2020-08-21T13:44:00Z">
        <w:r w:rsidDel="006D463B">
          <w:rPr>
            <w:lang w:val="en-US"/>
          </w:rPr>
          <w:delText>1</w:delText>
        </w:r>
      </w:del>
      <w:r>
        <w:rPr>
          <w:lang w:val="en-US"/>
        </w:rPr>
        <w:t>-</w:t>
      </w:r>
      <w:ins w:id="237" w:author="Jamie Cummins" w:date="2020-08-21T13:44:00Z">
        <w:r w:rsidR="006D463B">
          <w:rPr>
            <w:lang w:val="en-US"/>
          </w:rPr>
          <w:t>6 (originally experiments 1-5 in the first version of the manusc</w:t>
        </w:r>
      </w:ins>
      <w:ins w:id="238" w:author="Jamie Cummins" w:date="2020-08-21T13:45:00Z">
        <w:r w:rsidR="006D463B">
          <w:rPr>
            <w:lang w:val="en-US"/>
          </w:rPr>
          <w:t>ript)</w:t>
        </w:r>
      </w:ins>
      <w:del w:id="239" w:author="Jamie Cummins" w:date="2020-08-21T13:44:00Z">
        <w:r w:rsidDel="006D463B">
          <w:rPr>
            <w:lang w:val="en-US"/>
          </w:rPr>
          <w:delText>5</w:delText>
        </w:r>
      </w:del>
      <w:r>
        <w:rPr>
          <w:lang w:val="en-US"/>
        </w:rPr>
        <w:t xml:space="preserve">. </w:t>
      </w:r>
    </w:p>
    <w:p w14:paraId="128F7446" w14:textId="0FABB76C" w:rsidR="003D448E" w:rsidRDefault="008F32F8" w:rsidP="003D448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Reviewer 1 also asked whether </w:t>
      </w:r>
      <w:r w:rsidRPr="008F32F8">
        <w:rPr>
          <w:rFonts w:ascii="Times New Roman" w:hAnsi="Times New Roman" w:cs="Times New Roman"/>
          <w:sz w:val="24"/>
          <w:szCs w:val="24"/>
          <w:lang w:val="en-US"/>
        </w:rPr>
        <w:t>awareness might not occur at all unless promoted with the direct question about the priming effect</w:t>
      </w:r>
      <w:r>
        <w:rPr>
          <w:rFonts w:ascii="Times New Roman" w:hAnsi="Times New Roman" w:cs="Times New Roman"/>
          <w:sz w:val="24"/>
          <w:szCs w:val="24"/>
          <w:lang w:val="en-US"/>
        </w:rPr>
        <w:t xml:space="preserve">. If awareness was simply an artifact of our IA-AMP and unrelated to standard AMP effects then it should not have </w:t>
      </w:r>
      <w:commentRangeStart w:id="240"/>
      <w:r>
        <w:rPr>
          <w:rFonts w:ascii="Times New Roman" w:hAnsi="Times New Roman" w:cs="Times New Roman"/>
          <w:sz w:val="24"/>
          <w:szCs w:val="24"/>
          <w:lang w:val="en-US"/>
        </w:rPr>
        <w:t xml:space="preserve">backward predicted </w:t>
      </w:r>
      <w:commentRangeEnd w:id="240"/>
      <w:r>
        <w:rPr>
          <w:rStyle w:val="CommentReference"/>
        </w:rPr>
        <w:commentReference w:id="240"/>
      </w:r>
      <w:r>
        <w:rPr>
          <w:rFonts w:ascii="Times New Roman" w:hAnsi="Times New Roman" w:cs="Times New Roman"/>
          <w:sz w:val="24"/>
          <w:szCs w:val="24"/>
          <w:lang w:val="en-US"/>
        </w:rPr>
        <w:t xml:space="preserve">standard AMP effects where awareness was never probed. Yet that is precisely what occurred in </w:t>
      </w:r>
      <w:del w:id="241" w:author="Jamie Cummins" w:date="2020-08-21T13:45:00Z">
        <w:r w:rsidDel="006D463B">
          <w:rPr>
            <w:rFonts w:ascii="Times New Roman" w:hAnsi="Times New Roman" w:cs="Times New Roman"/>
            <w:sz w:val="24"/>
            <w:szCs w:val="24"/>
            <w:lang w:val="en-US"/>
          </w:rPr>
          <w:delText xml:space="preserve">XX </w:delText>
        </w:r>
      </w:del>
      <w:ins w:id="242" w:author="Jamie Cummins" w:date="2020-08-21T13:45:00Z">
        <w:r w:rsidR="006D463B">
          <w:rPr>
            <w:rFonts w:ascii="Times New Roman" w:hAnsi="Times New Roman" w:cs="Times New Roman"/>
            <w:sz w:val="24"/>
            <w:szCs w:val="24"/>
            <w:lang w:val="en-US"/>
          </w:rPr>
          <w:t xml:space="preserve">all </w:t>
        </w:r>
        <w:r w:rsidR="006D463B">
          <w:rPr>
            <w:rFonts w:ascii="Times New Roman" w:hAnsi="Times New Roman" w:cs="Times New Roman"/>
            <w:sz w:val="24"/>
            <w:szCs w:val="24"/>
            <w:lang w:val="en-US"/>
          </w:rPr>
          <w:lastRenderedPageBreak/>
          <w:t>seven of our studies which directly tested this (including when using the original skip</w:t>
        </w:r>
      </w:ins>
      <w:ins w:id="243" w:author="Jamie Cummins" w:date="2020-08-21T13:46:00Z">
        <w:r w:rsidR="006D463B">
          <w:rPr>
            <w:rFonts w:ascii="Times New Roman" w:hAnsi="Times New Roman" w:cs="Times New Roman"/>
            <w:sz w:val="24"/>
            <w:szCs w:val="24"/>
            <w:lang w:val="en-US"/>
          </w:rPr>
          <w:t>-AMP paradigm of Payne et al., 2013)</w:t>
        </w:r>
      </w:ins>
      <w:del w:id="244" w:author="Jamie Cummins" w:date="2020-08-21T13:45:00Z">
        <w:r w:rsidDel="006D463B">
          <w:rPr>
            <w:rFonts w:ascii="Times New Roman" w:hAnsi="Times New Roman" w:cs="Times New Roman"/>
            <w:sz w:val="24"/>
            <w:szCs w:val="24"/>
            <w:lang w:val="en-US"/>
          </w:rPr>
          <w:delText>of our seven studies</w:delText>
        </w:r>
      </w:del>
      <w:r>
        <w:rPr>
          <w:rFonts w:ascii="Times New Roman" w:hAnsi="Times New Roman" w:cs="Times New Roman"/>
          <w:sz w:val="24"/>
          <w:szCs w:val="24"/>
          <w:lang w:val="en-US"/>
        </w:rPr>
        <w:t xml:space="preserve">. Thus we think it unlikely that awareness was simply a post-hoc irrelevance and more a core factor moderating AMP effects. </w:t>
      </w:r>
    </w:p>
    <w:p w14:paraId="20BF0301" w14:textId="198CC375" w:rsidR="00461045" w:rsidRPr="008F32F8" w:rsidRDefault="008F32F8" w:rsidP="008F32F8">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Reviewer 1</w:t>
      </w:r>
      <w:r w:rsidRPr="008F32F8">
        <w:rPr>
          <w:rFonts w:ascii="Times New Roman" w:hAnsi="Times New Roman" w:cs="Times New Roman"/>
          <w:sz w:val="24"/>
          <w:szCs w:val="24"/>
          <w:lang w:val="en-US"/>
        </w:rPr>
        <w:t xml:space="preserve">: </w:t>
      </w:r>
      <w:r w:rsidR="00461045" w:rsidRPr="008F32F8">
        <w:rPr>
          <w:rFonts w:ascii="Times New Roman" w:hAnsi="Times New Roman" w:cs="Times New Roman"/>
          <w:sz w:val="24"/>
          <w:szCs w:val="24"/>
          <w:lang w:val="en-US"/>
        </w:rPr>
        <w:t>Second, participants could suspect that the prime influenced their evaluation of the target even before they rate the target, but without any choice other than evaluating the target, there is little reason for them to reverse their response (e.g., from Pleasant to Unpleasant). In other words, in the AMP, participants cannot avoid misattributing even if they suspect that it occurred. More broadly, being able to detect misattribution does not mean that people know how to correct for it. Thus, I am not sure that what the authors present as the most likely conclusion from their findings (misattribution does not underlie the priming effect) is the only possible conclusion. It is definitely a plausible conclusion - plausible enough to cast serious doubt on the AMP's validity, but readers would benefit from exposure to other possible conclusions.</w:t>
      </w:r>
    </w:p>
    <w:p w14:paraId="08079972" w14:textId="77777777" w:rsidR="008F32F8" w:rsidRDefault="008F32F8" w:rsidP="00461045">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On the one hand, we agree with Reviewer 1 that misattribution could play a role in IA-AMP effects if one makes a number of post-hoc adjustments to the concept and how it is traditionally conceived. Specifically, that valence is misattributed from the prime to the target and that even though people know this is happening they still do so – because they feel compelled to do so, they have no other information to go on, feel that this is the experimental goal and they want to be good participants, or a host of other reasons (for more on this see the </w:t>
      </w:r>
      <w:r w:rsidRPr="008F32F8">
        <w:rPr>
          <w:rFonts w:ascii="Times New Roman" w:hAnsi="Times New Roman" w:cs="Times New Roman"/>
          <w:sz w:val="24"/>
          <w:szCs w:val="24"/>
          <w:lang w:val="en-US"/>
        </w:rPr>
        <w:t xml:space="preserve">“Do AMP effects reflect a misattribution process?” section in our </w:t>
      </w:r>
      <w:r>
        <w:rPr>
          <w:rFonts w:ascii="Times New Roman" w:hAnsi="Times New Roman" w:cs="Times New Roman"/>
          <w:sz w:val="24"/>
          <w:szCs w:val="24"/>
          <w:lang w:val="en-US"/>
        </w:rPr>
        <w:t>General D</w:t>
      </w:r>
      <w:r w:rsidRPr="008F32F8">
        <w:rPr>
          <w:rFonts w:ascii="Times New Roman" w:hAnsi="Times New Roman" w:cs="Times New Roman"/>
          <w:sz w:val="24"/>
          <w:szCs w:val="24"/>
          <w:lang w:val="en-US"/>
        </w:rPr>
        <w:t>iscussion</w:t>
      </w:r>
      <w:r>
        <w:rPr>
          <w:rFonts w:ascii="Times New Roman" w:hAnsi="Times New Roman" w:cs="Times New Roman"/>
          <w:sz w:val="24"/>
          <w:szCs w:val="24"/>
          <w:lang w:val="en-US"/>
        </w:rPr>
        <w:t>)</w:t>
      </w:r>
      <w:r w:rsidRPr="008F32F8">
        <w:rPr>
          <w:rFonts w:ascii="Times New Roman" w:hAnsi="Times New Roman" w:cs="Times New Roman"/>
          <w:sz w:val="24"/>
          <w:szCs w:val="24"/>
          <w:lang w:val="en-US"/>
        </w:rPr>
        <w:t>.</w:t>
      </w:r>
    </w:p>
    <w:p w14:paraId="4084B232" w14:textId="3E5AC577" w:rsidR="00B473B5" w:rsidRDefault="00B473B5" w:rsidP="0046104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 the other hand, however, all of these possibilities are post-hoc justifications for our findings and nor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claims made in previous empirical papers or theoretical ones. As far as we are aware, past work on the AMP effect and misattribution as a mental process do not claim that misattribution occurs intentionally and in the presence of awareness (</w:t>
      </w:r>
      <w:r w:rsidRPr="00275158">
        <w:rPr>
          <w:rFonts w:ascii="Times New Roman" w:hAnsi="Times New Roman" w:cs="Times New Roman"/>
          <w:sz w:val="24"/>
          <w:szCs w:val="24"/>
          <w:highlight w:val="yellow"/>
          <w:lang w:val="en-US"/>
        </w:rPr>
        <w:t xml:space="preserve">CITE </w:t>
      </w:r>
      <w:r w:rsidR="00275158">
        <w:rPr>
          <w:rFonts w:ascii="Times New Roman" w:hAnsi="Times New Roman" w:cs="Times New Roman"/>
          <w:sz w:val="24"/>
          <w:szCs w:val="24"/>
          <w:highlight w:val="yellow"/>
          <w:lang w:val="en-US"/>
        </w:rPr>
        <w:t xml:space="preserve">SPECIFIC </w:t>
      </w:r>
      <w:r w:rsidRPr="00275158">
        <w:rPr>
          <w:rFonts w:ascii="Times New Roman" w:hAnsi="Times New Roman" w:cs="Times New Roman"/>
          <w:sz w:val="24"/>
          <w:szCs w:val="24"/>
          <w:highlight w:val="yellow"/>
          <w:lang w:val="en-US"/>
        </w:rPr>
        <w:t>PAPERS HERE</w:t>
      </w:r>
      <w:r>
        <w:rPr>
          <w:rFonts w:ascii="Times New Roman" w:hAnsi="Times New Roman" w:cs="Times New Roman"/>
          <w:sz w:val="24"/>
          <w:szCs w:val="24"/>
          <w:lang w:val="en-US"/>
        </w:rPr>
        <w:t xml:space="preserve">). Therefore, while we are happy to entertain post-hoc amendments to a theoretical concept, those post-hoc justifications should not be treated as equivalent to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pre-registered claims that conflict with them.</w:t>
      </w:r>
      <w:r w:rsidR="0027515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49E1D8C0" w14:textId="3CDF8EEB" w:rsidR="00B473B5" w:rsidRDefault="00275158" w:rsidP="0046104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Instead, it should be acknowledge</w:t>
      </w:r>
      <w:ins w:id="245" w:author="Jamie Cummins" w:date="2020-08-21T14:49:00Z">
        <w:r w:rsidR="00ED1092">
          <w:rPr>
            <w:rFonts w:ascii="Times New Roman" w:hAnsi="Times New Roman" w:cs="Times New Roman"/>
            <w:sz w:val="24"/>
            <w:szCs w:val="24"/>
            <w:lang w:val="en-US"/>
          </w:rPr>
          <w:t>d</w:t>
        </w:r>
      </w:ins>
      <w:r>
        <w:rPr>
          <w:rFonts w:ascii="Times New Roman" w:hAnsi="Times New Roman" w:cs="Times New Roman"/>
          <w:sz w:val="24"/>
          <w:szCs w:val="24"/>
          <w:lang w:val="en-US"/>
        </w:rPr>
        <w:t xml:space="preserve"> that an existing theoretical concept does not – as it stands – predict nor explain our findings. Instead, that a post-hoc adjustment to that concept could modify it in such a way that a plausible explanation could be offered. But any such adjustment (i.e., that misattribution occurs with awareness and intentionally) deviates significantly from what went before and should be empirically investigated rather than solely </w:t>
      </w:r>
      <w:commentRangeStart w:id="246"/>
      <w:r>
        <w:rPr>
          <w:rFonts w:ascii="Times New Roman" w:hAnsi="Times New Roman" w:cs="Times New Roman"/>
          <w:sz w:val="24"/>
          <w:szCs w:val="24"/>
          <w:lang w:val="en-US"/>
        </w:rPr>
        <w:t>conjectured</w:t>
      </w:r>
      <w:commentRangeEnd w:id="246"/>
      <w:r>
        <w:rPr>
          <w:rStyle w:val="CommentReference"/>
        </w:rPr>
        <w:commentReference w:id="246"/>
      </w:r>
      <w:r>
        <w:rPr>
          <w:rFonts w:ascii="Times New Roman" w:hAnsi="Times New Roman" w:cs="Times New Roman"/>
          <w:sz w:val="24"/>
          <w:szCs w:val="24"/>
          <w:lang w:val="en-US"/>
        </w:rPr>
        <w:t xml:space="preserve">. </w:t>
      </w:r>
    </w:p>
    <w:p w14:paraId="5403E2D0" w14:textId="402979D6" w:rsidR="00461045" w:rsidRPr="00461045" w:rsidRDefault="00275158" w:rsidP="00461045">
      <w:pPr>
        <w:spacing w:line="276" w:lineRule="auto"/>
        <w:rPr>
          <w:rFonts w:ascii="Times New Roman" w:hAnsi="Times New Roman" w:cs="Times New Roman"/>
          <w:sz w:val="24"/>
          <w:szCs w:val="24"/>
          <w:lang w:val="en-US"/>
        </w:rPr>
      </w:pPr>
      <w:r w:rsidRPr="00275158">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Still on the same subject, in the modified AMP, participants could use the compatibility between the valence of the prime and the valence of their rating as evidence for the influence of the prime on the target. Therefore, even if participants have no awareness of the priming when it occurs, they could still respond based on that compatibility. Further, it seems reasonable that people would detect a compatibility between their rating of the target and the valence of the prime more frequently when participants are more sensitive to the AMP (e.g., to misattribution). In other words, if some participants are more likely than others to show priming in any AMP, they would also be more likely to report the priming (in any AMP). Therefore, the finding of a positive relation between the awareness in the modified </w:t>
      </w:r>
      <w:r w:rsidR="00461045" w:rsidRPr="00461045">
        <w:rPr>
          <w:rFonts w:ascii="Times New Roman" w:hAnsi="Times New Roman" w:cs="Times New Roman"/>
          <w:sz w:val="24"/>
          <w:szCs w:val="24"/>
          <w:lang w:val="en-US"/>
        </w:rPr>
        <w:lastRenderedPageBreak/>
        <w:t>AMP and the priming effect in another non-modified AMP is not unequivocal evidence that misattribution is not responsible for the priming effect in the AMP. Again, the authors' account is plausible and important to share because it has serious implications, but the readers would also benefit from an explicit reminder of alternative accounts.</w:t>
      </w:r>
    </w:p>
    <w:p w14:paraId="34212C37" w14:textId="5922B372" w:rsidR="00461045" w:rsidRPr="00461045" w:rsidRDefault="002F5122" w:rsidP="00461045">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2F5122">
        <w:rPr>
          <w:rFonts w:ascii="Times New Roman" w:hAnsi="Times New Roman" w:cs="Times New Roman"/>
          <w:color w:val="FF0000"/>
          <w:sz w:val="24"/>
          <w:szCs w:val="24"/>
          <w:lang w:val="en-US"/>
        </w:rPr>
        <w:t xml:space="preserve">Our </w:t>
      </w:r>
      <w:del w:id="247" w:author="Jamie Cummins" w:date="2020-08-21T13:48:00Z">
        <w:r w:rsidRPr="002F5122" w:rsidDel="006D463B">
          <w:rPr>
            <w:rFonts w:ascii="Times New Roman" w:hAnsi="Times New Roman" w:cs="Times New Roman"/>
            <w:color w:val="FF0000"/>
            <w:sz w:val="24"/>
            <w:szCs w:val="24"/>
            <w:lang w:val="en-US"/>
          </w:rPr>
          <w:delText xml:space="preserve">sixth </w:delText>
        </w:r>
      </w:del>
      <w:ins w:id="248" w:author="Jamie Cummins" w:date="2020-08-21T13:48:00Z">
        <w:r w:rsidR="006D463B">
          <w:rPr>
            <w:rFonts w:ascii="Times New Roman" w:hAnsi="Times New Roman" w:cs="Times New Roman"/>
            <w:color w:val="FF0000"/>
            <w:sz w:val="24"/>
            <w:szCs w:val="24"/>
            <w:lang w:val="en-US"/>
          </w:rPr>
          <w:t>seventh</w:t>
        </w:r>
        <w:r w:rsidR="006D463B" w:rsidRPr="002F5122">
          <w:rPr>
            <w:rFonts w:ascii="Times New Roman" w:hAnsi="Times New Roman" w:cs="Times New Roman"/>
            <w:color w:val="FF0000"/>
            <w:sz w:val="24"/>
            <w:szCs w:val="24"/>
            <w:lang w:val="en-US"/>
          </w:rPr>
          <w:t xml:space="preserve"> </w:t>
        </w:r>
      </w:ins>
      <w:r w:rsidRPr="002F5122">
        <w:rPr>
          <w:rFonts w:ascii="Times New Roman" w:hAnsi="Times New Roman" w:cs="Times New Roman"/>
          <w:color w:val="FF0000"/>
          <w:sz w:val="24"/>
          <w:szCs w:val="24"/>
          <w:lang w:val="en-US"/>
        </w:rPr>
        <w:t xml:space="preserve">and </w:t>
      </w:r>
      <w:del w:id="249" w:author="Jamie Cummins" w:date="2020-08-21T13:48:00Z">
        <w:r w:rsidRPr="002F5122" w:rsidDel="006D463B">
          <w:rPr>
            <w:rFonts w:ascii="Times New Roman" w:hAnsi="Times New Roman" w:cs="Times New Roman"/>
            <w:color w:val="FF0000"/>
            <w:sz w:val="24"/>
            <w:szCs w:val="24"/>
            <w:lang w:val="en-US"/>
          </w:rPr>
          <w:delText xml:space="preserve">seventh </w:delText>
        </w:r>
      </w:del>
      <w:ins w:id="250" w:author="Jamie Cummins" w:date="2020-08-21T13:48:00Z">
        <w:r w:rsidR="006D463B">
          <w:rPr>
            <w:rFonts w:ascii="Times New Roman" w:hAnsi="Times New Roman" w:cs="Times New Roman"/>
            <w:color w:val="FF0000"/>
            <w:sz w:val="24"/>
            <w:szCs w:val="24"/>
            <w:lang w:val="en-US"/>
          </w:rPr>
          <w:t>eighth</w:t>
        </w:r>
        <w:r w:rsidR="006D463B" w:rsidRPr="002F5122">
          <w:rPr>
            <w:rFonts w:ascii="Times New Roman" w:hAnsi="Times New Roman" w:cs="Times New Roman"/>
            <w:color w:val="FF0000"/>
            <w:sz w:val="24"/>
            <w:szCs w:val="24"/>
            <w:lang w:val="en-US"/>
          </w:rPr>
          <w:t xml:space="preserve"> </w:t>
        </w:r>
      </w:ins>
      <w:r w:rsidRPr="002F5122">
        <w:rPr>
          <w:rFonts w:ascii="Times New Roman" w:hAnsi="Times New Roman" w:cs="Times New Roman"/>
          <w:color w:val="FF0000"/>
          <w:sz w:val="24"/>
          <w:szCs w:val="24"/>
          <w:lang w:val="en-US"/>
        </w:rPr>
        <w:t>experiment directly speak</w:t>
      </w:r>
      <w:del w:id="251" w:author="Jamie Cummins" w:date="2020-08-21T13:48:00Z">
        <w:r w:rsidRPr="002F5122" w:rsidDel="006D463B">
          <w:rPr>
            <w:rFonts w:ascii="Times New Roman" w:hAnsi="Times New Roman" w:cs="Times New Roman"/>
            <w:color w:val="FF0000"/>
            <w:sz w:val="24"/>
            <w:szCs w:val="24"/>
            <w:lang w:val="en-US"/>
          </w:rPr>
          <w:delText>s</w:delText>
        </w:r>
      </w:del>
      <w:r w:rsidRPr="002F5122">
        <w:rPr>
          <w:rFonts w:ascii="Times New Roman" w:hAnsi="Times New Roman" w:cs="Times New Roman"/>
          <w:color w:val="FF0000"/>
          <w:sz w:val="24"/>
          <w:szCs w:val="24"/>
          <w:lang w:val="en-US"/>
        </w:rPr>
        <w:t xml:space="preserve"> to (and contradict</w:t>
      </w:r>
      <w:del w:id="252" w:author="Jamie Cummins" w:date="2020-08-21T13:48:00Z">
        <w:r w:rsidRPr="002F5122" w:rsidDel="006D463B">
          <w:rPr>
            <w:rFonts w:ascii="Times New Roman" w:hAnsi="Times New Roman" w:cs="Times New Roman"/>
            <w:color w:val="FF0000"/>
            <w:sz w:val="24"/>
            <w:szCs w:val="24"/>
            <w:lang w:val="en-US"/>
          </w:rPr>
          <w:delText>s</w:delText>
        </w:r>
      </w:del>
      <w:r w:rsidRPr="002F5122">
        <w:rPr>
          <w:rFonts w:ascii="Times New Roman" w:hAnsi="Times New Roman" w:cs="Times New Roman"/>
          <w:color w:val="FF0000"/>
          <w:sz w:val="24"/>
          <w:szCs w:val="24"/>
          <w:lang w:val="en-US"/>
        </w:rPr>
        <w:t xml:space="preserve">) this alternative interpretation. </w:t>
      </w:r>
      <w:commentRangeStart w:id="253"/>
      <w:del w:id="254" w:author="Jamie Cummins" w:date="2020-08-21T14:49:00Z">
        <w:r w:rsidRPr="002F5122" w:rsidDel="00ED1092">
          <w:rPr>
            <w:rFonts w:ascii="Times New Roman" w:hAnsi="Times New Roman" w:cs="Times New Roman"/>
            <w:color w:val="FF0000"/>
            <w:sz w:val="24"/>
            <w:szCs w:val="24"/>
            <w:lang w:val="en-US"/>
          </w:rPr>
          <w:delText>However, the</w:delText>
        </w:r>
      </w:del>
      <w:ins w:id="255" w:author="Jamie Cummins" w:date="2020-08-21T14:49:00Z">
        <w:r w:rsidR="00ED1092">
          <w:rPr>
            <w:rFonts w:ascii="Times New Roman" w:hAnsi="Times New Roman" w:cs="Times New Roman"/>
            <w:color w:val="FF0000"/>
            <w:sz w:val="24"/>
            <w:szCs w:val="24"/>
            <w:lang w:val="en-US"/>
          </w:rPr>
          <w:t>The</w:t>
        </w:r>
      </w:ins>
      <w:r w:rsidRPr="002F5122">
        <w:rPr>
          <w:rFonts w:ascii="Times New Roman" w:hAnsi="Times New Roman" w:cs="Times New Roman"/>
          <w:color w:val="FF0000"/>
          <w:sz w:val="24"/>
          <w:szCs w:val="24"/>
          <w:lang w:val="en-US"/>
        </w:rPr>
        <w:t xml:space="preserve"> introduction </w:t>
      </w:r>
      <w:del w:id="256" w:author="Jamie Cummins" w:date="2020-08-21T14:49:00Z">
        <w:r w:rsidRPr="002F5122" w:rsidDel="00ED1092">
          <w:rPr>
            <w:rFonts w:ascii="Times New Roman" w:hAnsi="Times New Roman" w:cs="Times New Roman"/>
            <w:color w:val="FF0000"/>
            <w:sz w:val="24"/>
            <w:szCs w:val="24"/>
            <w:lang w:val="en-US"/>
          </w:rPr>
          <w:delText>of the section for the</w:delText>
        </w:r>
      </w:del>
      <w:ins w:id="257" w:author="Jamie Cummins" w:date="2020-08-21T14:49:00Z">
        <w:r w:rsidR="00ED1092">
          <w:rPr>
            <w:rFonts w:ascii="Times New Roman" w:hAnsi="Times New Roman" w:cs="Times New Roman"/>
            <w:color w:val="FF0000"/>
            <w:sz w:val="24"/>
            <w:szCs w:val="24"/>
            <w:lang w:val="en-US"/>
          </w:rPr>
          <w:t>of both the</w:t>
        </w:r>
      </w:ins>
      <w:r w:rsidRPr="002F5122">
        <w:rPr>
          <w:rFonts w:ascii="Times New Roman" w:hAnsi="Times New Roman" w:cs="Times New Roman"/>
          <w:color w:val="FF0000"/>
          <w:sz w:val="24"/>
          <w:szCs w:val="24"/>
          <w:lang w:val="en-US"/>
        </w:rPr>
        <w:t xml:space="preserve"> </w:t>
      </w:r>
      <w:del w:id="258" w:author="Jamie Cummins" w:date="2020-08-21T13:48:00Z">
        <w:r w:rsidRPr="002F5122" w:rsidDel="006D463B">
          <w:rPr>
            <w:rFonts w:ascii="Times New Roman" w:hAnsi="Times New Roman" w:cs="Times New Roman"/>
            <w:color w:val="FF0000"/>
            <w:sz w:val="24"/>
            <w:szCs w:val="24"/>
            <w:lang w:val="en-US"/>
          </w:rPr>
          <w:delText xml:space="preserve">sixth </w:delText>
        </w:r>
      </w:del>
      <w:ins w:id="259" w:author="Jamie Cummins" w:date="2020-08-21T13:48:00Z">
        <w:r w:rsidR="006D463B">
          <w:rPr>
            <w:rFonts w:ascii="Times New Roman" w:hAnsi="Times New Roman" w:cs="Times New Roman"/>
            <w:color w:val="FF0000"/>
            <w:sz w:val="24"/>
            <w:szCs w:val="24"/>
            <w:lang w:val="en-US"/>
          </w:rPr>
          <w:t>seventh</w:t>
        </w:r>
        <w:r w:rsidR="006D463B" w:rsidRPr="002F5122">
          <w:rPr>
            <w:rFonts w:ascii="Times New Roman" w:hAnsi="Times New Roman" w:cs="Times New Roman"/>
            <w:color w:val="FF0000"/>
            <w:sz w:val="24"/>
            <w:szCs w:val="24"/>
            <w:lang w:val="en-US"/>
          </w:rPr>
          <w:t xml:space="preserve"> </w:t>
        </w:r>
      </w:ins>
      <w:ins w:id="260" w:author="Jamie Cummins" w:date="2020-08-21T14:49:00Z">
        <w:r w:rsidR="00ED1092">
          <w:rPr>
            <w:rFonts w:ascii="Times New Roman" w:hAnsi="Times New Roman" w:cs="Times New Roman"/>
            <w:color w:val="FF0000"/>
            <w:sz w:val="24"/>
            <w:szCs w:val="24"/>
            <w:lang w:val="en-US"/>
          </w:rPr>
          <w:t xml:space="preserve">and eighth </w:t>
        </w:r>
      </w:ins>
      <w:r w:rsidRPr="002F5122">
        <w:rPr>
          <w:rFonts w:ascii="Times New Roman" w:hAnsi="Times New Roman" w:cs="Times New Roman"/>
          <w:color w:val="FF0000"/>
          <w:sz w:val="24"/>
          <w:szCs w:val="24"/>
          <w:lang w:val="en-US"/>
        </w:rPr>
        <w:t>experiment</w:t>
      </w:r>
      <w:ins w:id="261" w:author="Jamie Cummins" w:date="2020-08-21T14:49:00Z">
        <w:r w:rsidR="00ED1092">
          <w:rPr>
            <w:rFonts w:ascii="Times New Roman" w:hAnsi="Times New Roman" w:cs="Times New Roman"/>
            <w:color w:val="FF0000"/>
            <w:sz w:val="24"/>
            <w:szCs w:val="24"/>
            <w:lang w:val="en-US"/>
          </w:rPr>
          <w:t>s also</w:t>
        </w:r>
      </w:ins>
      <w:r w:rsidRPr="002F5122">
        <w:rPr>
          <w:rFonts w:ascii="Times New Roman" w:hAnsi="Times New Roman" w:cs="Times New Roman"/>
          <w:color w:val="FF0000"/>
          <w:sz w:val="24"/>
          <w:szCs w:val="24"/>
          <w:lang w:val="en-US"/>
        </w:rPr>
        <w:t xml:space="preserve"> provid</w:t>
      </w:r>
      <w:del w:id="262" w:author="Jamie Cummins" w:date="2020-08-21T14:49:00Z">
        <w:r w:rsidRPr="002F5122" w:rsidDel="00ED1092">
          <w:rPr>
            <w:rFonts w:ascii="Times New Roman" w:hAnsi="Times New Roman" w:cs="Times New Roman"/>
            <w:color w:val="FF0000"/>
            <w:sz w:val="24"/>
            <w:szCs w:val="24"/>
            <w:lang w:val="en-US"/>
          </w:rPr>
          <w:delText>e</w:delText>
        </w:r>
      </w:del>
      <w:ins w:id="263" w:author="Jamie Cummins" w:date="2020-08-21T14:49:00Z">
        <w:r w:rsidR="00ED1092">
          <w:rPr>
            <w:rFonts w:ascii="Times New Roman" w:hAnsi="Times New Roman" w:cs="Times New Roman"/>
            <w:color w:val="FF0000"/>
            <w:sz w:val="24"/>
            <w:szCs w:val="24"/>
            <w:lang w:val="en-US"/>
          </w:rPr>
          <w:t>e</w:t>
        </w:r>
      </w:ins>
      <w:del w:id="264" w:author="Jamie Cummins" w:date="2020-08-21T14:49:00Z">
        <w:r w:rsidRPr="002F5122" w:rsidDel="00ED1092">
          <w:rPr>
            <w:rFonts w:ascii="Times New Roman" w:hAnsi="Times New Roman" w:cs="Times New Roman"/>
            <w:color w:val="FF0000"/>
            <w:sz w:val="24"/>
            <w:szCs w:val="24"/>
            <w:lang w:val="en-US"/>
          </w:rPr>
          <w:delText>s a</w:delText>
        </w:r>
      </w:del>
      <w:r w:rsidRPr="002F5122">
        <w:rPr>
          <w:rFonts w:ascii="Times New Roman" w:hAnsi="Times New Roman" w:cs="Times New Roman"/>
          <w:color w:val="FF0000"/>
          <w:sz w:val="24"/>
          <w:szCs w:val="24"/>
          <w:lang w:val="en-US"/>
        </w:rPr>
        <w:t xml:space="preserve"> reminder</w:t>
      </w:r>
      <w:ins w:id="265" w:author="Jamie Cummins" w:date="2020-08-21T14:49:00Z">
        <w:r w:rsidR="00ED1092">
          <w:rPr>
            <w:rFonts w:ascii="Times New Roman" w:hAnsi="Times New Roman" w:cs="Times New Roman"/>
            <w:color w:val="FF0000"/>
            <w:sz w:val="24"/>
            <w:szCs w:val="24"/>
            <w:lang w:val="en-US"/>
          </w:rPr>
          <w:t>s</w:t>
        </w:r>
      </w:ins>
      <w:r w:rsidRPr="002F5122">
        <w:rPr>
          <w:rFonts w:ascii="Times New Roman" w:hAnsi="Times New Roman" w:cs="Times New Roman"/>
          <w:color w:val="FF0000"/>
          <w:sz w:val="24"/>
          <w:szCs w:val="24"/>
          <w:lang w:val="en-US"/>
        </w:rPr>
        <w:t xml:space="preserve"> to readers that alternative perspectives could be possible.  </w:t>
      </w:r>
      <w:commentRangeEnd w:id="253"/>
      <w:r w:rsidRPr="003849C7">
        <w:rPr>
          <w:rStyle w:val="CommentReference"/>
          <w:rFonts w:ascii="Times New Roman" w:hAnsi="Times New Roman" w:cs="Times New Roman"/>
          <w:sz w:val="24"/>
          <w:szCs w:val="24"/>
          <w:lang w:val="en-GB"/>
        </w:rPr>
        <w:commentReference w:id="253"/>
      </w:r>
      <w:r>
        <w:rPr>
          <w:rFonts w:ascii="Times New Roman" w:hAnsi="Times New Roman" w:cs="Times New Roman"/>
          <w:sz w:val="24"/>
          <w:szCs w:val="24"/>
          <w:lang w:val="en-US"/>
        </w:rPr>
        <w:t xml:space="preserve"> </w:t>
      </w:r>
    </w:p>
    <w:p w14:paraId="77AA0DF9" w14:textId="3FB55790" w:rsidR="00461045" w:rsidRPr="00461045" w:rsidRDefault="002F5122" w:rsidP="00461045">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Related to the previous point, in p. 15, the authors wrote that they sought to determine if awareness drives AMP effects. They then use the verb "driven" often throughout the manuscript. I think that "drive" implies a causal role for awareness. However, the authors did not manipulate awareness. Therefore, they can conclude only about the possibility of a relation between awareness and the AMP effect, and not a causal relation. Very often, the word "drive" seemed inaccurate and might have conveyed the wrong message. Often, moderation of the priming effect by reported priming was described as evidence that the priming effect was driven by awareness or by trials in which participants showed awareness, or by participants who reported much awareness. It is possible that I do not understand the meaning of "drive", but I do not think that it is common to describe findings of moderation, especially when the moderator is not manipulated, as evidence that the moderated effect is driven by the moderator.</w:t>
      </w:r>
    </w:p>
    <w:p w14:paraId="1BE25AAF" w14:textId="35D3E9D7" w:rsidR="002F5122" w:rsidDel="00FD6347" w:rsidRDefault="002F5122" w:rsidP="00461045">
      <w:pPr>
        <w:spacing w:line="276" w:lineRule="auto"/>
        <w:rPr>
          <w:del w:id="266" w:author="Jamie Cummins" w:date="2020-08-21T14:50:00Z"/>
          <w:rFonts w:ascii="Times New Roman" w:hAnsi="Times New Roman" w:cs="Times New Roman"/>
          <w:color w:val="FF0000"/>
          <w:sz w:val="24"/>
          <w:szCs w:val="24"/>
          <w:lang w:val="en-US"/>
        </w:rPr>
      </w:pPr>
      <w:r w:rsidRPr="002F5122">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del w:id="267" w:author="Jamie Cummins" w:date="2020-08-21T14:50:00Z">
        <w:r w:rsidRPr="002F5122" w:rsidDel="00FD6347">
          <w:rPr>
            <w:rFonts w:ascii="Times New Roman" w:hAnsi="Times New Roman" w:cs="Times New Roman"/>
            <w:color w:val="FF0000"/>
            <w:sz w:val="24"/>
            <w:szCs w:val="24"/>
            <w:lang w:val="en-US"/>
          </w:rPr>
          <w:delText xml:space="preserve">We take the reviewer’s point that our use of “driven” was at times misplaced. We still hold firm that the AMP effect (at the group level) is driven by the subset of participants who are more frequently aware of the influence of the prime on the responses (because this claim is at the effect level, and is demonstrated across our </w:delText>
        </w:r>
        <w:commentRangeStart w:id="268"/>
        <w:r w:rsidRPr="002F5122" w:rsidDel="00FD6347">
          <w:rPr>
            <w:rFonts w:ascii="Times New Roman" w:hAnsi="Times New Roman" w:cs="Times New Roman"/>
            <w:color w:val="FF0000"/>
            <w:sz w:val="24"/>
            <w:szCs w:val="24"/>
            <w:lang w:val="en-US"/>
          </w:rPr>
          <w:delText>studies</w:delText>
        </w:r>
        <w:commentRangeEnd w:id="268"/>
        <w:r w:rsidDel="00FD6347">
          <w:rPr>
            <w:rStyle w:val="CommentReference"/>
          </w:rPr>
          <w:commentReference w:id="268"/>
        </w:r>
        <w:r w:rsidRPr="002F5122" w:rsidDel="00FD6347">
          <w:rPr>
            <w:rFonts w:ascii="Times New Roman" w:hAnsi="Times New Roman" w:cs="Times New Roman"/>
            <w:color w:val="FF0000"/>
            <w:sz w:val="24"/>
            <w:szCs w:val="24"/>
            <w:lang w:val="en-US"/>
          </w:rPr>
          <w:delText xml:space="preserve">). </w:delText>
        </w:r>
      </w:del>
    </w:p>
    <w:p w14:paraId="51E6FB0C" w14:textId="0FDC3F5E" w:rsidR="00461045" w:rsidRPr="00461045" w:rsidRDefault="002F5122" w:rsidP="00FD6347">
      <w:pPr>
        <w:spacing w:line="276" w:lineRule="auto"/>
        <w:rPr>
          <w:rFonts w:ascii="Times New Roman" w:hAnsi="Times New Roman" w:cs="Times New Roman"/>
          <w:sz w:val="24"/>
          <w:szCs w:val="24"/>
          <w:lang w:val="en-US"/>
        </w:rPr>
      </w:pPr>
      <w:del w:id="269" w:author="Jamie Cummins" w:date="2020-08-21T14:50:00Z">
        <w:r w:rsidDel="00FD6347">
          <w:rPr>
            <w:rFonts w:ascii="Times New Roman" w:hAnsi="Times New Roman" w:cs="Times New Roman"/>
            <w:color w:val="FF0000"/>
            <w:sz w:val="24"/>
            <w:szCs w:val="24"/>
            <w:lang w:val="en-US"/>
          </w:rPr>
          <w:delText>Nevertheless</w:delText>
        </w:r>
        <w:r w:rsidRPr="002F5122" w:rsidDel="00FD6347">
          <w:rPr>
            <w:rFonts w:ascii="Times New Roman" w:hAnsi="Times New Roman" w:cs="Times New Roman"/>
            <w:color w:val="FF0000"/>
            <w:sz w:val="24"/>
            <w:szCs w:val="24"/>
            <w:lang w:val="en-US"/>
          </w:rPr>
          <w:delText xml:space="preserve">, </w:delText>
        </w:r>
        <w:r w:rsidDel="00FD6347">
          <w:rPr>
            <w:rFonts w:ascii="Times New Roman" w:hAnsi="Times New Roman" w:cs="Times New Roman"/>
            <w:color w:val="FF0000"/>
            <w:sz w:val="24"/>
            <w:szCs w:val="24"/>
            <w:lang w:val="en-US"/>
          </w:rPr>
          <w:delText xml:space="preserve">and in line with Reviewer 1’s suggestions, </w:delText>
        </w:r>
        <w:r w:rsidRPr="002F5122" w:rsidDel="00FD6347">
          <w:rPr>
            <w:rFonts w:ascii="Times New Roman" w:hAnsi="Times New Roman" w:cs="Times New Roman"/>
            <w:color w:val="FF0000"/>
            <w:sz w:val="24"/>
            <w:szCs w:val="24"/>
            <w:lang w:val="en-US"/>
          </w:rPr>
          <w:delText xml:space="preserve">we have </w:delText>
        </w:r>
        <w:r w:rsidDel="00FD6347">
          <w:rPr>
            <w:rFonts w:ascii="Times New Roman" w:hAnsi="Times New Roman" w:cs="Times New Roman"/>
            <w:color w:val="FF0000"/>
            <w:sz w:val="24"/>
            <w:szCs w:val="24"/>
            <w:lang w:val="en-US"/>
          </w:rPr>
          <w:delText xml:space="preserve">revised </w:delText>
        </w:r>
        <w:r w:rsidRPr="002F5122" w:rsidDel="00FD6347">
          <w:rPr>
            <w:rFonts w:ascii="Times New Roman" w:hAnsi="Times New Roman" w:cs="Times New Roman"/>
            <w:color w:val="FF0000"/>
            <w:sz w:val="24"/>
            <w:szCs w:val="24"/>
            <w:lang w:val="en-US"/>
          </w:rPr>
          <w:delText xml:space="preserve">our language </w:delText>
        </w:r>
        <w:r w:rsidDel="00FD6347">
          <w:rPr>
            <w:rFonts w:ascii="Times New Roman" w:hAnsi="Times New Roman" w:cs="Times New Roman"/>
            <w:color w:val="FF0000"/>
            <w:sz w:val="24"/>
            <w:szCs w:val="24"/>
            <w:lang w:val="en-US"/>
          </w:rPr>
          <w:delText xml:space="preserve">throughout the paper (i.e., </w:delText>
        </w:r>
        <w:r w:rsidRPr="002F5122" w:rsidDel="00FD6347">
          <w:rPr>
            <w:rFonts w:ascii="Times New Roman" w:hAnsi="Times New Roman" w:cs="Times New Roman"/>
            <w:color w:val="FF0000"/>
            <w:sz w:val="24"/>
            <w:szCs w:val="24"/>
            <w:highlight w:val="yellow"/>
            <w:lang w:val="en-US"/>
          </w:rPr>
          <w:delText>STATE EXACTLY HOW HERE</w:delText>
        </w:r>
        <w:r w:rsidDel="00FD6347">
          <w:rPr>
            <w:rFonts w:ascii="Times New Roman" w:hAnsi="Times New Roman" w:cs="Times New Roman"/>
            <w:color w:val="FF0000"/>
            <w:sz w:val="24"/>
            <w:szCs w:val="24"/>
            <w:lang w:val="en-US"/>
          </w:rPr>
          <w:delText>)</w:delText>
        </w:r>
        <w:r w:rsidRPr="002F5122" w:rsidDel="00FD6347">
          <w:rPr>
            <w:rFonts w:ascii="Times New Roman" w:hAnsi="Times New Roman" w:cs="Times New Roman"/>
            <w:color w:val="FF0000"/>
            <w:sz w:val="24"/>
            <w:szCs w:val="24"/>
            <w:lang w:val="en-US"/>
          </w:rPr>
          <w:delText xml:space="preserve">.  </w:delText>
        </w:r>
        <w:r w:rsidDel="00FD6347">
          <w:rPr>
            <w:rFonts w:ascii="Times New Roman" w:hAnsi="Times New Roman" w:cs="Times New Roman"/>
            <w:sz w:val="24"/>
            <w:szCs w:val="24"/>
            <w:lang w:val="en-US"/>
          </w:rPr>
          <w:delText xml:space="preserve"> </w:delText>
        </w:r>
      </w:del>
      <w:ins w:id="270" w:author="Jamie Cummins" w:date="2020-08-21T14:50:00Z">
        <w:r w:rsidR="00FD6347">
          <w:rPr>
            <w:rFonts w:ascii="Times New Roman" w:hAnsi="Times New Roman" w:cs="Times New Roman"/>
            <w:color w:val="FF0000"/>
            <w:sz w:val="24"/>
            <w:szCs w:val="24"/>
            <w:lang w:val="en-US"/>
          </w:rPr>
          <w:t>Per the suggestion of the Reviewer (as well as Revi</w:t>
        </w:r>
      </w:ins>
      <w:ins w:id="271" w:author="Jamie Cummins" w:date="2020-08-21T14:51:00Z">
        <w:r w:rsidR="00DE781A">
          <w:rPr>
            <w:rFonts w:ascii="Times New Roman" w:hAnsi="Times New Roman" w:cs="Times New Roman"/>
            <w:color w:val="FF0000"/>
            <w:sz w:val="24"/>
            <w:szCs w:val="24"/>
            <w:lang w:val="en-US"/>
          </w:rPr>
          <w:t xml:space="preserve">ewer 2 and the Editor) we have toned </w:t>
        </w:r>
      </w:ins>
      <w:ins w:id="272" w:author="Jamie Cummins" w:date="2020-08-21T14:52:00Z">
        <w:r w:rsidR="00DE781A">
          <w:rPr>
            <w:rFonts w:ascii="Times New Roman" w:hAnsi="Times New Roman" w:cs="Times New Roman"/>
            <w:color w:val="FF0000"/>
            <w:sz w:val="24"/>
            <w:szCs w:val="24"/>
            <w:lang w:val="en-US"/>
          </w:rPr>
          <w:t xml:space="preserve">down the causal language substantially throughout the manuscript. We thank all parties for catching this point. </w:t>
        </w:r>
      </w:ins>
    </w:p>
    <w:p w14:paraId="38D13EE3" w14:textId="43E408CA" w:rsidR="00461045" w:rsidRPr="00461045" w:rsidRDefault="002F5122" w:rsidP="00461045">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The authors seem to accept the idea that in order to measure implicit cognitions (e.g., attitudes that influence behavior without people's awareness), the mechanism that underlies performance in the measure must be implicit (e.g., the priming effect in the AMP must occur without people's </w:t>
      </w:r>
      <w:commentRangeStart w:id="273"/>
      <w:r w:rsidR="00461045" w:rsidRPr="00461045">
        <w:rPr>
          <w:rFonts w:ascii="Times New Roman" w:hAnsi="Times New Roman" w:cs="Times New Roman"/>
          <w:sz w:val="24"/>
          <w:szCs w:val="24"/>
          <w:lang w:val="en-US"/>
        </w:rPr>
        <w:t>awareness</w:t>
      </w:r>
      <w:commentRangeEnd w:id="273"/>
      <w:r w:rsidR="000C0B71">
        <w:rPr>
          <w:rStyle w:val="CommentReference"/>
        </w:rPr>
        <w:commentReference w:id="273"/>
      </w:r>
      <w:r w:rsidR="00461045" w:rsidRPr="00461045">
        <w:rPr>
          <w:rFonts w:ascii="Times New Roman" w:hAnsi="Times New Roman" w:cs="Times New Roman"/>
          <w:sz w:val="24"/>
          <w:szCs w:val="24"/>
          <w:lang w:val="en-US"/>
        </w:rPr>
        <w:t>). Clearly, this is not always the case for psychological measures. When I report that I strongly agree with the statement "I am shy" in a shyness questionnaire, it is likely that none of the processes that cause my shy behavior also cause my response in the questionnaire. This might be also true for the IAT and evaluative priming: it is possible that the processes the mediate the effect of mental associations on performance in those tasks are quite different from the processes that mediate the effect of mental associations on automatic evaluation.</w:t>
      </w:r>
    </w:p>
    <w:p w14:paraId="47F223B7" w14:textId="77777777" w:rsidR="00461045" w:rsidRPr="00461045" w:rsidRDefault="00461045" w:rsidP="00461045">
      <w:pPr>
        <w:spacing w:line="276" w:lineRule="auto"/>
        <w:rPr>
          <w:rFonts w:ascii="Times New Roman" w:hAnsi="Times New Roman" w:cs="Times New Roman"/>
          <w:sz w:val="24"/>
          <w:szCs w:val="24"/>
          <w:lang w:val="en-US"/>
        </w:rPr>
      </w:pPr>
      <w:commentRangeStart w:id="274"/>
      <w:r w:rsidRPr="00461045">
        <w:rPr>
          <w:rFonts w:ascii="Times New Roman" w:hAnsi="Times New Roman" w:cs="Times New Roman"/>
          <w:sz w:val="24"/>
          <w:szCs w:val="24"/>
          <w:lang w:val="en-US"/>
        </w:rPr>
        <w:t>The authors might argue that if the priming effect in the AMP elicits awareness, there is little reason to suspect that the AMP would measure evaluation that escapes awareness</w:t>
      </w:r>
      <w:commentRangeEnd w:id="274"/>
      <w:r w:rsidR="000C0B71">
        <w:rPr>
          <w:rStyle w:val="CommentReference"/>
        </w:rPr>
        <w:commentReference w:id="274"/>
      </w:r>
      <w:r w:rsidRPr="00461045">
        <w:rPr>
          <w:rFonts w:ascii="Times New Roman" w:hAnsi="Times New Roman" w:cs="Times New Roman"/>
          <w:sz w:val="24"/>
          <w:szCs w:val="24"/>
          <w:lang w:val="en-US"/>
        </w:rPr>
        <w:t xml:space="preserve">. That might be so, but, by now, </w:t>
      </w:r>
      <w:commentRangeStart w:id="275"/>
      <w:r w:rsidRPr="00461045">
        <w:rPr>
          <w:rFonts w:ascii="Times New Roman" w:hAnsi="Times New Roman" w:cs="Times New Roman"/>
          <w:sz w:val="24"/>
          <w:szCs w:val="24"/>
          <w:lang w:val="en-US"/>
        </w:rPr>
        <w:t xml:space="preserve">there is published evidence about the validity of the AMP as a measure of automatic evaluation that go beyond the investigation of the processes that underlie the priming effect in the AMP </w:t>
      </w:r>
      <w:commentRangeEnd w:id="275"/>
      <w:r w:rsidR="000C0B71">
        <w:rPr>
          <w:rStyle w:val="CommentReference"/>
        </w:rPr>
        <w:commentReference w:id="275"/>
      </w:r>
      <w:r w:rsidRPr="00461045">
        <w:rPr>
          <w:rFonts w:ascii="Times New Roman" w:hAnsi="Times New Roman" w:cs="Times New Roman"/>
          <w:sz w:val="24"/>
          <w:szCs w:val="24"/>
          <w:lang w:val="en-US"/>
        </w:rPr>
        <w:t xml:space="preserve">(for reviews, see Cameron,Brown-Iannuzzi, &amp; Payne, 2012; Payne &amp; Lundberg, 2014 [see the validity section]). It would benefit the readers if the authors acknowledge that. </w:t>
      </w:r>
      <w:commentRangeStart w:id="276"/>
      <w:r w:rsidRPr="00461045">
        <w:rPr>
          <w:rFonts w:ascii="Times New Roman" w:hAnsi="Times New Roman" w:cs="Times New Roman"/>
          <w:sz w:val="24"/>
          <w:szCs w:val="24"/>
          <w:lang w:val="en-US"/>
        </w:rPr>
        <w:t>The authors could also choose to review that evidence and cast doubts on their validity (e.g., I have not seen any convincing finding that was replicated in an independent lab).</w:t>
      </w:r>
      <w:commentRangeEnd w:id="276"/>
      <w:r w:rsidR="000C0B71">
        <w:rPr>
          <w:rStyle w:val="CommentReference"/>
        </w:rPr>
        <w:commentReference w:id="276"/>
      </w:r>
      <w:r w:rsidRPr="00461045">
        <w:rPr>
          <w:rFonts w:ascii="Times New Roman" w:hAnsi="Times New Roman" w:cs="Times New Roman"/>
          <w:sz w:val="24"/>
          <w:szCs w:val="24"/>
          <w:lang w:val="en-US"/>
        </w:rPr>
        <w:t xml:space="preserve"> Yet, at this time, even a finding that the priming effect in the AMP is </w:t>
      </w:r>
      <w:r w:rsidRPr="00461045">
        <w:rPr>
          <w:rFonts w:ascii="Times New Roman" w:hAnsi="Times New Roman" w:cs="Times New Roman"/>
          <w:sz w:val="24"/>
          <w:szCs w:val="24"/>
          <w:lang w:val="en-US"/>
        </w:rPr>
        <w:lastRenderedPageBreak/>
        <w:t xml:space="preserve">completely intentional would not suffice for the conclusion </w:t>
      </w:r>
      <w:commentRangeStart w:id="277"/>
      <w:r w:rsidRPr="00461045">
        <w:rPr>
          <w:rFonts w:ascii="Times New Roman" w:hAnsi="Times New Roman" w:cs="Times New Roman"/>
          <w:sz w:val="24"/>
          <w:szCs w:val="24"/>
          <w:lang w:val="en-US"/>
        </w:rPr>
        <w:t xml:space="preserve">that it is not a good measure of automatic evaluation, without arguments against the evidence reported so far from </w:t>
      </w:r>
      <w:commentRangeEnd w:id="277"/>
      <w:r w:rsidR="000C0B71">
        <w:rPr>
          <w:rStyle w:val="CommentReference"/>
        </w:rPr>
        <w:commentReference w:id="277"/>
      </w:r>
      <w:r w:rsidRPr="00461045">
        <w:rPr>
          <w:rFonts w:ascii="Times New Roman" w:hAnsi="Times New Roman" w:cs="Times New Roman"/>
          <w:sz w:val="24"/>
          <w:szCs w:val="24"/>
          <w:lang w:val="en-US"/>
        </w:rPr>
        <w:t>(mostly correlative) validation studies that helped establish the AMP as a measure of implicit social cognition.</w:t>
      </w:r>
    </w:p>
    <w:p w14:paraId="44DCF3DD" w14:textId="77777777" w:rsidR="002F5122" w:rsidRPr="003849C7" w:rsidRDefault="002F5122" w:rsidP="002F5122">
      <w:pPr>
        <w:pStyle w:val="NormalWeb"/>
        <w:rPr>
          <w:color w:val="FF0000"/>
        </w:rPr>
      </w:pPr>
      <w:r w:rsidRPr="002F5122">
        <w:rPr>
          <w:b/>
          <w:lang w:val="en-US"/>
        </w:rPr>
        <w:t>Authors</w:t>
      </w:r>
      <w:r>
        <w:rPr>
          <w:lang w:val="en-US"/>
        </w:rPr>
        <w:t xml:space="preserve">: </w:t>
      </w:r>
      <w:r w:rsidRPr="003849C7">
        <w:rPr>
          <w:color w:val="FF0000"/>
        </w:rPr>
        <w:t>We would contend that much (if not all) of the published literature which has provided evidence for the AMP’s validity as a measure of automatic evaluations has suggested that the AMP is valid based on the fact that (i) it predicts criterion behaviours, and (ii) its scores converge and diverge between and from explicit measures under theoretically-predictable conditions.</w:t>
      </w:r>
      <w:commentRangeStart w:id="278"/>
      <w:commentRangeEnd w:id="278"/>
      <w:r w:rsidRPr="003849C7">
        <w:rPr>
          <w:rStyle w:val="CommentReference"/>
          <w:rFonts w:eastAsiaTheme="minorHAnsi"/>
          <w:sz w:val="24"/>
          <w:szCs w:val="24"/>
          <w:lang w:val="en-GB" w:eastAsia="en-US"/>
        </w:rPr>
        <w:commentReference w:id="278"/>
      </w:r>
      <w:commentRangeStart w:id="279"/>
      <w:commentRangeEnd w:id="279"/>
      <w:r w:rsidR="000C0B71">
        <w:rPr>
          <w:rStyle w:val="CommentReference"/>
          <w:rFonts w:asciiTheme="minorHAnsi" w:eastAsiaTheme="minorHAnsi" w:hAnsiTheme="minorHAnsi" w:cstheme="minorBidi"/>
          <w:lang w:val="nl-BE" w:eastAsia="en-US"/>
        </w:rPr>
        <w:commentReference w:id="279"/>
      </w:r>
    </w:p>
    <w:p w14:paraId="6B84383A" w14:textId="77777777" w:rsidR="002F5122" w:rsidRPr="003849C7" w:rsidRDefault="002F5122" w:rsidP="002F5122">
      <w:pPr>
        <w:pStyle w:val="NormalWeb"/>
        <w:rPr>
          <w:color w:val="FF0000"/>
        </w:rPr>
      </w:pPr>
      <w:r w:rsidRPr="003849C7">
        <w:rPr>
          <w:color w:val="FF0000"/>
        </w:rPr>
        <w:t xml:space="preserve">The first of these two criteria are based on external validity; i.e., the AMP’s relationship with other measures external to the AMP itself. However, the fact that the AMP predicts criterion behaviors is not evidence for its validity as an </w:t>
      </w:r>
      <w:r w:rsidRPr="003849C7">
        <w:rPr>
          <w:i/>
          <w:iCs/>
          <w:color w:val="FF0000"/>
        </w:rPr>
        <w:t xml:space="preserve">automatic </w:t>
      </w:r>
      <w:r w:rsidRPr="003849C7">
        <w:rPr>
          <w:color w:val="FF0000"/>
        </w:rPr>
        <w:t xml:space="preserve">measure of cognition. Additionally, based on the second point, although convergence with/divergence from explicit measures in theoretically-predictable ways is stronger evidence, other research using the AMP has demonstrated that implicit-explicit correlations between measurement procedures (or lack thereof) are not necessarily indicative of correlations between the relevant latent attitude constructs. This is because of the fact that these correlations can often be traced back to the structural (dis)similarity of the measurement procedures (Payne, Burkley, &amp; Stokes, 2008). As well as this, such correlations are often attenuated due to measurement error associated with the measurement procedures (Archer et al., 2008). For these reasons, we feel that these points cannot necessarily be taken as strong evidence for the validity of the AMP as a measure of automatic evaluations. There is also other published evidence that does not find the AMP functions well in predicting automatic evaluations (e.g., Teige-Mocigemba et al., 2018). </w:t>
      </w:r>
    </w:p>
    <w:p w14:paraId="4A6E0C32" w14:textId="77777777" w:rsidR="002F5122" w:rsidRPr="003849C7" w:rsidRDefault="002F5122" w:rsidP="002F5122">
      <w:pPr>
        <w:pStyle w:val="NormalWeb"/>
        <w:rPr>
          <w:color w:val="FF0000"/>
        </w:rPr>
      </w:pPr>
      <w:r w:rsidRPr="003849C7">
        <w:rPr>
          <w:color w:val="FF0000"/>
        </w:rPr>
        <w:t xml:space="preserve">In our structural validity analysis, we investigate whether the AMP is a valid measure of </w:t>
      </w:r>
      <w:r w:rsidRPr="003849C7">
        <w:rPr>
          <w:i/>
          <w:iCs/>
          <w:color w:val="FF0000"/>
        </w:rPr>
        <w:t xml:space="preserve">automatic </w:t>
      </w:r>
      <w:r w:rsidRPr="003849C7">
        <w:rPr>
          <w:color w:val="FF0000"/>
        </w:rPr>
        <w:t xml:space="preserve">evaluations (in the sense of the evaluations of the stimuli within the procedure occurring without awareness). We demonstrate that the AMP </w:t>
      </w:r>
      <w:r w:rsidRPr="003849C7">
        <w:rPr>
          <w:i/>
          <w:iCs/>
          <w:color w:val="FF0000"/>
        </w:rPr>
        <w:t>is</w:t>
      </w:r>
      <w:r w:rsidRPr="003849C7">
        <w:rPr>
          <w:color w:val="FF0000"/>
        </w:rPr>
        <w:t xml:space="preserve"> a valid measure of evaluations when scores are calculated using non-aware trials, but the AMP </w:t>
      </w:r>
      <w:r w:rsidRPr="003849C7">
        <w:rPr>
          <w:i/>
          <w:iCs/>
          <w:color w:val="FF0000"/>
        </w:rPr>
        <w:t>is not</w:t>
      </w:r>
      <w:r w:rsidRPr="003849C7">
        <w:rPr>
          <w:color w:val="FF0000"/>
        </w:rPr>
        <w:t xml:space="preserve"> a valid measure of evaluations when scores are calculated using aware trials. So the AMP can be either a structurally-valid measure of nonautomatic evaluations, or a structurally-invalid measure of automatic evaluations. This can explain why the AMP shows correspondence with criterion behaviors (i.e., it is validly measuring evaluations under nonautomatic conditions), and also why the AMP is only effective for subsets of individuals (i.e., it is more valid for those participants who are influence-aware). </w:t>
      </w:r>
    </w:p>
    <w:p w14:paraId="166E6744" w14:textId="08C9DB4A" w:rsidR="00461045" w:rsidRPr="00461045" w:rsidRDefault="000C0B71" w:rsidP="00461045">
      <w:pPr>
        <w:spacing w:line="276" w:lineRule="auto"/>
        <w:rPr>
          <w:rFonts w:ascii="Times New Roman" w:hAnsi="Times New Roman" w:cs="Times New Roman"/>
          <w:sz w:val="24"/>
          <w:szCs w:val="24"/>
          <w:lang w:val="en-US"/>
        </w:rPr>
      </w:pPr>
      <w:r w:rsidRPr="000C0B71">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The description of Experiment 2 in Payne et al. (2013) does not seem accurate. To the best of my understanding, the most important finding was that the AMP predicted judgment of a Black (but not White) target that behaved ambiguously, whereas the direct rating of the primes did not. I think that this is one of the best findings in support of the AMP as a measure of an implicit construct (and pursuing its replication should be a priority of our field, especially considering the rather small sample in the original experiment, n = 45). In the first description of this experiment in the present manuscript (pp. 8-9), that aspect of the experiment is not mentioned at all. </w:t>
      </w:r>
    </w:p>
    <w:p w14:paraId="247C6523" w14:textId="1A9C5E4E" w:rsidR="00461045" w:rsidRPr="00461045" w:rsidRDefault="000C0B71" w:rsidP="00461045">
      <w:pPr>
        <w:spacing w:line="276" w:lineRule="auto"/>
        <w:rPr>
          <w:rFonts w:ascii="Times New Roman" w:hAnsi="Times New Roman" w:cs="Times New Roman"/>
          <w:sz w:val="24"/>
          <w:szCs w:val="24"/>
          <w:lang w:val="en-US"/>
        </w:rPr>
      </w:pPr>
      <w:r w:rsidRPr="000C0B7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2B71AF" w:rsidRPr="002B71AF">
        <w:rPr>
          <w:rFonts w:ascii="Times New Roman" w:hAnsi="Times New Roman" w:cs="Times New Roman"/>
          <w:sz w:val="24"/>
          <w:szCs w:val="24"/>
          <w:lang w:val="en-US"/>
        </w:rPr>
        <w:t xml:space="preserve">We thank Reviewer 1 for pointing this omission out to us. </w:t>
      </w:r>
      <w:del w:id="280" w:author="Jamie Cummins" w:date="2020-08-21T15:00:00Z">
        <w:r w:rsidR="002B71AF" w:rsidRPr="002B71AF" w:rsidDel="0060444D">
          <w:rPr>
            <w:rFonts w:ascii="Times New Roman" w:hAnsi="Times New Roman" w:cs="Times New Roman"/>
            <w:sz w:val="24"/>
            <w:szCs w:val="24"/>
            <w:lang w:val="en-US"/>
          </w:rPr>
          <w:delText xml:space="preserve">Upon </w:delText>
        </w:r>
        <w:r w:rsidRPr="002B71AF" w:rsidDel="0060444D">
          <w:rPr>
            <w:rFonts w:ascii="Times New Roman" w:hAnsi="Times New Roman" w:cs="Times New Roman"/>
            <w:sz w:val="24"/>
            <w:szCs w:val="24"/>
            <w:lang w:val="en-US"/>
          </w:rPr>
          <w:delText xml:space="preserve">reading the </w:delText>
        </w:r>
        <w:r w:rsidR="002B71AF" w:rsidRPr="002B71AF" w:rsidDel="0060444D">
          <w:rPr>
            <w:rFonts w:ascii="Times New Roman" w:hAnsi="Times New Roman" w:cs="Times New Roman"/>
            <w:sz w:val="24"/>
            <w:szCs w:val="24"/>
            <w:lang w:val="en-US"/>
          </w:rPr>
          <w:delText>Editor and Reviewers 1-2’s comments we realiz</w:delText>
        </w:r>
        <w:r w:rsidRPr="002B71AF" w:rsidDel="0060444D">
          <w:rPr>
            <w:rFonts w:ascii="Times New Roman" w:hAnsi="Times New Roman" w:cs="Times New Roman"/>
            <w:sz w:val="24"/>
            <w:szCs w:val="24"/>
            <w:lang w:val="en-US"/>
          </w:rPr>
          <w:delText>e</w:delText>
        </w:r>
        <w:r w:rsidR="002B71AF" w:rsidRPr="002B71AF" w:rsidDel="0060444D">
          <w:rPr>
            <w:rFonts w:ascii="Times New Roman" w:hAnsi="Times New Roman" w:cs="Times New Roman"/>
            <w:sz w:val="24"/>
            <w:szCs w:val="24"/>
            <w:lang w:val="en-US"/>
          </w:rPr>
          <w:delText>d</w:delText>
        </w:r>
        <w:r w:rsidRPr="002B71AF" w:rsidDel="0060444D">
          <w:rPr>
            <w:rFonts w:ascii="Times New Roman" w:hAnsi="Times New Roman" w:cs="Times New Roman"/>
            <w:sz w:val="24"/>
            <w:szCs w:val="24"/>
            <w:lang w:val="en-US"/>
          </w:rPr>
          <w:delText xml:space="preserve"> that </w:delText>
        </w:r>
        <w:r w:rsidR="002B71AF" w:rsidRPr="002B71AF" w:rsidDel="0060444D">
          <w:rPr>
            <w:rFonts w:ascii="Times New Roman" w:hAnsi="Times New Roman" w:cs="Times New Roman"/>
            <w:sz w:val="24"/>
            <w:szCs w:val="24"/>
            <w:lang w:val="en-US"/>
          </w:rPr>
          <w:delText xml:space="preserve">when </w:delText>
        </w:r>
        <w:r w:rsidRPr="002B71AF" w:rsidDel="0060444D">
          <w:rPr>
            <w:rFonts w:ascii="Times New Roman" w:hAnsi="Times New Roman" w:cs="Times New Roman"/>
            <w:sz w:val="24"/>
            <w:szCs w:val="24"/>
            <w:lang w:val="en-US"/>
          </w:rPr>
          <w:delText xml:space="preserve">providing details of </w:delText>
        </w:r>
        <w:r w:rsidR="002B71AF" w:rsidRPr="002B71AF" w:rsidDel="0060444D">
          <w:rPr>
            <w:rFonts w:ascii="Times New Roman" w:hAnsi="Times New Roman" w:cs="Times New Roman"/>
            <w:sz w:val="24"/>
            <w:szCs w:val="24"/>
            <w:lang w:val="en-US"/>
          </w:rPr>
          <w:delText xml:space="preserve">issues in prior </w:delText>
        </w:r>
        <w:r w:rsidRPr="002B71AF" w:rsidDel="0060444D">
          <w:rPr>
            <w:rFonts w:ascii="Times New Roman" w:hAnsi="Times New Roman" w:cs="Times New Roman"/>
            <w:sz w:val="24"/>
            <w:szCs w:val="24"/>
            <w:lang w:val="en-US"/>
          </w:rPr>
          <w:delText xml:space="preserve">studies we failed to provide an overview of </w:delText>
        </w:r>
        <w:r w:rsidRPr="002B71AF" w:rsidDel="0060444D">
          <w:rPr>
            <w:rFonts w:ascii="Times New Roman" w:hAnsi="Times New Roman" w:cs="Times New Roman"/>
            <w:i/>
            <w:sz w:val="24"/>
            <w:szCs w:val="24"/>
            <w:lang w:val="en-US"/>
          </w:rPr>
          <w:delText>other</w:delText>
        </w:r>
        <w:r w:rsidRPr="002B71AF" w:rsidDel="0060444D">
          <w:rPr>
            <w:rFonts w:ascii="Times New Roman" w:hAnsi="Times New Roman" w:cs="Times New Roman"/>
            <w:sz w:val="24"/>
            <w:szCs w:val="24"/>
            <w:lang w:val="en-US"/>
          </w:rPr>
          <w:delText xml:space="preserve"> effects observed in those same studies which were not flawed. We </w:delText>
        </w:r>
        <w:r w:rsidR="002B71AF" w:rsidRPr="002B71AF" w:rsidDel="0060444D">
          <w:rPr>
            <w:rFonts w:ascii="Times New Roman" w:hAnsi="Times New Roman" w:cs="Times New Roman"/>
            <w:sz w:val="24"/>
            <w:szCs w:val="24"/>
            <w:lang w:val="en-US"/>
          </w:rPr>
          <w:delText xml:space="preserve">have revised our manuscript to </w:delText>
        </w:r>
        <w:r w:rsidRPr="002B71AF" w:rsidDel="0060444D">
          <w:rPr>
            <w:rFonts w:ascii="Times New Roman" w:hAnsi="Times New Roman" w:cs="Times New Roman"/>
            <w:sz w:val="24"/>
            <w:szCs w:val="24"/>
            <w:lang w:val="en-US"/>
          </w:rPr>
          <w:delText xml:space="preserve">in order to provide more comprehensive detail </w:delText>
        </w:r>
        <w:r w:rsidR="002B71AF" w:rsidRPr="002B71AF" w:rsidDel="0060444D">
          <w:rPr>
            <w:rFonts w:ascii="Times New Roman" w:hAnsi="Times New Roman" w:cs="Times New Roman"/>
            <w:sz w:val="24"/>
            <w:szCs w:val="24"/>
            <w:lang w:val="en-US"/>
          </w:rPr>
          <w:delText xml:space="preserve">of past </w:delText>
        </w:r>
        <w:r w:rsidRPr="002B71AF" w:rsidDel="0060444D">
          <w:rPr>
            <w:rFonts w:ascii="Times New Roman" w:hAnsi="Times New Roman" w:cs="Times New Roman"/>
            <w:sz w:val="24"/>
            <w:szCs w:val="24"/>
            <w:lang w:val="en-US"/>
          </w:rPr>
          <w:delText>work</w:delText>
        </w:r>
        <w:r w:rsidR="002B71AF" w:rsidRPr="002B71AF" w:rsidDel="0060444D">
          <w:rPr>
            <w:rFonts w:ascii="Times New Roman" w:hAnsi="Times New Roman" w:cs="Times New Roman"/>
            <w:sz w:val="24"/>
            <w:szCs w:val="24"/>
            <w:lang w:val="en-US"/>
          </w:rPr>
          <w:delText xml:space="preserve"> (see revised </w:delText>
        </w:r>
        <w:r w:rsidR="002B71AF" w:rsidRPr="002B71AF" w:rsidDel="0060444D">
          <w:rPr>
            <w:rFonts w:ascii="Times New Roman" w:hAnsi="Times New Roman" w:cs="Times New Roman"/>
            <w:sz w:val="24"/>
            <w:szCs w:val="24"/>
            <w:highlight w:val="yellow"/>
            <w:lang w:val="en-US"/>
          </w:rPr>
          <w:delText>material on p.XX</w:delText>
        </w:r>
        <w:r w:rsidR="002B71AF" w:rsidRPr="002B71AF" w:rsidDel="0060444D">
          <w:rPr>
            <w:rFonts w:ascii="Times New Roman" w:hAnsi="Times New Roman" w:cs="Times New Roman"/>
            <w:sz w:val="24"/>
            <w:szCs w:val="24"/>
            <w:lang w:val="en-US"/>
          </w:rPr>
          <w:delText>)</w:delText>
        </w:r>
        <w:r w:rsidRPr="002B71AF" w:rsidDel="0060444D">
          <w:rPr>
            <w:rFonts w:ascii="Times New Roman" w:hAnsi="Times New Roman" w:cs="Times New Roman"/>
            <w:sz w:val="24"/>
            <w:szCs w:val="24"/>
            <w:lang w:val="en-US"/>
          </w:rPr>
          <w:delText xml:space="preserve">. </w:delText>
        </w:r>
      </w:del>
      <w:ins w:id="281" w:author="Jamie Cummins" w:date="2020-08-21T15:00:00Z">
        <w:r w:rsidR="0060444D">
          <w:rPr>
            <w:rFonts w:ascii="Times New Roman" w:hAnsi="Times New Roman" w:cs="Times New Roman"/>
            <w:sz w:val="24"/>
            <w:szCs w:val="24"/>
            <w:lang w:val="en-US"/>
          </w:rPr>
          <w:t xml:space="preserve">As formerly stated in our responses, we have now substantially streamlined our introduction, and no longer discuss </w:t>
        </w:r>
        <w:r w:rsidR="0060444D">
          <w:rPr>
            <w:rFonts w:ascii="Times New Roman" w:hAnsi="Times New Roman" w:cs="Times New Roman"/>
            <w:sz w:val="24"/>
            <w:szCs w:val="24"/>
            <w:lang w:val="en-US"/>
          </w:rPr>
          <w:lastRenderedPageBreak/>
          <w:t>experiments in-depth unless they were related specifically to the question of awareness within the AMP. As such, the study mentioned above is no longer discussed.</w:t>
        </w:r>
      </w:ins>
    </w:p>
    <w:p w14:paraId="7D5684DC" w14:textId="6B9F0FC7" w:rsidR="002B71AF" w:rsidRDefault="002B71AF" w:rsidP="00461045">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Reviewer 1: </w:t>
      </w:r>
      <w:r w:rsidRPr="00461045">
        <w:rPr>
          <w:rFonts w:ascii="Times New Roman" w:hAnsi="Times New Roman" w:cs="Times New Roman"/>
          <w:sz w:val="24"/>
          <w:szCs w:val="24"/>
          <w:lang w:val="en-US"/>
        </w:rPr>
        <w:t>Later (pp. 13-14), the authors wrote that Payne et al. "based their inference on the fact that there was a significant difference between personality judgments and 'intentional' AMP effects, but no significant difference between personality judgments and 'unintentional' AMP effects". But it is unclear what they mean by "difference". The test in question was of a relation between the AMP effects and the personality judgment, not of a difference between them (it would also be unclear to the readers what the authors mean by "personality judgments" because this aspect in the experiment is never described in the present manuscript).</w:t>
      </w:r>
    </w:p>
    <w:p w14:paraId="699802F3" w14:textId="34014A32" w:rsidR="002B71AF" w:rsidRPr="002B71AF" w:rsidDel="0060444D" w:rsidRDefault="002B71AF" w:rsidP="002B71AF">
      <w:pPr>
        <w:spacing w:line="276" w:lineRule="auto"/>
        <w:rPr>
          <w:del w:id="282" w:author="Jamie Cummins" w:date="2020-08-21T15:01:00Z"/>
          <w:rFonts w:ascii="Times New Roman" w:hAnsi="Times New Roman" w:cs="Times New Roman"/>
          <w:sz w:val="24"/>
          <w:szCs w:val="24"/>
          <w:lang w:val="en-US"/>
        </w:rPr>
      </w:pPr>
      <w:r w:rsidRPr="002B71AF">
        <w:rPr>
          <w:rFonts w:ascii="Times New Roman" w:hAnsi="Times New Roman" w:cs="Times New Roman"/>
          <w:b/>
          <w:sz w:val="24"/>
          <w:szCs w:val="24"/>
          <w:lang w:val="en-US"/>
        </w:rPr>
        <w:t>Authors</w:t>
      </w:r>
      <w:r w:rsidRPr="002B71AF">
        <w:rPr>
          <w:rFonts w:ascii="Times New Roman" w:hAnsi="Times New Roman" w:cs="Times New Roman"/>
          <w:sz w:val="24"/>
          <w:szCs w:val="24"/>
          <w:lang w:val="en-US"/>
        </w:rPr>
        <w:t xml:space="preserve">: </w:t>
      </w:r>
      <w:del w:id="283" w:author="Jamie Cummins" w:date="2020-08-21T15:01:00Z">
        <w:r w:rsidRPr="002B71AF" w:rsidDel="0060444D">
          <w:rPr>
            <w:rFonts w:ascii="Times New Roman" w:hAnsi="Times New Roman" w:cs="Times New Roman"/>
            <w:sz w:val="24"/>
            <w:szCs w:val="24"/>
            <w:lang w:val="en-US"/>
          </w:rPr>
          <w:delText xml:space="preserve">In their paper, Payne et al. wrote: “Second, direct (intentional) ratings were more affected than indirect ratings by previously rating the personality of a Black person in comparison with a White person”. As we understand it, this inference is derived from the following analysis in their Results section: “As expected, direct test scores were lower (indicating less stereotypical judgments) in the Black impression character condition (M = 0.02, SD = 0.43) than the White character condition (M = 0.46, SD = 0.53), F(1, 43) = 9.51, p &lt; .01. No such difference was found for the indirect test scores, F(1, 43) = 0.92, p = .34.”. </w:delText>
        </w:r>
      </w:del>
    </w:p>
    <w:p w14:paraId="10050FD3" w14:textId="10F9DC62" w:rsidR="002B71AF" w:rsidRPr="002B71AF" w:rsidRDefault="002B71AF" w:rsidP="0060444D">
      <w:pPr>
        <w:spacing w:line="276" w:lineRule="auto"/>
        <w:rPr>
          <w:rFonts w:ascii="Times New Roman" w:hAnsi="Times New Roman" w:cs="Times New Roman"/>
          <w:sz w:val="24"/>
          <w:szCs w:val="24"/>
          <w:lang w:val="en-US"/>
        </w:rPr>
      </w:pPr>
      <w:del w:id="284" w:author="Jamie Cummins" w:date="2020-08-21T15:01:00Z">
        <w:r w:rsidRPr="002B71AF" w:rsidDel="0060444D">
          <w:rPr>
            <w:rFonts w:ascii="Times New Roman" w:hAnsi="Times New Roman" w:cs="Times New Roman"/>
            <w:sz w:val="24"/>
            <w:szCs w:val="24"/>
            <w:lang w:val="en-US"/>
          </w:rPr>
          <w:delText xml:space="preserve">If we are correct, and this conclusion was derived from the statistics reported above, then the authors cannot infer that direct ratings were </w:delText>
        </w:r>
        <w:r w:rsidRPr="002B71AF" w:rsidDel="0060444D">
          <w:rPr>
            <w:rFonts w:ascii="Times New Roman" w:hAnsi="Times New Roman" w:cs="Times New Roman"/>
            <w:i/>
            <w:iCs/>
            <w:sz w:val="24"/>
            <w:szCs w:val="24"/>
            <w:lang w:val="en-US"/>
          </w:rPr>
          <w:delText xml:space="preserve">more affected </w:delText>
        </w:r>
        <w:r w:rsidRPr="002B71AF" w:rsidDel="0060444D">
          <w:rPr>
            <w:rFonts w:ascii="Times New Roman" w:hAnsi="Times New Roman" w:cs="Times New Roman"/>
            <w:sz w:val="24"/>
            <w:szCs w:val="24"/>
            <w:lang w:val="en-US"/>
          </w:rPr>
          <w:delText xml:space="preserve">than indirect ratings, because the authors do not directly compare the two measures. In order to do so, the authors might have (for example) conducted an ANOVA with ratings as a DV, character condition as one IV, and rating type (direct vs. indirect) as another IV. If the authors had found an interaction effect between character condition and rating type, then this may have allowed for the above inference to be made (assuming effects were in the relevant predicted direction). However, the authors did not make such a comparison. Therefore, we stand over the believe that their inference here was </w:delText>
        </w:r>
        <w:commentRangeStart w:id="285"/>
        <w:r w:rsidRPr="002B71AF" w:rsidDel="0060444D">
          <w:rPr>
            <w:rFonts w:ascii="Times New Roman" w:hAnsi="Times New Roman" w:cs="Times New Roman"/>
            <w:sz w:val="24"/>
            <w:szCs w:val="24"/>
            <w:lang w:val="en-US"/>
          </w:rPr>
          <w:delText>invalid</w:delText>
        </w:r>
        <w:commentRangeEnd w:id="285"/>
        <w:r w:rsidR="009904FE" w:rsidDel="0060444D">
          <w:rPr>
            <w:rStyle w:val="CommentReference"/>
          </w:rPr>
          <w:commentReference w:id="285"/>
        </w:r>
        <w:r w:rsidRPr="002B71AF" w:rsidDel="0060444D">
          <w:rPr>
            <w:rFonts w:ascii="Times New Roman" w:hAnsi="Times New Roman" w:cs="Times New Roman"/>
            <w:sz w:val="24"/>
            <w:szCs w:val="24"/>
            <w:lang w:val="en-US"/>
          </w:rPr>
          <w:delText>.</w:delText>
        </w:r>
      </w:del>
      <w:ins w:id="286" w:author="Jamie Cummins" w:date="2020-08-21T15:01:00Z">
        <w:r w:rsidR="0060444D">
          <w:rPr>
            <w:rFonts w:ascii="Times New Roman" w:hAnsi="Times New Roman" w:cs="Times New Roman"/>
            <w:sz w:val="24"/>
            <w:szCs w:val="24"/>
            <w:lang w:val="en-US"/>
          </w:rPr>
          <w:t xml:space="preserve">See </w:t>
        </w:r>
      </w:ins>
      <w:ins w:id="287" w:author="Jamie Cummins" w:date="2020-08-21T15:08:00Z">
        <w:r w:rsidR="0060444D">
          <w:rPr>
            <w:rFonts w:ascii="Times New Roman" w:hAnsi="Times New Roman" w:cs="Times New Roman"/>
            <w:sz w:val="24"/>
            <w:szCs w:val="24"/>
            <w:lang w:val="en-US"/>
          </w:rPr>
          <w:t xml:space="preserve">our </w:t>
        </w:r>
      </w:ins>
      <w:ins w:id="288" w:author="Jamie Cummins" w:date="2020-08-21T15:01:00Z">
        <w:r w:rsidR="0060444D">
          <w:rPr>
            <w:rFonts w:ascii="Times New Roman" w:hAnsi="Times New Roman" w:cs="Times New Roman"/>
            <w:sz w:val="24"/>
            <w:szCs w:val="24"/>
            <w:lang w:val="en-US"/>
          </w:rPr>
          <w:t>above</w:t>
        </w:r>
      </w:ins>
      <w:ins w:id="289" w:author="Jamie Cummins" w:date="2020-08-21T15:08:00Z">
        <w:r w:rsidR="0060444D">
          <w:rPr>
            <w:rFonts w:ascii="Times New Roman" w:hAnsi="Times New Roman" w:cs="Times New Roman"/>
            <w:sz w:val="24"/>
            <w:szCs w:val="24"/>
            <w:lang w:val="en-US"/>
          </w:rPr>
          <w:t xml:space="preserve"> response</w:t>
        </w:r>
      </w:ins>
      <w:ins w:id="290" w:author="Jamie Cummins" w:date="2020-08-21T15:01:00Z">
        <w:r w:rsidR="0060444D">
          <w:rPr>
            <w:rFonts w:ascii="Times New Roman" w:hAnsi="Times New Roman" w:cs="Times New Roman"/>
            <w:sz w:val="24"/>
            <w:szCs w:val="24"/>
            <w:lang w:val="en-US"/>
          </w:rPr>
          <w:t>.</w:t>
        </w:r>
      </w:ins>
    </w:p>
    <w:p w14:paraId="5340A37D" w14:textId="7B33DF29" w:rsidR="00461045" w:rsidRPr="00461045" w:rsidRDefault="002B71AF" w:rsidP="00461045">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description of the results and conclusions of Experiment 3 in Payne et al. (2013) do not seem accurate. The authors wrote: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w:t>
      </w:r>
    </w:p>
    <w:p w14:paraId="5BB882E8" w14:textId="6A9BBF71"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First, the comparison between the AMP with and without the option to skip trials in which the participant suspect a priming effect is informative. Had Payne et al. (2013) found a reduction in the priming effect in the modified AMP, in comparison to the traditional AMP, that would have supported (to some extent) the argument the priming effect in the AMP requires awareness. </w:t>
      </w:r>
    </w:p>
    <w:p w14:paraId="19F2E0A4" w14:textId="11D943EF" w:rsidR="002910E7" w:rsidRDefault="002B71AF" w:rsidP="002B71AF">
      <w:pPr>
        <w:pStyle w:val="NormalWeb"/>
        <w:tabs>
          <w:tab w:val="left" w:pos="1724"/>
        </w:tabs>
      </w:pPr>
      <w:r w:rsidRPr="002910E7">
        <w:rPr>
          <w:b/>
          <w:lang w:val="en-US"/>
        </w:rPr>
        <w:t>Authors</w:t>
      </w:r>
      <w:r w:rsidRPr="002910E7">
        <w:rPr>
          <w:lang w:val="en-US"/>
        </w:rPr>
        <w:t xml:space="preserve">: </w:t>
      </w:r>
      <w:r w:rsidR="009D27C6">
        <w:rPr>
          <w:lang w:val="en-US"/>
        </w:rPr>
        <w:t>W</w:t>
      </w:r>
      <w:r w:rsidRPr="002910E7">
        <w:t xml:space="preserve">e agree with </w:t>
      </w:r>
      <w:r w:rsidR="009904FE" w:rsidRPr="002910E7">
        <w:t>R</w:t>
      </w:r>
      <w:r w:rsidRPr="002910E7">
        <w:t xml:space="preserve">eviewer </w:t>
      </w:r>
      <w:r w:rsidR="009904FE" w:rsidRPr="002910E7">
        <w:t xml:space="preserve">1 </w:t>
      </w:r>
      <w:r w:rsidRPr="002910E7">
        <w:t>(and i</w:t>
      </w:r>
      <w:r w:rsidR="002910E7" w:rsidRPr="002910E7">
        <w:t>ndeed, Payne et al.) that, had such</w:t>
      </w:r>
      <w:r w:rsidRPr="002910E7">
        <w:t xml:space="preserve"> </w:t>
      </w:r>
      <w:r w:rsidR="002910E7" w:rsidRPr="002910E7">
        <w:t xml:space="preserve">a </w:t>
      </w:r>
      <w:r w:rsidRPr="002910E7">
        <w:t xml:space="preserve">reduction been found, this would have provided evidence </w:t>
      </w:r>
      <w:r w:rsidR="002910E7" w:rsidRPr="002910E7">
        <w:t xml:space="preserve">that “the priming effect in the AMP requires awareness”. It was this very logic from which we started and designed the studies reported in Experiments </w:t>
      </w:r>
      <w:ins w:id="291" w:author="Jamie Cummins" w:date="2020-08-21T15:03:00Z">
        <w:r w:rsidR="0060444D">
          <w:t>2</w:t>
        </w:r>
      </w:ins>
      <w:del w:id="292" w:author="Jamie Cummins" w:date="2020-08-21T15:03:00Z">
        <w:r w:rsidR="002910E7" w:rsidRPr="002910E7" w:rsidDel="0060444D">
          <w:delText>1</w:delText>
        </w:r>
      </w:del>
      <w:r w:rsidR="002910E7" w:rsidRPr="002910E7">
        <w:t>-</w:t>
      </w:r>
      <w:ins w:id="293" w:author="Jamie Cummins" w:date="2020-08-21T15:03:00Z">
        <w:r w:rsidR="0060444D">
          <w:t>8</w:t>
        </w:r>
      </w:ins>
      <w:del w:id="294" w:author="Jamie Cummins" w:date="2020-08-21T15:03:00Z">
        <w:r w:rsidR="002910E7" w:rsidRPr="002910E7" w:rsidDel="0060444D">
          <w:delText>7</w:delText>
        </w:r>
      </w:del>
      <w:r w:rsidR="002910E7" w:rsidRPr="002910E7">
        <w:t>. Thus if the skip trials provide evidence for prime influence awareness in the Payne et al. study we see no reason why the nearly identical procedure used in our studies should be viewed any differently. In other words, the only difference between the procedure used here and that of Payne et al. is that instead of skip the trial and not record the evaluative response, we skipped the trial but recorded the response. In this way we obtained not only the skip data but the evaluative response as well. In short, if one views the procedure the Payne et al. used as sensitive to prime influence awareness, as Payne et al. and Reviewer 1 seem to do so, then we see no reason why our procedure (and by implication our findings) should be viewed any differently given that it involves a near identical procedure.</w:t>
      </w:r>
    </w:p>
    <w:p w14:paraId="0608E72B" w14:textId="7A837311" w:rsidR="009D27C6" w:rsidRPr="002910E7" w:rsidRDefault="009D27C6" w:rsidP="002B71AF">
      <w:pPr>
        <w:pStyle w:val="NormalWeb"/>
        <w:tabs>
          <w:tab w:val="left" w:pos="1724"/>
        </w:tabs>
      </w:pPr>
      <w:r w:rsidRPr="009D27C6">
        <w:rPr>
          <w:b/>
        </w:rPr>
        <w:t>Reviewer  1</w:t>
      </w:r>
      <w:r>
        <w:t xml:space="preserve">: </w:t>
      </w:r>
      <w:r w:rsidRPr="00461045">
        <w:rPr>
          <w:lang w:val="en-US"/>
        </w:rPr>
        <w:t>Surely, under NHST, lack of significant evidence is less definitive than finding significant evidence, but that is not related to the lack of appropriate comparison (further, Payne et al. addressed the issue of statistical power in their discussion of the results of that experiment, p. 383).</w:t>
      </w:r>
    </w:p>
    <w:p w14:paraId="790F4489" w14:textId="5313D299" w:rsidR="0060444D" w:rsidDel="00081096" w:rsidRDefault="002910E7" w:rsidP="00081096">
      <w:pPr>
        <w:pStyle w:val="NormalWeb"/>
        <w:tabs>
          <w:tab w:val="left" w:pos="1724"/>
        </w:tabs>
        <w:rPr>
          <w:del w:id="295" w:author="Jamie Cummins" w:date="2020-08-21T15:22:00Z"/>
        </w:rPr>
        <w:pPrChange w:id="296" w:author="Jamie Cummins" w:date="2020-08-21T15:22:00Z">
          <w:pPr>
            <w:pStyle w:val="NormalWeb"/>
            <w:tabs>
              <w:tab w:val="left" w:pos="1724"/>
            </w:tabs>
          </w:pPr>
        </w:pPrChange>
      </w:pPr>
      <w:del w:id="297" w:author="Jamie Cummins" w:date="2020-08-21T15:21:00Z">
        <w:r w:rsidRPr="009D27C6" w:rsidDel="00081096">
          <w:delText xml:space="preserve">Payne et al. </w:delText>
        </w:r>
        <w:r w:rsidR="002B71AF" w:rsidRPr="009D27C6" w:rsidDel="00081096">
          <w:delText xml:space="preserve">made the </w:delText>
        </w:r>
        <w:r w:rsidRPr="009D27C6" w:rsidDel="00081096">
          <w:delText xml:space="preserve">following </w:delText>
        </w:r>
        <w:r w:rsidR="002B71AF" w:rsidRPr="009D27C6" w:rsidDel="00081096">
          <w:delText xml:space="preserve">inference </w:delText>
        </w:r>
        <w:r w:rsidR="009D27C6" w:rsidRPr="009D27C6" w:rsidDel="00081096">
          <w:delText>based on their results</w:delText>
        </w:r>
        <w:r w:rsidRPr="009D27C6" w:rsidDel="00081096">
          <w:delText xml:space="preserve">. They claimed that </w:delText>
        </w:r>
        <w:r w:rsidR="002B71AF" w:rsidRPr="009D27C6" w:rsidDel="00081096">
          <w:delText>“</w:delText>
        </w:r>
        <w:r w:rsidRPr="009D27C6" w:rsidDel="00081096">
          <w:delText>t</w:delText>
        </w:r>
        <w:r w:rsidR="002B71AF" w:rsidRPr="009D27C6" w:rsidDel="00081096">
          <w:delText xml:space="preserve">h[e] opportunity for selective responding did not eliminate </w:delText>
        </w:r>
        <w:r w:rsidR="002B71AF" w:rsidRPr="009D27C6" w:rsidDel="00081096">
          <w:rPr>
            <w:i/>
            <w:iCs/>
          </w:rPr>
          <w:delText>or</w:delText>
        </w:r>
        <w:r w:rsidR="002B71AF" w:rsidRPr="009D27C6" w:rsidDel="00081096">
          <w:delText xml:space="preserve"> </w:delText>
        </w:r>
        <w:r w:rsidR="002B71AF" w:rsidRPr="009D27C6" w:rsidDel="00081096">
          <w:rPr>
            <w:i/>
            <w:iCs/>
          </w:rPr>
          <w:delText>even reduce</w:delText>
        </w:r>
        <w:r w:rsidR="002B71AF" w:rsidRPr="009D27C6" w:rsidDel="00081096">
          <w:delText xml:space="preserve"> the priming effects”. </w:delText>
        </w:r>
        <w:r w:rsidRPr="009D27C6" w:rsidDel="00081096">
          <w:delText>As far as we can tell, t</w:delText>
        </w:r>
        <w:r w:rsidR="002B71AF" w:rsidRPr="009D27C6" w:rsidDel="00081096">
          <w:delText xml:space="preserve">he italicised claim is not substantiated by the analyses which were conducted by the authors </w:delText>
        </w:r>
        <w:r w:rsidRPr="009D27C6" w:rsidDel="00081096">
          <w:delText xml:space="preserve">in their paper. This is </w:delText>
        </w:r>
        <w:r w:rsidR="002B71AF" w:rsidRPr="009D27C6" w:rsidDel="00081096">
          <w:delText xml:space="preserve">because the authors never directly compared the magnitude of the two effect sizes. Rather, the analyses which the authors </w:delText>
        </w:r>
        <w:r w:rsidRPr="009D27C6" w:rsidDel="00081096">
          <w:delText>did report</w:delText>
        </w:r>
        <w:r w:rsidR="002B71AF" w:rsidRPr="009D27C6" w:rsidDel="00081096">
          <w:delText xml:space="preserve"> merely demonstrate</w:delText>
        </w:r>
        <w:r w:rsidRPr="009D27C6" w:rsidDel="00081096">
          <w:delText>d</w:delText>
        </w:r>
        <w:r w:rsidR="002B71AF" w:rsidRPr="009D27C6" w:rsidDel="00081096">
          <w:delText xml:space="preserve"> the presence of an AMP effect for both AMP versions. Thus, the </w:delText>
        </w:r>
        <w:r w:rsidRPr="009D27C6" w:rsidDel="00081096">
          <w:delText xml:space="preserve">first part of their </w:delText>
        </w:r>
        <w:r w:rsidR="002B71AF" w:rsidRPr="009D27C6" w:rsidDel="00081096">
          <w:delText xml:space="preserve">claim </w:delText>
        </w:r>
        <w:r w:rsidRPr="009D27C6" w:rsidDel="00081096">
          <w:delText>(</w:delText>
        </w:r>
        <w:r w:rsidR="002B71AF" w:rsidRPr="009D27C6" w:rsidDel="00081096">
          <w:delText>“did not eliminate the priming effects”</w:delText>
        </w:r>
        <w:r w:rsidRPr="009D27C6" w:rsidDel="00081096">
          <w:delText>)</w:delText>
        </w:r>
        <w:r w:rsidR="002B71AF" w:rsidRPr="009D27C6" w:rsidDel="00081096">
          <w:delText xml:space="preserve"> </w:delText>
        </w:r>
        <w:r w:rsidRPr="009D27C6" w:rsidDel="00081096">
          <w:delText xml:space="preserve">is </w:delText>
        </w:r>
        <w:r w:rsidR="002B71AF" w:rsidRPr="009D27C6" w:rsidDel="00081096">
          <w:delText xml:space="preserve">valid but the </w:delText>
        </w:r>
        <w:r w:rsidRPr="009D27C6" w:rsidDel="00081096">
          <w:delText xml:space="preserve">second (“or even reduce”) </w:delText>
        </w:r>
        <w:r w:rsidR="002B71AF" w:rsidRPr="009D27C6" w:rsidDel="00081096">
          <w:delText>is not. If the authors wi</w:delText>
        </w:r>
        <w:r w:rsidRPr="009D27C6" w:rsidDel="00081096">
          <w:delText xml:space="preserve">shed to substantiate </w:delText>
        </w:r>
      </w:del>
      <w:del w:id="298" w:author="Jamie Cummins" w:date="2020-08-21T15:05:00Z">
        <w:r w:rsidRPr="009D27C6" w:rsidDel="0060444D">
          <w:delText>this claim</w:delText>
        </w:r>
      </w:del>
      <w:del w:id="299" w:author="Jamie Cummins" w:date="2020-08-21T15:21:00Z">
        <w:r w:rsidR="002B71AF" w:rsidRPr="009D27C6" w:rsidDel="00081096">
          <w:delText xml:space="preserve"> they </w:delText>
        </w:r>
        <w:r w:rsidRPr="009D27C6" w:rsidDel="00081096">
          <w:delText>need</w:delText>
        </w:r>
        <w:r w:rsidR="002B71AF" w:rsidRPr="009D27C6" w:rsidDel="00081096">
          <w:delText xml:space="preserve"> to provide</w:delText>
        </w:r>
      </w:del>
      <w:del w:id="300" w:author="Jamie Cummins" w:date="2020-08-21T15:05:00Z">
        <w:r w:rsidR="002B71AF" w:rsidRPr="009D27C6" w:rsidDel="0060444D">
          <w:delText xml:space="preserve"> (i)</w:delText>
        </w:r>
      </w:del>
      <w:del w:id="301" w:author="Jamie Cummins" w:date="2020-08-21T15:21:00Z">
        <w:r w:rsidR="002B71AF" w:rsidRPr="009D27C6" w:rsidDel="00081096">
          <w:delText xml:space="preserve"> a direct comparison of the effect sizes </w:delText>
        </w:r>
      </w:del>
      <w:del w:id="302" w:author="Jamie Cummins" w:date="2020-08-21T15:05:00Z">
        <w:r w:rsidR="002B71AF" w:rsidRPr="009D27C6" w:rsidDel="0060444D">
          <w:delText xml:space="preserve">(ii) </w:delText>
        </w:r>
      </w:del>
      <w:del w:id="303" w:author="Jamie Cummins" w:date="2020-08-21T15:21:00Z">
        <w:r w:rsidR="002B71AF" w:rsidRPr="009D27C6" w:rsidDel="00081096">
          <w:delText>using Bayesian analyses (or Frequentist equivalence tests) to provide evidence for the null</w:delText>
        </w:r>
        <w:r w:rsidR="009D27C6" w:rsidRPr="009D27C6" w:rsidDel="00081096">
          <w:delText xml:space="preserve"> hypothesis. They did not do so. T</w:delText>
        </w:r>
        <w:r w:rsidR="002B71AF" w:rsidRPr="009D27C6" w:rsidDel="00081096">
          <w:delText xml:space="preserve">hus </w:delText>
        </w:r>
        <w:r w:rsidRPr="009D27C6" w:rsidDel="00081096">
          <w:delText xml:space="preserve">the </w:delText>
        </w:r>
        <w:r w:rsidR="009D27C6" w:rsidRPr="009D27C6" w:rsidDel="00081096">
          <w:delText xml:space="preserve">first part of their </w:delText>
        </w:r>
        <w:r w:rsidR="002B71AF" w:rsidRPr="009D27C6" w:rsidDel="00081096">
          <w:delText xml:space="preserve">inference is </w:delText>
        </w:r>
        <w:r w:rsidR="009D27C6" w:rsidRPr="009D27C6" w:rsidDel="00081096">
          <w:delText xml:space="preserve">valid whereas the second is </w:delText>
        </w:r>
        <w:commentRangeStart w:id="304"/>
        <w:r w:rsidR="002B71AF" w:rsidRPr="009D27C6" w:rsidDel="00081096">
          <w:delText>invalid</w:delText>
        </w:r>
        <w:commentRangeEnd w:id="304"/>
        <w:r w:rsidRPr="009D27C6" w:rsidDel="00081096">
          <w:rPr>
            <w:rStyle w:val="CommentReference"/>
            <w:rFonts w:asciiTheme="minorHAnsi" w:eastAsiaTheme="minorHAnsi" w:hAnsiTheme="minorHAnsi" w:cstheme="minorBidi"/>
            <w:lang w:val="nl-BE" w:eastAsia="en-US"/>
          </w:rPr>
          <w:commentReference w:id="304"/>
        </w:r>
        <w:r w:rsidR="002B71AF" w:rsidRPr="009D27C6" w:rsidDel="00081096">
          <w:delText xml:space="preserve">. </w:delText>
        </w:r>
        <w:r w:rsidR="009D27C6" w:rsidDel="00081096">
          <w:delText>This is not to say it could not be tested given their data – simply that they did not appear to do so in their paper.</w:delText>
        </w:r>
      </w:del>
      <w:ins w:id="305" w:author="Jamie Cummins" w:date="2020-08-21T15:21:00Z">
        <w:r w:rsidR="00081096">
          <w:t xml:space="preserve">We have now simplified our point </w:t>
        </w:r>
      </w:ins>
      <w:ins w:id="306" w:author="Jamie Cummins" w:date="2020-08-21T15:22:00Z">
        <w:r w:rsidR="00081096">
          <w:t>in order to better clarify our argument: that Payne et al. inferred statistical equivalence on the basis of the absence of statistical differences. Specifically, the point we made now simply states:</w:t>
        </w:r>
        <w:r w:rsidR="00081096" w:rsidRPr="00081096">
          <w:rPr>
            <w:lang w:val="en-US"/>
          </w:rPr>
          <w:t xml:space="preserve"> </w:t>
        </w:r>
        <w:r w:rsidR="00081096">
          <w:rPr>
            <w:lang w:val="en-US"/>
          </w:rPr>
          <w:t>“t</w:t>
        </w:r>
        <w:r w:rsidR="00081096" w:rsidRPr="002622F5">
          <w:rPr>
            <w:lang w:val="en-US"/>
          </w:rPr>
          <w:t xml:space="preserve">he authors inferred that the two conditions were equivalent based on the absence of significant differences. However, this </w:t>
        </w:r>
        <w:r w:rsidR="00081096" w:rsidRPr="002622F5">
          <w:rPr>
            <w:lang w:val="en-US"/>
          </w:rPr>
          <w:lastRenderedPageBreak/>
          <w:t>conclusion is questionable given that non-significant statistical difference between two means does not necessarily imply that they are statistically equivalent</w:t>
        </w:r>
        <w:r w:rsidR="00081096">
          <w:rPr>
            <w:lang w:val="en-US"/>
          </w:rPr>
          <w:t>”.</w:t>
        </w:r>
      </w:ins>
    </w:p>
    <w:p w14:paraId="3F6E45D4" w14:textId="3F2BB1E6" w:rsidR="009D27C6" w:rsidRPr="009D27C6" w:rsidDel="00081096" w:rsidRDefault="009D27C6" w:rsidP="00081096">
      <w:pPr>
        <w:pStyle w:val="NormalWeb"/>
        <w:tabs>
          <w:tab w:val="left" w:pos="1724"/>
        </w:tabs>
        <w:rPr>
          <w:del w:id="307" w:author="Jamie Cummins" w:date="2020-08-21T15:23:00Z"/>
        </w:rPr>
        <w:pPrChange w:id="308" w:author="Jamie Cummins" w:date="2020-08-21T15:23:00Z">
          <w:pPr>
            <w:pStyle w:val="NormalWeb"/>
            <w:tabs>
              <w:tab w:val="left" w:pos="1724"/>
            </w:tabs>
          </w:pPr>
        </w:pPrChange>
      </w:pPr>
      <w:del w:id="309" w:author="Jamie Cummins" w:date="2020-08-21T15:22:00Z">
        <w:r w:rsidDel="00081096">
          <w:delText xml:space="preserve">We have revised the manuscript to better clarify this point (see revised on </w:delText>
        </w:r>
        <w:r w:rsidRPr="009D27C6" w:rsidDel="00081096">
          <w:rPr>
            <w:highlight w:val="yellow"/>
          </w:rPr>
          <w:delText>pp.XX</w:delText>
        </w:r>
        <w:r w:rsidDel="00081096">
          <w:delText>)</w:delText>
        </w:r>
      </w:del>
    </w:p>
    <w:p w14:paraId="64D1088A" w14:textId="4DF12E66" w:rsidR="002B71AF" w:rsidRPr="003849C7" w:rsidRDefault="002B71AF" w:rsidP="00081096">
      <w:pPr>
        <w:pStyle w:val="NormalWeb"/>
        <w:tabs>
          <w:tab w:val="left" w:pos="1724"/>
        </w:tabs>
        <w:rPr>
          <w:color w:val="000000" w:themeColor="text1"/>
        </w:rPr>
      </w:pPr>
      <w:commentRangeStart w:id="310"/>
      <w:commentRangeStart w:id="311"/>
      <w:del w:id="312" w:author="Jamie Cummins" w:date="2020-08-21T15:23:00Z">
        <w:r w:rsidRPr="003849C7" w:rsidDel="00081096">
          <w:rPr>
            <w:color w:val="FF0000"/>
          </w:rPr>
          <w:delText xml:space="preserve">Payne and colleagues did indeed address the issue of statistical power in their discussion. </w:delText>
        </w:r>
        <w:commentRangeEnd w:id="310"/>
        <w:r w:rsidRPr="003849C7" w:rsidDel="00081096">
          <w:rPr>
            <w:rStyle w:val="CommentReference"/>
            <w:rFonts w:eastAsiaTheme="minorHAnsi"/>
            <w:sz w:val="24"/>
            <w:szCs w:val="24"/>
            <w:lang w:val="en-GB" w:eastAsia="en-US"/>
          </w:rPr>
          <w:commentReference w:id="310"/>
        </w:r>
        <w:commentRangeEnd w:id="311"/>
        <w:r w:rsidR="009D27C6" w:rsidDel="00081096">
          <w:rPr>
            <w:rStyle w:val="CommentReference"/>
            <w:rFonts w:asciiTheme="minorHAnsi" w:eastAsiaTheme="minorHAnsi" w:hAnsiTheme="minorHAnsi" w:cstheme="minorBidi"/>
            <w:lang w:val="nl-BE" w:eastAsia="en-US"/>
          </w:rPr>
          <w:commentReference w:id="311"/>
        </w:r>
      </w:del>
    </w:p>
    <w:p w14:paraId="54387AE2" w14:textId="56873FF9" w:rsidR="00461045" w:rsidRPr="00461045" w:rsidRDefault="002B71AF" w:rsidP="00461045">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and perhaps more important, the authors ignore a major finding in Payne et al.'s (2013) Experiment 3: "Participants passed much less when the primes were pleasant (M = 0.14) or unpleasant (M = 0.17) than when the prime was neutral (M = 0.54), F(2, 70) = 28.23, p &lt; .001. Passing rates on neutral trials were significantly higher than pleasant</w:t>
      </w:r>
      <w:r w:rsidR="009D27C6">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trials, F(1, 35) = 34.0, p &lt; .001, or unpleasant trials, F(1, 35) = 25.65, p &lt; 001". Clearly, that pattern is the opposite of real awareness of the priming effect. Why would there be more </w:t>
      </w:r>
      <w:commentRangeStart w:id="313"/>
      <w:r w:rsidR="00461045" w:rsidRPr="00461045">
        <w:rPr>
          <w:rFonts w:ascii="Times New Roman" w:hAnsi="Times New Roman" w:cs="Times New Roman"/>
          <w:sz w:val="24"/>
          <w:szCs w:val="24"/>
          <w:lang w:val="en-US"/>
        </w:rPr>
        <w:t>priming when the prime was neutral rather than of clear valence</w:t>
      </w:r>
      <w:commentRangeEnd w:id="313"/>
      <w:r w:rsidR="009D27C6">
        <w:rPr>
          <w:rStyle w:val="CommentReference"/>
        </w:rPr>
        <w:commentReference w:id="313"/>
      </w:r>
      <w:r w:rsidR="00461045" w:rsidRPr="00461045">
        <w:rPr>
          <w:rFonts w:ascii="Times New Roman" w:hAnsi="Times New Roman" w:cs="Times New Roman"/>
          <w:sz w:val="24"/>
          <w:szCs w:val="24"/>
          <w:lang w:val="en-US"/>
        </w:rPr>
        <w:t>? Payne et al. (2013) proposed a plausible explanation: when priming occurs, participants feel (because of misattribution) that they have clear evaluation of the target. When priming does not occur, participants are less convinced regarding their evaluation of the target, and are more concerned that the prime influenced that evaluation.</w:t>
      </w:r>
    </w:p>
    <w:p w14:paraId="2FF73F50" w14:textId="22AE735F" w:rsidR="009D27C6" w:rsidRPr="009D27C6" w:rsidRDefault="009D27C6" w:rsidP="009D27C6">
      <w:pPr>
        <w:pStyle w:val="NormalWeb"/>
        <w:tabs>
          <w:tab w:val="left" w:pos="1724"/>
        </w:tabs>
      </w:pPr>
      <w:r w:rsidRPr="009D27C6">
        <w:rPr>
          <w:b/>
          <w:lang w:val="en-US"/>
        </w:rPr>
        <w:t>Authors</w:t>
      </w:r>
      <w:r w:rsidRPr="009D27C6">
        <w:rPr>
          <w:lang w:val="en-US"/>
        </w:rPr>
        <w:t xml:space="preserve">: </w:t>
      </w:r>
      <w:r w:rsidRPr="009D27C6">
        <w:t xml:space="preserve">We acknowledge that we failed to report this finding in our original submission. We now do so in the revised manuscript </w:t>
      </w:r>
      <w:ins w:id="314" w:author="Jamie Cummins" w:date="2020-08-21T15:25:00Z">
        <w:r w:rsidR="00081096">
          <w:t xml:space="preserve">(see p. 7). </w:t>
        </w:r>
      </w:ins>
      <w:del w:id="315" w:author="Jamie Cummins" w:date="2020-08-21T15:25:00Z">
        <w:r w:rsidRPr="009D27C6" w:rsidDel="00081096">
          <w:delText xml:space="preserve">(see </w:delText>
        </w:r>
        <w:r w:rsidRPr="009D27C6" w:rsidDel="00081096">
          <w:rPr>
            <w:highlight w:val="yellow"/>
          </w:rPr>
          <w:delText>revisions on pp.XX</w:delText>
        </w:r>
        <w:r w:rsidRPr="009D27C6" w:rsidDel="00081096">
          <w:delText>).</w:delText>
        </w:r>
      </w:del>
    </w:p>
    <w:p w14:paraId="3B44B7A7" w14:textId="26D3D566" w:rsidR="009D27C6" w:rsidRPr="009D27C6" w:rsidDel="00081096" w:rsidRDefault="009D27C6" w:rsidP="009D27C6">
      <w:pPr>
        <w:pStyle w:val="NormalWeb"/>
        <w:tabs>
          <w:tab w:val="left" w:pos="1724"/>
        </w:tabs>
        <w:rPr>
          <w:del w:id="316" w:author="Jamie Cummins" w:date="2020-08-21T15:26:00Z"/>
        </w:rPr>
      </w:pPr>
      <w:del w:id="317" w:author="Jamie Cummins" w:date="2020-08-21T15:26:00Z">
        <w:r w:rsidRPr="009D27C6" w:rsidDel="00081096">
          <w:delText xml:space="preserve">The reviewer asks “Why would there be more priming when the prime was neutral rather than of clear valence?”. The authors indeed proposed one plausible explanation for this, but there are also others. To take a step back briefly, the implicit misattribution account assumes that AMP effects arise from participants attempting to follow AMP instructions, which should not result in any prime-consistent effects, but prime-consistent effects occur anyway due to the unintentional and unaware influence of the primes on participants’ evaluations of the targets. This account can provide an explanation for the increased frequency of skipping on neutral trials relative to valenced trials. </w:delText>
        </w:r>
      </w:del>
    </w:p>
    <w:p w14:paraId="1D6D2A4E" w14:textId="0469D176" w:rsidR="00D65521" w:rsidRPr="00D65521" w:rsidDel="00081096" w:rsidRDefault="009D27C6" w:rsidP="009D27C6">
      <w:pPr>
        <w:spacing w:line="276" w:lineRule="auto"/>
        <w:rPr>
          <w:del w:id="318" w:author="Jamie Cummins" w:date="2020-08-21T15:26:00Z"/>
          <w:rFonts w:ascii="Times New Roman" w:hAnsi="Times New Roman" w:cs="Times New Roman"/>
          <w:sz w:val="24"/>
          <w:szCs w:val="24"/>
          <w:lang w:val="en-US"/>
        </w:rPr>
      </w:pPr>
      <w:del w:id="319" w:author="Jamie Cummins" w:date="2020-08-21T15:26:00Z">
        <w:r w:rsidRPr="00D65521" w:rsidDel="00081096">
          <w:rPr>
            <w:rFonts w:ascii="Times New Roman" w:hAnsi="Times New Roman" w:cs="Times New Roman"/>
            <w:sz w:val="24"/>
            <w:szCs w:val="24"/>
            <w:lang w:val="en-US"/>
          </w:rPr>
          <w:delText xml:space="preserve">The explicit account of AMP effects assumes that AMP effects arise because a subset of participants, on a subset of trials, intentionally and with awareness use the prime’s valence to inform how they respond to the target stimuli. In this case, participants respond counter to the instructions of the AMP: in spite of being told not to use the prime’s valence, they do anyway. In this case, the explicit account also can provide an explanation of the increased frequency of skipping on neutral trials relative to valenced trials. Specifically, if the explicit account is correct, then it would also make sense that they would skip more on neutral trials because they have no evaluative information to use in responding to the </w:delText>
        </w:r>
        <w:commentRangeStart w:id="320"/>
        <w:r w:rsidRPr="00D65521" w:rsidDel="00081096">
          <w:rPr>
            <w:rFonts w:ascii="Times New Roman" w:hAnsi="Times New Roman" w:cs="Times New Roman"/>
            <w:sz w:val="24"/>
            <w:szCs w:val="24"/>
            <w:lang w:val="en-US"/>
          </w:rPr>
          <w:delText>targets</w:delText>
        </w:r>
        <w:commentRangeEnd w:id="320"/>
        <w:r w:rsidRPr="00D65521" w:rsidDel="00081096">
          <w:rPr>
            <w:rStyle w:val="CommentReference"/>
          </w:rPr>
          <w:commentReference w:id="320"/>
        </w:r>
        <w:r w:rsidRPr="00D65521" w:rsidDel="00081096">
          <w:rPr>
            <w:rFonts w:ascii="Times New Roman" w:hAnsi="Times New Roman" w:cs="Times New Roman"/>
            <w:sz w:val="24"/>
            <w:szCs w:val="24"/>
            <w:lang w:val="en-US"/>
          </w:rPr>
          <w:delText xml:space="preserve">. Of course, this assumes participants use the skip trials differently to how they are instructed to be used. Yet this is already happening according to the explicit account. So the propensity for participants to skip more for neutral primes than valenced primes can be explained easily by either </w:delText>
        </w:r>
        <w:commentRangeStart w:id="321"/>
        <w:r w:rsidRPr="00D65521" w:rsidDel="00081096">
          <w:rPr>
            <w:rFonts w:ascii="Times New Roman" w:hAnsi="Times New Roman" w:cs="Times New Roman"/>
            <w:sz w:val="24"/>
            <w:szCs w:val="24"/>
            <w:lang w:val="en-US"/>
          </w:rPr>
          <w:delText>account</w:delText>
        </w:r>
        <w:commentRangeEnd w:id="321"/>
        <w:r w:rsidR="00D65521" w:rsidRPr="00D65521" w:rsidDel="00081096">
          <w:rPr>
            <w:rStyle w:val="CommentReference"/>
          </w:rPr>
          <w:commentReference w:id="321"/>
        </w:r>
        <w:r w:rsidRPr="00D65521" w:rsidDel="00081096">
          <w:rPr>
            <w:rFonts w:ascii="Times New Roman" w:hAnsi="Times New Roman" w:cs="Times New Roman"/>
            <w:sz w:val="24"/>
            <w:szCs w:val="24"/>
            <w:lang w:val="en-US"/>
          </w:rPr>
          <w:delText xml:space="preserve">. </w:delText>
        </w:r>
        <w:commentRangeStart w:id="322"/>
        <w:r w:rsidRPr="00D65521" w:rsidDel="00081096">
          <w:rPr>
            <w:rFonts w:ascii="Times New Roman" w:hAnsi="Times New Roman" w:cs="Times New Roman"/>
            <w:sz w:val="24"/>
            <w:szCs w:val="24"/>
            <w:lang w:val="en-US"/>
          </w:rPr>
          <w:delText xml:space="preserve">The evidence </w:delText>
        </w:r>
        <w:commentRangeEnd w:id="322"/>
        <w:r w:rsidR="00D65521" w:rsidRPr="00D65521" w:rsidDel="00081096">
          <w:rPr>
            <w:rStyle w:val="CommentReference"/>
          </w:rPr>
          <w:commentReference w:id="322"/>
        </w:r>
        <w:r w:rsidRPr="00D65521" w:rsidDel="00081096">
          <w:rPr>
            <w:rFonts w:ascii="Times New Roman" w:hAnsi="Times New Roman" w:cs="Times New Roman"/>
            <w:sz w:val="24"/>
            <w:szCs w:val="24"/>
            <w:lang w:val="en-US"/>
          </w:rPr>
          <w:delText xml:space="preserve">is not particularly persuasive in either direction, in our view. </w:delText>
        </w:r>
      </w:del>
    </w:p>
    <w:p w14:paraId="15CF18DB" w14:textId="7668FD72" w:rsidR="00461045" w:rsidRPr="00D65521" w:rsidDel="00081096" w:rsidRDefault="009D27C6" w:rsidP="009D27C6">
      <w:pPr>
        <w:spacing w:line="276" w:lineRule="auto"/>
        <w:rPr>
          <w:del w:id="323" w:author="Jamie Cummins" w:date="2020-08-21T15:26:00Z"/>
          <w:rFonts w:ascii="Times New Roman" w:hAnsi="Times New Roman" w:cs="Times New Roman"/>
          <w:sz w:val="24"/>
          <w:szCs w:val="24"/>
          <w:lang w:val="en-US"/>
        </w:rPr>
      </w:pPr>
      <w:del w:id="324" w:author="Jamie Cummins" w:date="2020-08-21T15:26:00Z">
        <w:r w:rsidRPr="00D65521" w:rsidDel="00081096">
          <w:rPr>
            <w:rFonts w:ascii="Times New Roman" w:hAnsi="Times New Roman" w:cs="Times New Roman"/>
            <w:sz w:val="24"/>
            <w:szCs w:val="24"/>
            <w:lang w:val="en-US"/>
          </w:rPr>
          <w:delText xml:space="preserve">We have </w:delText>
        </w:r>
        <w:r w:rsidR="00D65521" w:rsidRPr="00D65521" w:rsidDel="00081096">
          <w:rPr>
            <w:rFonts w:ascii="Times New Roman" w:hAnsi="Times New Roman" w:cs="Times New Roman"/>
            <w:sz w:val="24"/>
            <w:szCs w:val="24"/>
            <w:lang w:val="en-US"/>
          </w:rPr>
          <w:delText xml:space="preserve">elaborated on this issue in </w:delText>
        </w:r>
        <w:r w:rsidRPr="00D65521" w:rsidDel="00081096">
          <w:rPr>
            <w:rFonts w:ascii="Times New Roman" w:hAnsi="Times New Roman" w:cs="Times New Roman"/>
            <w:sz w:val="24"/>
            <w:szCs w:val="24"/>
            <w:lang w:val="en-US"/>
          </w:rPr>
          <w:delText>the conceptual issues section of our introduction</w:delText>
        </w:r>
        <w:r w:rsidR="00D65521" w:rsidRPr="00D65521" w:rsidDel="00081096">
          <w:rPr>
            <w:rFonts w:ascii="Times New Roman" w:hAnsi="Times New Roman" w:cs="Times New Roman"/>
            <w:sz w:val="24"/>
            <w:szCs w:val="24"/>
            <w:lang w:val="en-US"/>
          </w:rPr>
          <w:delText xml:space="preserve"> (see </w:delText>
        </w:r>
        <w:r w:rsidR="00D65521" w:rsidRPr="00D65521" w:rsidDel="00081096">
          <w:rPr>
            <w:rFonts w:ascii="Times New Roman" w:hAnsi="Times New Roman" w:cs="Times New Roman"/>
            <w:sz w:val="24"/>
            <w:szCs w:val="24"/>
            <w:highlight w:val="yellow"/>
            <w:lang w:val="en-US"/>
          </w:rPr>
          <w:delText>revisions on pp.</w:delText>
        </w:r>
        <w:commentRangeStart w:id="325"/>
        <w:r w:rsidR="00D65521" w:rsidRPr="00D65521" w:rsidDel="00081096">
          <w:rPr>
            <w:rFonts w:ascii="Times New Roman" w:hAnsi="Times New Roman" w:cs="Times New Roman"/>
            <w:sz w:val="24"/>
            <w:szCs w:val="24"/>
            <w:highlight w:val="yellow"/>
            <w:lang w:val="en-US"/>
          </w:rPr>
          <w:delText>XX</w:delText>
        </w:r>
        <w:commentRangeEnd w:id="325"/>
        <w:r w:rsidR="00D65521" w:rsidDel="00081096">
          <w:rPr>
            <w:rStyle w:val="CommentReference"/>
          </w:rPr>
          <w:commentReference w:id="325"/>
        </w:r>
        <w:r w:rsidR="00D65521" w:rsidRPr="00D65521" w:rsidDel="00081096">
          <w:rPr>
            <w:rFonts w:ascii="Times New Roman" w:hAnsi="Times New Roman" w:cs="Times New Roman"/>
            <w:sz w:val="24"/>
            <w:szCs w:val="24"/>
            <w:lang w:val="en-US"/>
          </w:rPr>
          <w:delText>)</w:delText>
        </w:r>
        <w:r w:rsidRPr="00D65521" w:rsidDel="00081096">
          <w:rPr>
            <w:rFonts w:ascii="Times New Roman" w:hAnsi="Times New Roman" w:cs="Times New Roman"/>
            <w:sz w:val="24"/>
            <w:szCs w:val="24"/>
            <w:lang w:val="en-US"/>
          </w:rPr>
          <w:delText xml:space="preserve">.  </w:delText>
        </w:r>
      </w:del>
    </w:p>
    <w:p w14:paraId="44F93A7D" w14:textId="7B12B437" w:rsidR="00461045" w:rsidRPr="00461045" w:rsidRDefault="009D27C6" w:rsidP="00461045">
      <w:pPr>
        <w:spacing w:line="276" w:lineRule="auto"/>
        <w:rPr>
          <w:rFonts w:ascii="Times New Roman" w:hAnsi="Times New Roman" w:cs="Times New Roman"/>
          <w:sz w:val="24"/>
          <w:szCs w:val="24"/>
          <w:lang w:val="en-US"/>
        </w:rPr>
      </w:pPr>
      <w:r w:rsidRPr="009D27C6">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To conclude points 5 and 6, the weaknesses the authors found in Payne et al.'s (2013) research are not very convincing, and also seem to rely on inaccurate or incomplete description of Payne et al.'s studies. As a slight digression, I would add that this flaw in the present manuscript is unfortunate because Payne et al.'s (2013) studies had several weaknesses. </w:t>
      </w:r>
      <w:commentRangeStart w:id="326"/>
      <w:commentRangeStart w:id="327"/>
      <w:r w:rsidR="00461045" w:rsidRPr="00461045">
        <w:rPr>
          <w:rFonts w:ascii="Times New Roman" w:hAnsi="Times New Roman" w:cs="Times New Roman"/>
          <w:sz w:val="24"/>
          <w:szCs w:val="24"/>
          <w:lang w:val="en-US"/>
        </w:rPr>
        <w:t xml:space="preserve">In Experiment 1, the fact that some participants reported unintentional rating of the primes does not preclude the possibility that other participants rated the primes intentionally (i.e., perhaps those who report intentional and those who report unintentional priming are not the same people). </w:t>
      </w:r>
      <w:commentRangeEnd w:id="326"/>
      <w:r w:rsidR="00AF3A3E">
        <w:rPr>
          <w:rStyle w:val="CommentReference"/>
        </w:rPr>
        <w:commentReference w:id="326"/>
      </w:r>
      <w:commentRangeEnd w:id="327"/>
      <w:r w:rsidR="00AF3A3E">
        <w:rPr>
          <w:rStyle w:val="CommentReference"/>
        </w:rPr>
        <w:commentReference w:id="327"/>
      </w:r>
      <w:r w:rsidR="00461045" w:rsidRPr="00461045">
        <w:rPr>
          <w:rFonts w:ascii="Times New Roman" w:hAnsi="Times New Roman" w:cs="Times New Roman"/>
          <w:sz w:val="24"/>
          <w:szCs w:val="24"/>
          <w:lang w:val="en-US"/>
        </w:rPr>
        <w:t>For Experiment 2, if the priming effect is driven mostly by a minority of participants who choose to intentionally rate the primes, then the AMP is not exactly the same measure as a direct rating of the primes. For instance, perhaps, unlike direct rating, most of the variance in the AMP comes from people who do not try to hide their preference for one social group over the other. That difference between the AMP and direct rating of the primes could be the reason why the AMP is sometimes better than direct rating in predicting race-related behavior. For Experiment 3, if the priming effect is driven mostly by a minority of participants who choose to intentionally rate the primes, then it seem likely that these people would not want to use the option to pass trials in which the primes influence their rating of the targets. As a result, that modification of the AMP would not be effective in eliminating intentional rating of the primes.</w:t>
      </w:r>
    </w:p>
    <w:p w14:paraId="54B1B14D" w14:textId="59EE1BB0" w:rsidR="00AF3A3E" w:rsidRDefault="00AF3A3E" w:rsidP="00461045">
      <w:pPr>
        <w:spacing w:line="276" w:lineRule="auto"/>
        <w:rPr>
          <w:rFonts w:ascii="Times New Roman" w:hAnsi="Times New Roman" w:cs="Times New Roman"/>
          <w:color w:val="FF0000"/>
          <w:sz w:val="24"/>
          <w:szCs w:val="24"/>
          <w:lang w:val="en-US"/>
        </w:rPr>
      </w:pPr>
      <w:r w:rsidRPr="00AF3A3E">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del w:id="328" w:author="Jamie Cummins" w:date="2020-08-21T15:27:00Z">
        <w:r w:rsidDel="00081096">
          <w:rPr>
            <w:rFonts w:ascii="Times New Roman" w:hAnsi="Times New Roman" w:cs="Times New Roman"/>
            <w:sz w:val="24"/>
            <w:szCs w:val="24"/>
            <w:lang w:val="en-US"/>
          </w:rPr>
          <w:delText xml:space="preserve">In line with Reviewer 1’s suggestions we have revised our paper to more accurately characterize what others have found and reported. </w:delText>
        </w:r>
      </w:del>
      <w:del w:id="329" w:author="Jamie Cummins" w:date="2020-08-21T15:26:00Z">
        <w:r w:rsidDel="00081096">
          <w:rPr>
            <w:rFonts w:ascii="Times New Roman" w:hAnsi="Times New Roman" w:cs="Times New Roman"/>
            <w:sz w:val="24"/>
            <w:szCs w:val="24"/>
            <w:lang w:val="en-US"/>
          </w:rPr>
          <w:delText xml:space="preserve">At the same time, we want to acknowledge that there still remains statistical, conceptual, and methodological issues with that work, that call into question the strength of the claims being made. This held true before and still, as far as we can see, does </w:delText>
        </w:r>
        <w:commentRangeStart w:id="330"/>
        <w:r w:rsidDel="00081096">
          <w:rPr>
            <w:rFonts w:ascii="Times New Roman" w:hAnsi="Times New Roman" w:cs="Times New Roman"/>
            <w:sz w:val="24"/>
            <w:szCs w:val="24"/>
            <w:lang w:val="en-US"/>
          </w:rPr>
          <w:delText>so</w:delText>
        </w:r>
        <w:commentRangeEnd w:id="330"/>
        <w:r w:rsidDel="00081096">
          <w:rPr>
            <w:rStyle w:val="CommentReference"/>
          </w:rPr>
          <w:commentReference w:id="330"/>
        </w:r>
        <w:r w:rsidDel="00081096">
          <w:rPr>
            <w:rFonts w:ascii="Times New Roman" w:hAnsi="Times New Roman" w:cs="Times New Roman"/>
            <w:sz w:val="24"/>
            <w:szCs w:val="24"/>
            <w:lang w:val="en-US"/>
          </w:rPr>
          <w:delText xml:space="preserve">. </w:delText>
        </w:r>
      </w:del>
      <w:ins w:id="331" w:author="Jamie Cummins" w:date="2020-08-21T15:27:00Z">
        <w:r w:rsidR="00081096">
          <w:rPr>
            <w:rFonts w:ascii="Times New Roman" w:hAnsi="Times New Roman" w:cs="Times New Roman"/>
            <w:sz w:val="24"/>
            <w:szCs w:val="24"/>
            <w:lang w:val="en-US"/>
          </w:rPr>
          <w:t>As formerly noted, we have now substantially revised the introduction, and our discussion of previous research relates near-exclusively to previous studies relating to awareness of AMP effects (specifically Payne et al., 2</w:t>
        </w:r>
      </w:ins>
      <w:ins w:id="332" w:author="Jamie Cummins" w:date="2020-08-21T15:28:00Z">
        <w:r w:rsidR="00081096">
          <w:rPr>
            <w:rFonts w:ascii="Times New Roman" w:hAnsi="Times New Roman" w:cs="Times New Roman"/>
            <w:sz w:val="24"/>
            <w:szCs w:val="24"/>
            <w:lang w:val="en-US"/>
          </w:rPr>
          <w:t xml:space="preserve">013, Experiment 3). We hope the reviewer now finds that we characterize this experiment more fairly and accurately. Additionally, we hope that our simplification of our two issues with this experiment (inferring statistical equivalence from an absence of statistical differences, and the inability to </w:t>
        </w:r>
      </w:ins>
      <w:ins w:id="333" w:author="Jamie Cummins" w:date="2020-08-21T15:29:00Z">
        <w:r w:rsidR="00081096">
          <w:rPr>
            <w:rFonts w:ascii="Times New Roman" w:hAnsi="Times New Roman" w:cs="Times New Roman"/>
            <w:sz w:val="24"/>
            <w:szCs w:val="24"/>
            <w:lang w:val="en-US"/>
          </w:rPr>
          <w:t xml:space="preserve">examine influence-aware vs. influence-unaware responses) helps to more clearly express our issues with the experiment. </w:t>
        </w:r>
      </w:ins>
    </w:p>
    <w:p w14:paraId="28459857" w14:textId="3F9E010E" w:rsidR="00461045" w:rsidRPr="00461045" w:rsidDel="00081096" w:rsidRDefault="00AF3A3E" w:rsidP="00461045">
      <w:pPr>
        <w:spacing w:line="276" w:lineRule="auto"/>
        <w:rPr>
          <w:del w:id="334" w:author="Jamie Cummins" w:date="2020-08-21T15:29:00Z"/>
          <w:rFonts w:ascii="Times New Roman" w:hAnsi="Times New Roman" w:cs="Times New Roman"/>
          <w:sz w:val="24"/>
          <w:szCs w:val="24"/>
          <w:lang w:val="en-US"/>
        </w:rPr>
      </w:pPr>
      <w:del w:id="335" w:author="Jamie Cummins" w:date="2020-08-21T15:29:00Z">
        <w:r w:rsidRPr="00AF3A3E" w:rsidDel="00081096">
          <w:rPr>
            <w:rFonts w:ascii="Times New Roman" w:hAnsi="Times New Roman" w:cs="Times New Roman"/>
            <w:color w:val="FF0000"/>
            <w:sz w:val="24"/>
            <w:szCs w:val="24"/>
            <w:lang w:val="en-US"/>
          </w:rPr>
          <w:lastRenderedPageBreak/>
          <w:delText xml:space="preserve">Additionally, we have added some of the reviewer’s points on the limitations of these experiments within our introduction (with reference to the fact that it was the reviewer who suggested them). </w:delText>
        </w:r>
        <w:r w:rsidDel="00081096">
          <w:rPr>
            <w:rFonts w:ascii="Times New Roman" w:hAnsi="Times New Roman" w:cs="Times New Roman"/>
            <w:sz w:val="24"/>
            <w:szCs w:val="24"/>
            <w:lang w:val="en-US"/>
          </w:rPr>
          <w:delText xml:space="preserve"> </w:delText>
        </w:r>
      </w:del>
    </w:p>
    <w:p w14:paraId="3102CDE2" w14:textId="1DA5E20E" w:rsidR="00461045" w:rsidRPr="00461045" w:rsidRDefault="00AF3A3E" w:rsidP="00461045">
      <w:pPr>
        <w:spacing w:line="276" w:lineRule="auto"/>
        <w:rPr>
          <w:rFonts w:ascii="Times New Roman" w:hAnsi="Times New Roman" w:cs="Times New Roman"/>
          <w:sz w:val="24"/>
          <w:szCs w:val="24"/>
          <w:lang w:val="en-US"/>
        </w:rPr>
      </w:pPr>
      <w:r w:rsidRPr="00AF3A3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It was not entirely clear what methodological shortcomings Gawronski &amp; Ye's (2015) research had. Their crucial finding was that the retrospective reports of the priming effect correlated with the priming effect only for the topic that was salient during the task, and not for the topic that was not salient. If the reason for the correlation between the priming effect and retrospective reports of the priming is due to intentional rating of the primes, why would the manipulation of topic salience influence this correlation without influencing the priming effect itself? The present authors wrote "retrospective self-reports do not provide a direct assessment of the construct under investigation". Yet, Gawronski and Ye did not rely on those self-reports as a measure of awareness of the priming effect. Rather, they tested whether the finding of a correlation between retrospective self-report and the priming effect survives a certain manipulation of awareness. They showed that their manipulation of awareness decreased the validity of the self-reported awareness of the priming effect as a predictor of the priming effect but did not decrease the priming effect itself (the results summarized in Table 1 in Gawronski &amp; Ye's article are the best evidence I have seen so far, against the intentional rating account). It seems reasonable to conclude from that evidence that the self-reported awareness of the priming was not due to a necessity of awareness for the priming effect to occur.</w:t>
      </w:r>
    </w:p>
    <w:p w14:paraId="037B77FB" w14:textId="22CC492D" w:rsidR="00AF3A3E" w:rsidRPr="003849C7" w:rsidDel="00A1474B" w:rsidRDefault="00AF3A3E" w:rsidP="00A1474B">
      <w:pPr>
        <w:pStyle w:val="NormalWeb"/>
        <w:tabs>
          <w:tab w:val="left" w:pos="1724"/>
        </w:tabs>
        <w:rPr>
          <w:del w:id="336" w:author="Jamie Cummins" w:date="2020-08-21T15:31:00Z"/>
          <w:color w:val="FF0000"/>
        </w:rPr>
        <w:pPrChange w:id="337" w:author="Jamie Cummins" w:date="2020-08-21T15:31:00Z">
          <w:pPr>
            <w:pStyle w:val="NormalWeb"/>
            <w:tabs>
              <w:tab w:val="left" w:pos="1724"/>
            </w:tabs>
          </w:pPr>
        </w:pPrChange>
      </w:pPr>
      <w:r w:rsidRPr="00AF3A3E">
        <w:rPr>
          <w:b/>
          <w:lang w:val="en-US"/>
        </w:rPr>
        <w:t>Authors</w:t>
      </w:r>
      <w:r>
        <w:rPr>
          <w:lang w:val="en-US"/>
        </w:rPr>
        <w:t xml:space="preserve">: </w:t>
      </w:r>
      <w:ins w:id="338" w:author="Jamie Cummins" w:date="2020-08-21T15:31:00Z">
        <w:r w:rsidR="00A1474B">
          <w:rPr>
            <w:lang w:val="en-US"/>
          </w:rPr>
          <w:t xml:space="preserve">Given our substantially revised introduction, and the fact that Gawronski and Ye’s study dealt with the intentionality of AMP effects (and not the awareness of AMP effects) we have now omitted detailed discussion of this study from our introduction. </w:t>
        </w:r>
      </w:ins>
      <w:commentRangeStart w:id="339"/>
      <w:del w:id="340" w:author="Jamie Cummins" w:date="2020-08-21T15:31:00Z">
        <w:r w:rsidRPr="003849C7" w:rsidDel="00A1474B">
          <w:rPr>
            <w:color w:val="FF0000"/>
          </w:rPr>
          <w:delText xml:space="preserve">We assume that the reviewer means “intentionality” instead of awareness within his comment here (since Gawronski and Ye were interested in the former, not the latter). </w:delText>
        </w:r>
        <w:commentRangeEnd w:id="339"/>
        <w:r w:rsidR="00D65A65" w:rsidDel="00A1474B">
          <w:rPr>
            <w:rStyle w:val="CommentReference"/>
            <w:rFonts w:asciiTheme="minorHAnsi" w:eastAsiaTheme="minorHAnsi" w:hAnsiTheme="minorHAnsi" w:cstheme="minorBidi"/>
            <w:lang w:val="nl-BE" w:eastAsia="en-US"/>
          </w:rPr>
          <w:commentReference w:id="339"/>
        </w:r>
      </w:del>
    </w:p>
    <w:p w14:paraId="156C294F" w14:textId="46B5AB7A" w:rsidR="0020208C" w:rsidDel="00A1474B" w:rsidRDefault="0020208C" w:rsidP="00A1474B">
      <w:pPr>
        <w:pStyle w:val="NormalWeb"/>
        <w:tabs>
          <w:tab w:val="left" w:pos="1724"/>
        </w:tabs>
        <w:rPr>
          <w:del w:id="341" w:author="Jamie Cummins" w:date="2020-08-21T15:31:00Z"/>
          <w:color w:val="FF0000"/>
          <w:lang w:val="en-US"/>
        </w:rPr>
        <w:pPrChange w:id="342" w:author="Jamie Cummins" w:date="2020-08-21T15:31:00Z">
          <w:pPr>
            <w:spacing w:line="276" w:lineRule="auto"/>
          </w:pPr>
        </w:pPrChange>
      </w:pPr>
      <w:del w:id="343" w:author="Jamie Cummins" w:date="2020-08-21T15:31:00Z">
        <w:r w:rsidDel="00A1474B">
          <w:rPr>
            <w:color w:val="FF0000"/>
            <w:lang w:val="en-US"/>
          </w:rPr>
          <w:delText>We noted a number of issues with the Gawronski and Ye paper – some conceptual and other statistical. We consider both in turn.</w:delText>
        </w:r>
      </w:del>
    </w:p>
    <w:p w14:paraId="130D3320" w14:textId="6934E09F" w:rsidR="0020208C" w:rsidDel="00A1474B" w:rsidRDefault="0020208C" w:rsidP="00A1474B">
      <w:pPr>
        <w:pStyle w:val="NormalWeb"/>
        <w:tabs>
          <w:tab w:val="left" w:pos="1724"/>
        </w:tabs>
        <w:rPr>
          <w:del w:id="344" w:author="Jamie Cummins" w:date="2020-08-21T15:31:00Z"/>
          <w:color w:val="FF0000"/>
          <w:lang w:val="en-US"/>
        </w:rPr>
        <w:pPrChange w:id="345" w:author="Jamie Cummins" w:date="2020-08-21T15:31:00Z">
          <w:pPr>
            <w:spacing w:line="276" w:lineRule="auto"/>
          </w:pPr>
        </w:pPrChange>
      </w:pPr>
      <w:del w:id="346" w:author="Jamie Cummins" w:date="2020-08-21T15:31:00Z">
        <w:r w:rsidRPr="0020208C" w:rsidDel="00A1474B">
          <w:rPr>
            <w:b/>
            <w:color w:val="FF0000"/>
            <w:lang w:val="en-US"/>
          </w:rPr>
          <w:delText>Conceptual issues</w:delText>
        </w:r>
        <w:r w:rsidDel="00A1474B">
          <w:rPr>
            <w:color w:val="FF0000"/>
            <w:lang w:val="en-US"/>
          </w:rPr>
          <w:delText xml:space="preserve">. </w:delText>
        </w:r>
        <w:commentRangeStart w:id="347"/>
        <w:r w:rsidR="00AF3A3E" w:rsidRPr="00AF3A3E" w:rsidDel="00A1474B">
          <w:rPr>
            <w:color w:val="FF0000"/>
            <w:lang w:val="en-US"/>
          </w:rPr>
          <w:delText>Our</w:delText>
        </w:r>
        <w:commentRangeEnd w:id="347"/>
        <w:r w:rsidDel="00A1474B">
          <w:rPr>
            <w:rStyle w:val="CommentReference"/>
          </w:rPr>
          <w:commentReference w:id="347"/>
        </w:r>
        <w:r w:rsidR="00AF3A3E" w:rsidRPr="00AF3A3E" w:rsidDel="00A1474B">
          <w:rPr>
            <w:color w:val="FF0000"/>
            <w:lang w:val="en-US"/>
          </w:rPr>
          <w:delText xml:space="preserve"> point is that, because post-hoc self-reports asking for reporting on </w:delText>
        </w:r>
        <w:r w:rsidR="00AF3A3E" w:rsidRPr="0020208C" w:rsidDel="00A1474B">
          <w:rPr>
            <w:i/>
            <w:color w:val="FF0000"/>
            <w:lang w:val="en-US"/>
          </w:rPr>
          <w:delText>global</w:delText>
        </w:r>
        <w:r w:rsidR="00AF3A3E" w:rsidRPr="00AF3A3E" w:rsidDel="00A1474B">
          <w:rPr>
            <w:color w:val="FF0000"/>
            <w:lang w:val="en-US"/>
          </w:rPr>
          <w:delText xml:space="preserve"> performance within a task are questionable, change in these scores on the basis of an (assumed) manipulation of intentionality cannot be used to infer that intentionality changed, as it is unclear what this scale </w:delText>
        </w:r>
        <w:r w:rsidDel="00A1474B">
          <w:rPr>
            <w:color w:val="FF0000"/>
            <w:lang w:val="en-US"/>
          </w:rPr>
          <w:delText xml:space="preserve">actually </w:delText>
        </w:r>
        <w:r w:rsidR="00AF3A3E" w:rsidRPr="00AF3A3E" w:rsidDel="00A1474B">
          <w:rPr>
            <w:color w:val="FF0000"/>
            <w:lang w:val="en-US"/>
          </w:rPr>
          <w:delText xml:space="preserve">measures. </w:delText>
        </w:r>
      </w:del>
    </w:p>
    <w:p w14:paraId="0D53B6BA" w14:textId="3F8BDFF9" w:rsidR="0020208C" w:rsidDel="00A1474B" w:rsidRDefault="00AF3A3E" w:rsidP="00A1474B">
      <w:pPr>
        <w:pStyle w:val="NormalWeb"/>
        <w:tabs>
          <w:tab w:val="left" w:pos="1724"/>
        </w:tabs>
        <w:rPr>
          <w:del w:id="348" w:author="Jamie Cummins" w:date="2020-08-21T15:31:00Z"/>
          <w:color w:val="FF0000"/>
          <w:lang w:val="en-US"/>
        </w:rPr>
        <w:pPrChange w:id="349" w:author="Jamie Cummins" w:date="2020-08-21T15:31:00Z">
          <w:pPr>
            <w:spacing w:line="276" w:lineRule="auto"/>
          </w:pPr>
        </w:pPrChange>
      </w:pPr>
      <w:del w:id="350" w:author="Jamie Cummins" w:date="2020-08-21T15:31:00Z">
        <w:r w:rsidRPr="00AF3A3E" w:rsidDel="00A1474B">
          <w:rPr>
            <w:color w:val="FF0000"/>
            <w:lang w:val="en-US"/>
          </w:rPr>
          <w:delText xml:space="preserve">Additionally, the authors assumed that their manipulation of intentionality functioned </w:delText>
        </w:r>
        <w:commentRangeStart w:id="351"/>
        <w:r w:rsidRPr="00AF3A3E" w:rsidDel="00A1474B">
          <w:rPr>
            <w:color w:val="FF0000"/>
            <w:lang w:val="en-US"/>
          </w:rPr>
          <w:delText>well as such</w:delText>
        </w:r>
        <w:commentRangeEnd w:id="351"/>
        <w:r w:rsidR="0020208C" w:rsidDel="00A1474B">
          <w:rPr>
            <w:rStyle w:val="CommentReference"/>
          </w:rPr>
          <w:commentReference w:id="351"/>
        </w:r>
        <w:r w:rsidR="0020208C" w:rsidDel="00A1474B">
          <w:rPr>
            <w:color w:val="FF0000"/>
            <w:lang w:val="en-US"/>
          </w:rPr>
          <w:delText>. H</w:delText>
        </w:r>
        <w:r w:rsidRPr="00AF3A3E" w:rsidDel="00A1474B">
          <w:rPr>
            <w:color w:val="FF0000"/>
            <w:lang w:val="en-US"/>
          </w:rPr>
          <w:delText xml:space="preserve">owever, the authors rely merely on their speculation that intentionality </w:delText>
        </w:r>
        <w:r w:rsidRPr="00AF3A3E" w:rsidDel="00A1474B">
          <w:rPr>
            <w:i/>
            <w:iCs/>
            <w:color w:val="FF0000"/>
            <w:lang w:val="en-US"/>
          </w:rPr>
          <w:delText xml:space="preserve">should </w:delText>
        </w:r>
        <w:r w:rsidRPr="00AF3A3E" w:rsidDel="00A1474B">
          <w:rPr>
            <w:color w:val="FF0000"/>
            <w:lang w:val="en-US"/>
          </w:rPr>
          <w:delText>be manipulated by their interventions</w:delText>
        </w:r>
        <w:r w:rsidR="0020208C" w:rsidDel="00A1474B">
          <w:rPr>
            <w:color w:val="FF0000"/>
            <w:lang w:val="en-US"/>
          </w:rPr>
          <w:delText>. B</w:delText>
        </w:r>
        <w:r w:rsidRPr="00AF3A3E" w:rsidDel="00A1474B">
          <w:rPr>
            <w:color w:val="FF0000"/>
            <w:lang w:val="en-US"/>
          </w:rPr>
          <w:delText xml:space="preserve">ut </w:delText>
        </w:r>
        <w:r w:rsidR="0020208C" w:rsidDel="00A1474B">
          <w:rPr>
            <w:color w:val="FF0000"/>
            <w:lang w:val="en-US"/>
          </w:rPr>
          <w:delText xml:space="preserve">they </w:delText>
        </w:r>
        <w:r w:rsidRPr="00AF3A3E" w:rsidDel="00A1474B">
          <w:rPr>
            <w:color w:val="FF0000"/>
            <w:lang w:val="en-US"/>
          </w:rPr>
          <w:delText>never directly test this claim. Given recent work demonstrating that such bespoke manipulations are often poorly-validated (</w:delText>
        </w:r>
        <w:r w:rsidR="0020208C" w:rsidDel="00A1474B">
          <w:rPr>
            <w:color w:val="FF0000"/>
            <w:lang w:val="en-US"/>
          </w:rPr>
          <w:delText xml:space="preserve">see </w:delText>
        </w:r>
        <w:r w:rsidRPr="00AF3A3E" w:rsidDel="00A1474B">
          <w:rPr>
            <w:color w:val="FF0000"/>
            <w:lang w:val="en-US"/>
          </w:rPr>
          <w:delText xml:space="preserve">Chester &amp; Lasko, 2019), the conclusions that can be drawn from this work are limited at best. </w:delText>
        </w:r>
      </w:del>
    </w:p>
    <w:p w14:paraId="46C9D245" w14:textId="79F5749E" w:rsidR="0020208C" w:rsidDel="00A1474B" w:rsidRDefault="0020208C" w:rsidP="00A1474B">
      <w:pPr>
        <w:pStyle w:val="NormalWeb"/>
        <w:tabs>
          <w:tab w:val="left" w:pos="1724"/>
        </w:tabs>
        <w:rPr>
          <w:del w:id="352" w:author="Jamie Cummins" w:date="2020-08-21T15:31:00Z"/>
          <w:color w:val="FF0000"/>
          <w:lang w:val="en-US"/>
        </w:rPr>
        <w:pPrChange w:id="353" w:author="Jamie Cummins" w:date="2020-08-21T15:31:00Z">
          <w:pPr>
            <w:spacing w:line="276" w:lineRule="auto"/>
          </w:pPr>
        </w:pPrChange>
      </w:pPr>
      <w:del w:id="354" w:author="Jamie Cummins" w:date="2020-08-21T15:31:00Z">
        <w:r w:rsidRPr="0020208C" w:rsidDel="00A1474B">
          <w:rPr>
            <w:b/>
            <w:color w:val="FF0000"/>
            <w:lang w:val="en-US"/>
          </w:rPr>
          <w:delText>Statistical issues</w:delText>
        </w:r>
        <w:r w:rsidDel="00A1474B">
          <w:rPr>
            <w:color w:val="FF0000"/>
            <w:lang w:val="en-US"/>
          </w:rPr>
          <w:delText xml:space="preserve">. </w:delText>
        </w:r>
        <w:r w:rsidR="00AF3A3E" w:rsidRPr="00AF3A3E" w:rsidDel="00A1474B">
          <w:rPr>
            <w:color w:val="FF0000"/>
            <w:lang w:val="en-US"/>
          </w:rPr>
          <w:delText xml:space="preserve">The authors also committed the inferential fallacy of concluding a significant difference from a nonsignificant (“marginal”) test </w:delText>
        </w:r>
        <w:commentRangeStart w:id="355"/>
        <w:r w:rsidR="00AF3A3E" w:rsidRPr="00AF3A3E" w:rsidDel="00A1474B">
          <w:rPr>
            <w:color w:val="FF0000"/>
            <w:lang w:val="en-US"/>
          </w:rPr>
          <w:delText>statistic</w:delText>
        </w:r>
        <w:commentRangeEnd w:id="355"/>
        <w:r w:rsidDel="00A1474B">
          <w:rPr>
            <w:rStyle w:val="CommentReference"/>
          </w:rPr>
          <w:commentReference w:id="355"/>
        </w:r>
        <w:r w:rsidR="00AF3A3E" w:rsidRPr="00AF3A3E" w:rsidDel="00A1474B">
          <w:rPr>
            <w:color w:val="FF0000"/>
            <w:lang w:val="en-US"/>
          </w:rPr>
          <w:delText xml:space="preserve">. </w:delText>
        </w:r>
      </w:del>
    </w:p>
    <w:p w14:paraId="53A12780" w14:textId="55449108" w:rsidR="00461045" w:rsidRPr="00461045" w:rsidRDefault="0020208C" w:rsidP="00A1474B">
      <w:pPr>
        <w:pStyle w:val="NormalWeb"/>
        <w:tabs>
          <w:tab w:val="left" w:pos="1724"/>
        </w:tabs>
        <w:rPr>
          <w:lang w:val="en-US"/>
        </w:rPr>
        <w:pPrChange w:id="356" w:author="Jamie Cummins" w:date="2020-08-21T15:31:00Z">
          <w:pPr>
            <w:spacing w:line="276" w:lineRule="auto"/>
          </w:pPr>
        </w:pPrChange>
      </w:pPr>
      <w:del w:id="357" w:author="Jamie Cummins" w:date="2020-08-21T15:31:00Z">
        <w:r w:rsidDel="00A1474B">
          <w:rPr>
            <w:color w:val="FF0000"/>
            <w:lang w:val="en-US"/>
          </w:rPr>
          <w:delText xml:space="preserve">In light of Reviewer 1’s comments we have revised the </w:delText>
        </w:r>
        <w:r w:rsidR="00AF3A3E" w:rsidRPr="00AF3A3E" w:rsidDel="00A1474B">
          <w:rPr>
            <w:color w:val="FF0000"/>
            <w:lang w:val="en-US"/>
          </w:rPr>
          <w:delText xml:space="preserve">manuscript to </w:delText>
        </w:r>
        <w:r w:rsidDel="00A1474B">
          <w:rPr>
            <w:color w:val="FF0000"/>
            <w:lang w:val="en-US"/>
          </w:rPr>
          <w:delText xml:space="preserve">better clarify these various points (see changes on </w:delText>
        </w:r>
        <w:r w:rsidRPr="0020208C" w:rsidDel="00A1474B">
          <w:rPr>
            <w:color w:val="FF0000"/>
            <w:highlight w:val="yellow"/>
            <w:lang w:val="en-US"/>
          </w:rPr>
          <w:delText>pp.XX</w:delText>
        </w:r>
        <w:r w:rsidDel="00A1474B">
          <w:rPr>
            <w:color w:val="FF0000"/>
            <w:lang w:val="en-US"/>
          </w:rPr>
          <w:delText>)</w:delText>
        </w:r>
        <w:r w:rsidR="00AF3A3E" w:rsidRPr="00AF3A3E" w:rsidDel="00A1474B">
          <w:rPr>
            <w:color w:val="FF0000"/>
            <w:lang w:val="en-US"/>
          </w:rPr>
          <w:delText>.</w:delText>
        </w:r>
        <w:r w:rsidR="00AF3A3E" w:rsidDel="00A1474B">
          <w:rPr>
            <w:lang w:val="en-US"/>
          </w:rPr>
          <w:delText xml:space="preserve"> </w:delText>
        </w:r>
      </w:del>
    </w:p>
    <w:p w14:paraId="68752F84" w14:textId="323F7397" w:rsidR="00461045" w:rsidRPr="00461045" w:rsidRDefault="0020208C" w:rsidP="00461045">
      <w:pPr>
        <w:spacing w:line="276" w:lineRule="auto"/>
        <w:rPr>
          <w:rFonts w:ascii="Times New Roman" w:hAnsi="Times New Roman" w:cs="Times New Roman"/>
          <w:sz w:val="24"/>
          <w:szCs w:val="24"/>
          <w:lang w:val="en-US"/>
        </w:rPr>
      </w:pPr>
      <w:r w:rsidRPr="0020208C">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The authors conclude that the AMP priming effect "do not represent an equally valid measure of attitudes across individuals". This seems a valid conclusion from the evidence they report, and it is compatible with the evidence reported in Bar-Anan &amp; Nosek (2012, </w:t>
      </w:r>
      <w:commentRangeStart w:id="358"/>
      <w:r w:rsidR="00461045" w:rsidRPr="00461045">
        <w:rPr>
          <w:rFonts w:ascii="Times New Roman" w:hAnsi="Times New Roman" w:cs="Times New Roman"/>
          <w:sz w:val="24"/>
          <w:szCs w:val="24"/>
          <w:lang w:val="en-US"/>
        </w:rPr>
        <w:t>2014</w:t>
      </w:r>
      <w:commentRangeEnd w:id="358"/>
      <w:r>
        <w:rPr>
          <w:rStyle w:val="CommentReference"/>
        </w:rPr>
        <w:commentReference w:id="358"/>
      </w:r>
      <w:r w:rsidR="00461045" w:rsidRPr="00461045">
        <w:rPr>
          <w:rFonts w:ascii="Times New Roman" w:hAnsi="Times New Roman" w:cs="Times New Roman"/>
          <w:sz w:val="24"/>
          <w:szCs w:val="24"/>
          <w:lang w:val="en-US"/>
        </w:rPr>
        <w:t xml:space="preserve">). In our </w:t>
      </w:r>
      <w:commentRangeStart w:id="359"/>
      <w:r w:rsidR="00461045" w:rsidRPr="00461045">
        <w:rPr>
          <w:rFonts w:ascii="Times New Roman" w:hAnsi="Times New Roman" w:cs="Times New Roman"/>
          <w:sz w:val="24"/>
          <w:szCs w:val="24"/>
          <w:lang w:val="en-US"/>
        </w:rPr>
        <w:t xml:space="preserve">2012 research </w:t>
      </w:r>
      <w:commentRangeEnd w:id="359"/>
      <w:r w:rsidR="008C74D6">
        <w:rPr>
          <w:rStyle w:val="CommentReference"/>
        </w:rPr>
        <w:commentReference w:id="359"/>
      </w:r>
      <w:r w:rsidR="00461045" w:rsidRPr="00461045">
        <w:rPr>
          <w:rFonts w:ascii="Times New Roman" w:hAnsi="Times New Roman" w:cs="Times New Roman"/>
          <w:sz w:val="24"/>
          <w:szCs w:val="24"/>
          <w:lang w:val="en-US"/>
        </w:rPr>
        <w:t xml:space="preserve">(mainly in Tables 3 and 4), we showed that indices of psychometric quality are reduced when excluding from the analyses participants who reported intentional rating of the primes (or, at least, awareness of the priming effect). We also found (see Appendix D of Bar-Anan &amp; Nosek, 2014, Figures A and B, at https://static-content.springer.com/esm/art%3A10.3758%2Fs13428-013-0410-6/MediaObjects/13428_2013_410_MOESM1_ESM.pdf) that the AMP loses its relation with direct measures of evaluation much faster than other indirect measures, after removing participants with extreme scores (those with the largest priming effects). However, all that evidence is still insufficient to inform us how serious this problem is. </w:t>
      </w:r>
      <w:commentRangeStart w:id="360"/>
      <w:r w:rsidR="00461045" w:rsidRPr="00461045">
        <w:rPr>
          <w:rFonts w:ascii="Times New Roman" w:hAnsi="Times New Roman" w:cs="Times New Roman"/>
          <w:sz w:val="24"/>
          <w:szCs w:val="24"/>
          <w:lang w:val="en-US"/>
        </w:rPr>
        <w:t xml:space="preserve">Only the appendix from our 2014 paper provides some comparison with other indirect measures </w:t>
      </w:r>
      <w:commentRangeEnd w:id="360"/>
      <w:r w:rsidR="008C74D6">
        <w:rPr>
          <w:rStyle w:val="CommentReference"/>
        </w:rPr>
        <w:commentReference w:id="360"/>
      </w:r>
      <w:r w:rsidR="00461045" w:rsidRPr="00461045">
        <w:rPr>
          <w:rFonts w:ascii="Times New Roman" w:hAnsi="Times New Roman" w:cs="Times New Roman"/>
          <w:sz w:val="24"/>
          <w:szCs w:val="24"/>
          <w:lang w:val="en-US"/>
        </w:rPr>
        <w:t>(and the AMP seems inferior to the other measures). Yet, I did not see much research about how many participants "drive" typical effects in social psychology, and how many are the main contributors to validity evidence of psychological measures. I also do not know of much research that informs us how inequality in validity of a measure across individuals affects scientific progress. Clearly, it is better if a measure works well for a larger portion of the population, but what is the standard and how much does scientific progress suffer from each drop in that equality? I think that readers would need that knowledge in order to make strong conclusions about the implications of the inequality reported in the present manuscript.</w:t>
      </w:r>
    </w:p>
    <w:p w14:paraId="4D2E777E" w14:textId="3CC2670D" w:rsidR="008F2044" w:rsidDel="00175A3C" w:rsidRDefault="0020208C" w:rsidP="00175A3C">
      <w:pPr>
        <w:pStyle w:val="NormalWeb"/>
        <w:tabs>
          <w:tab w:val="left" w:pos="1724"/>
        </w:tabs>
        <w:rPr>
          <w:del w:id="361" w:author="Jamie Cummins" w:date="2020-08-25T15:33:00Z"/>
          <w:color w:val="FF0000"/>
        </w:rPr>
        <w:pPrChange w:id="362" w:author="Jamie Cummins" w:date="2020-08-25T15:33:00Z">
          <w:pPr>
            <w:pStyle w:val="NormalWeb"/>
            <w:tabs>
              <w:tab w:val="left" w:pos="1724"/>
            </w:tabs>
          </w:pPr>
        </w:pPrChange>
      </w:pPr>
      <w:r w:rsidRPr="0020208C">
        <w:rPr>
          <w:b/>
          <w:lang w:val="en-US"/>
        </w:rPr>
        <w:lastRenderedPageBreak/>
        <w:t>Authors</w:t>
      </w:r>
      <w:r>
        <w:rPr>
          <w:lang w:val="en-US"/>
        </w:rPr>
        <w:t xml:space="preserve">: </w:t>
      </w:r>
      <w:r w:rsidRPr="003849C7">
        <w:rPr>
          <w:color w:val="FF0000"/>
        </w:rPr>
        <w:t xml:space="preserve">We are glad that </w:t>
      </w:r>
      <w:r w:rsidR="008F2044">
        <w:rPr>
          <w:color w:val="FF0000"/>
        </w:rPr>
        <w:t>R</w:t>
      </w:r>
      <w:r w:rsidRPr="003849C7">
        <w:rPr>
          <w:color w:val="FF0000"/>
        </w:rPr>
        <w:t xml:space="preserve">eviewer </w:t>
      </w:r>
      <w:r w:rsidR="008F2044">
        <w:rPr>
          <w:color w:val="FF0000"/>
        </w:rPr>
        <w:t xml:space="preserve">1 </w:t>
      </w:r>
      <w:r w:rsidRPr="003849C7">
        <w:rPr>
          <w:color w:val="FF0000"/>
        </w:rPr>
        <w:t xml:space="preserve">agrees with us that our evidence highlights that the AMP </w:t>
      </w:r>
      <w:r w:rsidR="008F2044">
        <w:rPr>
          <w:color w:val="FF0000"/>
        </w:rPr>
        <w:t xml:space="preserve">effect </w:t>
      </w:r>
      <w:r w:rsidRPr="003849C7">
        <w:rPr>
          <w:color w:val="FF0000"/>
        </w:rPr>
        <w:t xml:space="preserve">is not an equally valid measure across all individuals. </w:t>
      </w:r>
      <w:ins w:id="363" w:author="Jamie Cummins" w:date="2020-08-21T15:36:00Z">
        <w:r w:rsidR="008D4F3C">
          <w:rPr>
            <w:color w:val="FF0000"/>
          </w:rPr>
          <w:t>We also agree with the reviewer that at present it is unclear how the AMP measures up to other measures within psychology in terms of its heterogenous validity across participants. We certainly agree that this issue is worthy of exploration with other measures, and now explicitly state so within our disc</w:t>
        </w:r>
      </w:ins>
      <w:ins w:id="364" w:author="Jamie Cummins" w:date="2020-08-21T15:37:00Z">
        <w:r w:rsidR="008D4F3C">
          <w:rPr>
            <w:color w:val="FF0000"/>
          </w:rPr>
          <w:t>ussion.</w:t>
        </w:r>
      </w:ins>
      <w:ins w:id="365" w:author="Jamie Cummins" w:date="2020-08-25T15:32:00Z">
        <w:r w:rsidR="00175A3C">
          <w:rPr>
            <w:color w:val="FF0000"/>
          </w:rPr>
          <w:t xml:space="preserve"> Unfortunately, there is currently little-to-no data available now that would allow us to make such a comparison. </w:t>
        </w:r>
      </w:ins>
    </w:p>
    <w:p w14:paraId="4F48363F" w14:textId="0FD4C72E" w:rsidR="008F2044" w:rsidDel="00175A3C" w:rsidRDefault="008F2044" w:rsidP="00175A3C">
      <w:pPr>
        <w:pStyle w:val="NormalWeb"/>
        <w:tabs>
          <w:tab w:val="left" w:pos="1724"/>
        </w:tabs>
        <w:rPr>
          <w:del w:id="366" w:author="Jamie Cummins" w:date="2020-08-25T15:33:00Z"/>
          <w:iCs/>
          <w:color w:val="FF0000"/>
        </w:rPr>
        <w:pPrChange w:id="367" w:author="Jamie Cummins" w:date="2020-08-25T15:33:00Z">
          <w:pPr>
            <w:pStyle w:val="NormalWeb"/>
            <w:tabs>
              <w:tab w:val="left" w:pos="1724"/>
            </w:tabs>
          </w:pPr>
        </w:pPrChange>
      </w:pPr>
      <w:del w:id="368" w:author="Jamie Cummins" w:date="2020-08-25T15:33:00Z">
        <w:r w:rsidDel="00175A3C">
          <w:rPr>
            <w:color w:val="FF0000"/>
          </w:rPr>
          <w:delText>First</w:delText>
        </w:r>
        <w:r w:rsidR="0020208C" w:rsidRPr="003849C7" w:rsidDel="00175A3C">
          <w:rPr>
            <w:color w:val="FF0000"/>
          </w:rPr>
          <w:delText xml:space="preserve">, AMP </w:delText>
        </w:r>
        <w:r w:rsidDel="00175A3C">
          <w:rPr>
            <w:color w:val="FF0000"/>
          </w:rPr>
          <w:delText xml:space="preserve">effects are </w:delText>
        </w:r>
        <w:r w:rsidR="0020208C" w:rsidRPr="003849C7" w:rsidDel="00175A3C">
          <w:rPr>
            <w:color w:val="FF0000"/>
          </w:rPr>
          <w:delText xml:space="preserve">commonly-used to make inferences about </w:delText>
        </w:r>
        <w:r w:rsidR="0020208C" w:rsidRPr="003849C7" w:rsidDel="00175A3C">
          <w:rPr>
            <w:i/>
            <w:iCs/>
            <w:color w:val="FF0000"/>
          </w:rPr>
          <w:delText xml:space="preserve">automatic evaluation </w:delText>
        </w:r>
        <w:r w:rsidR="0020208C" w:rsidRPr="003849C7" w:rsidDel="00175A3C">
          <w:rPr>
            <w:color w:val="FF0000"/>
          </w:rPr>
          <w:delText>in the general population</w:delText>
        </w:r>
        <w:r w:rsidDel="00175A3C">
          <w:rPr>
            <w:color w:val="FF0000"/>
          </w:rPr>
          <w:delText xml:space="preserve"> (CITATIONS!)</w:delText>
        </w:r>
        <w:r w:rsidR="0020208C" w:rsidRPr="003849C7" w:rsidDel="00175A3C">
          <w:rPr>
            <w:color w:val="FF0000"/>
          </w:rPr>
          <w:delText xml:space="preserve">. </w:delText>
        </w:r>
        <w:r w:rsidDel="00175A3C">
          <w:rPr>
            <w:color w:val="FF0000"/>
          </w:rPr>
          <w:delText>If those effects do not function as a valid measure of people in general then population level claims are invalid</w:delText>
        </w:r>
        <w:r w:rsidR="0020208C" w:rsidRPr="003849C7" w:rsidDel="00175A3C">
          <w:rPr>
            <w:i/>
            <w:iCs/>
            <w:color w:val="FF0000"/>
          </w:rPr>
          <w:delText xml:space="preserve">. </w:delText>
        </w:r>
      </w:del>
    </w:p>
    <w:p w14:paraId="1CFF01AF" w14:textId="4DB5C756" w:rsidR="008F2044" w:rsidDel="00175A3C" w:rsidRDefault="008F2044" w:rsidP="00175A3C">
      <w:pPr>
        <w:pStyle w:val="NormalWeb"/>
        <w:tabs>
          <w:tab w:val="left" w:pos="1724"/>
        </w:tabs>
        <w:rPr>
          <w:del w:id="369" w:author="Jamie Cummins" w:date="2020-08-25T15:33:00Z"/>
          <w:color w:val="FF0000"/>
        </w:rPr>
        <w:pPrChange w:id="370" w:author="Jamie Cummins" w:date="2020-08-25T15:33:00Z">
          <w:pPr>
            <w:pStyle w:val="NormalWeb"/>
            <w:tabs>
              <w:tab w:val="left" w:pos="1724"/>
            </w:tabs>
          </w:pPr>
        </w:pPrChange>
      </w:pPr>
      <w:del w:id="371" w:author="Jamie Cummins" w:date="2020-08-25T15:33:00Z">
        <w:r w:rsidDel="00175A3C">
          <w:rPr>
            <w:iCs/>
            <w:color w:val="FF0000"/>
          </w:rPr>
          <w:delText>Likewise, AMP effects are commonly used to make inferences about mental mechanisms operating in people in general. Once again, if our analyses are correct, then such claims are invalid. In other words, i</w:delText>
        </w:r>
        <w:r w:rsidR="0020208C" w:rsidRPr="003849C7" w:rsidDel="00175A3C">
          <w:rPr>
            <w:color w:val="FF0000"/>
          </w:rPr>
          <w:delText>f AMP effects reflect the evaluations only a subset of individuals (</w:delText>
        </w:r>
        <w:r w:rsidDel="00175A3C">
          <w:rPr>
            <w:color w:val="FF0000"/>
          </w:rPr>
          <w:delText xml:space="preserve">approx. </w:delText>
        </w:r>
        <w:r w:rsidR="0020208C" w:rsidRPr="003849C7" w:rsidDel="00175A3C">
          <w:rPr>
            <w:color w:val="FF0000"/>
          </w:rPr>
          <w:delText>20% of participants</w:delText>
        </w:r>
        <w:r w:rsidDel="00175A3C">
          <w:rPr>
            <w:color w:val="FF0000"/>
          </w:rPr>
          <w:delText>)</w:delText>
        </w:r>
        <w:r w:rsidR="0020208C" w:rsidRPr="003849C7" w:rsidDel="00175A3C">
          <w:rPr>
            <w:color w:val="FF0000"/>
          </w:rPr>
          <w:delText xml:space="preserve"> then </w:delText>
        </w:r>
        <w:r w:rsidDel="00175A3C">
          <w:rPr>
            <w:color w:val="FF0000"/>
          </w:rPr>
          <w:delText xml:space="preserve">they </w:delText>
        </w:r>
        <w:r w:rsidR="0020208C" w:rsidRPr="003849C7" w:rsidDel="00175A3C">
          <w:rPr>
            <w:color w:val="FF0000"/>
          </w:rPr>
          <w:delText xml:space="preserve">cannot be used to make inferences about mental processes in people </w:delText>
        </w:r>
        <w:r w:rsidR="0020208C" w:rsidRPr="008F2044" w:rsidDel="00175A3C">
          <w:rPr>
            <w:i/>
            <w:color w:val="FF0000"/>
          </w:rPr>
          <w:delText>in general</w:delText>
        </w:r>
        <w:r w:rsidR="0020208C" w:rsidRPr="003849C7" w:rsidDel="00175A3C">
          <w:rPr>
            <w:color w:val="FF0000"/>
          </w:rPr>
          <w:delText xml:space="preserve">. </w:delText>
        </w:r>
      </w:del>
    </w:p>
    <w:p w14:paraId="0AD93269" w14:textId="06EABC56" w:rsidR="008F2044" w:rsidDel="00175A3C" w:rsidRDefault="0020208C" w:rsidP="00175A3C">
      <w:pPr>
        <w:pStyle w:val="NormalWeb"/>
        <w:tabs>
          <w:tab w:val="left" w:pos="1724"/>
        </w:tabs>
        <w:rPr>
          <w:del w:id="372" w:author="Jamie Cummins" w:date="2020-08-25T15:33:00Z"/>
          <w:color w:val="FF0000"/>
        </w:rPr>
        <w:pPrChange w:id="373" w:author="Jamie Cummins" w:date="2020-08-25T15:33:00Z">
          <w:pPr>
            <w:pStyle w:val="NormalWeb"/>
            <w:tabs>
              <w:tab w:val="left" w:pos="1724"/>
            </w:tabs>
          </w:pPr>
        </w:pPrChange>
      </w:pPr>
      <w:commentRangeStart w:id="374"/>
      <w:del w:id="375" w:author="Jamie Cummins" w:date="2020-08-25T15:33:00Z">
        <w:r w:rsidRPr="003849C7" w:rsidDel="00175A3C">
          <w:rPr>
            <w:color w:val="FF0000"/>
          </w:rPr>
          <w:delText xml:space="preserve">Additionally, in those who do not show the effect, responding may be automatic, but it does not represent evaluations (since it fails to meet a key criterion of its structural validity). For participants who show an effect, responding is evaluative, but not automatic. </w:delText>
        </w:r>
        <w:commentRangeEnd w:id="374"/>
        <w:r w:rsidR="008F2044" w:rsidDel="00175A3C">
          <w:rPr>
            <w:rStyle w:val="CommentReference"/>
            <w:rFonts w:asciiTheme="minorHAnsi" w:eastAsiaTheme="minorHAnsi" w:hAnsiTheme="minorHAnsi" w:cstheme="minorBidi"/>
            <w:lang w:val="nl-BE" w:eastAsia="en-US"/>
          </w:rPr>
          <w:commentReference w:id="374"/>
        </w:r>
      </w:del>
    </w:p>
    <w:p w14:paraId="2A499BAD" w14:textId="4B11A64B" w:rsidR="008F2044" w:rsidDel="00175A3C" w:rsidRDefault="008F2044" w:rsidP="00175A3C">
      <w:pPr>
        <w:pStyle w:val="NormalWeb"/>
        <w:tabs>
          <w:tab w:val="left" w:pos="1724"/>
        </w:tabs>
        <w:rPr>
          <w:del w:id="376" w:author="Jamie Cummins" w:date="2020-08-25T15:33:00Z"/>
          <w:color w:val="FF0000"/>
        </w:rPr>
        <w:pPrChange w:id="377" w:author="Jamie Cummins" w:date="2020-08-25T15:33:00Z">
          <w:pPr>
            <w:pStyle w:val="NormalWeb"/>
            <w:tabs>
              <w:tab w:val="left" w:pos="1724"/>
            </w:tabs>
          </w:pPr>
        </w:pPrChange>
      </w:pPr>
      <w:del w:id="378" w:author="Jamie Cummins" w:date="2020-08-25T15:33:00Z">
        <w:r w:rsidDel="00175A3C">
          <w:rPr>
            <w:color w:val="FF0000"/>
          </w:rPr>
          <w:delText>In short</w:delText>
        </w:r>
        <w:r w:rsidR="0020208C" w:rsidRPr="003849C7" w:rsidDel="00175A3C">
          <w:rPr>
            <w:color w:val="FF0000"/>
          </w:rPr>
          <w:delText xml:space="preserve">, </w:delText>
        </w:r>
        <w:r w:rsidDel="00175A3C">
          <w:rPr>
            <w:color w:val="FF0000"/>
          </w:rPr>
          <w:delText>“</w:delText>
        </w:r>
        <w:r w:rsidR="0020208C" w:rsidRPr="003849C7" w:rsidDel="00175A3C">
          <w:rPr>
            <w:color w:val="FF0000"/>
          </w:rPr>
          <w:delText>inequality in the validity of the AMP across individuals</w:delText>
        </w:r>
        <w:r w:rsidDel="00175A3C">
          <w:rPr>
            <w:color w:val="FF0000"/>
          </w:rPr>
          <w:delText>”</w:delText>
        </w:r>
        <w:r w:rsidR="0020208C" w:rsidRPr="003849C7" w:rsidDel="00175A3C">
          <w:rPr>
            <w:color w:val="FF0000"/>
          </w:rPr>
          <w:delText xml:space="preserve"> clearly represents a </w:delText>
        </w:r>
        <w:r w:rsidDel="00175A3C">
          <w:rPr>
            <w:color w:val="FF0000"/>
          </w:rPr>
          <w:delText xml:space="preserve">significant </w:delText>
        </w:r>
        <w:r w:rsidR="0020208C" w:rsidRPr="003849C7" w:rsidDel="00175A3C">
          <w:rPr>
            <w:color w:val="FF0000"/>
          </w:rPr>
          <w:delText xml:space="preserve">barrier to scientific progress that wishes to </w:delText>
        </w:r>
        <w:r w:rsidDel="00175A3C">
          <w:rPr>
            <w:color w:val="FF0000"/>
          </w:rPr>
          <w:delText xml:space="preserve">make claims about </w:delText>
        </w:r>
        <w:r w:rsidR="0020208C" w:rsidRPr="003849C7" w:rsidDel="00175A3C">
          <w:rPr>
            <w:color w:val="FF0000"/>
          </w:rPr>
          <w:delText>automatic evaluation</w:delText>
        </w:r>
        <w:r w:rsidDel="00175A3C">
          <w:rPr>
            <w:color w:val="FF0000"/>
          </w:rPr>
          <w:delText xml:space="preserve"> and mental mechanisms (which the vast majority of AMP studies do)</w:delText>
        </w:r>
        <w:r w:rsidR="0020208C" w:rsidRPr="003849C7" w:rsidDel="00175A3C">
          <w:rPr>
            <w:color w:val="FF0000"/>
          </w:rPr>
          <w:delText xml:space="preserve">. </w:delText>
        </w:r>
        <w:commentRangeStart w:id="379"/>
        <w:r w:rsidR="0020208C" w:rsidRPr="003849C7" w:rsidDel="00175A3C">
          <w:rPr>
            <w:color w:val="FF0000"/>
          </w:rPr>
          <w:delText xml:space="preserve">For a given participant, we are either studying evaluation or automaticity using the AMP – but likely never both. </w:delText>
        </w:r>
        <w:commentRangeEnd w:id="379"/>
        <w:r w:rsidDel="00175A3C">
          <w:rPr>
            <w:rStyle w:val="CommentReference"/>
            <w:rFonts w:asciiTheme="minorHAnsi" w:eastAsiaTheme="minorHAnsi" w:hAnsiTheme="minorHAnsi" w:cstheme="minorBidi"/>
            <w:lang w:val="nl-BE" w:eastAsia="en-US"/>
          </w:rPr>
          <w:commentReference w:id="379"/>
        </w:r>
      </w:del>
    </w:p>
    <w:p w14:paraId="29ED32CD" w14:textId="19903E2D" w:rsidR="0020208C" w:rsidRPr="003849C7" w:rsidDel="00175A3C" w:rsidRDefault="0020208C" w:rsidP="00175A3C">
      <w:pPr>
        <w:pStyle w:val="NormalWeb"/>
        <w:tabs>
          <w:tab w:val="left" w:pos="1724"/>
        </w:tabs>
        <w:rPr>
          <w:del w:id="380" w:author="Jamie Cummins" w:date="2020-08-25T15:33:00Z"/>
          <w:color w:val="FF0000"/>
        </w:rPr>
        <w:pPrChange w:id="381" w:author="Jamie Cummins" w:date="2020-08-25T15:33:00Z">
          <w:pPr>
            <w:pStyle w:val="NormalWeb"/>
            <w:tabs>
              <w:tab w:val="left" w:pos="1724"/>
            </w:tabs>
          </w:pPr>
        </w:pPrChange>
      </w:pPr>
      <w:del w:id="382" w:author="Jamie Cummins" w:date="2020-08-25T15:33:00Z">
        <w:r w:rsidRPr="003849C7" w:rsidDel="00175A3C">
          <w:rPr>
            <w:color w:val="FF0000"/>
          </w:rPr>
          <w:delText xml:space="preserve">We have </w:delText>
        </w:r>
        <w:r w:rsidR="008F2044" w:rsidDel="00175A3C">
          <w:rPr>
            <w:color w:val="FF0000"/>
          </w:rPr>
          <w:delText xml:space="preserve">revised the manuscript to better acknowledge these various points (see changes on </w:delText>
        </w:r>
        <w:r w:rsidR="008F2044" w:rsidRPr="008F2044" w:rsidDel="00175A3C">
          <w:rPr>
            <w:color w:val="FF0000"/>
            <w:highlight w:val="yellow"/>
          </w:rPr>
          <w:delText>pp.XX</w:delText>
        </w:r>
        <w:r w:rsidR="008F2044" w:rsidDel="00175A3C">
          <w:rPr>
            <w:color w:val="FF0000"/>
          </w:rPr>
          <w:delText>).</w:delText>
        </w:r>
      </w:del>
    </w:p>
    <w:p w14:paraId="72ACC8DF" w14:textId="7CC12A6C" w:rsidR="00461045" w:rsidRPr="00461045" w:rsidRDefault="008F2044" w:rsidP="00175A3C">
      <w:pPr>
        <w:pStyle w:val="NormalWeb"/>
        <w:tabs>
          <w:tab w:val="left" w:pos="1724"/>
        </w:tabs>
        <w:rPr>
          <w:lang w:val="en-US"/>
        </w:rPr>
        <w:pPrChange w:id="383" w:author="Jamie Cummins" w:date="2020-08-25T15:33:00Z">
          <w:pPr>
            <w:spacing w:line="276" w:lineRule="auto"/>
          </w:pPr>
        </w:pPrChange>
      </w:pPr>
      <w:commentRangeStart w:id="384"/>
      <w:del w:id="385" w:author="Jamie Cummins" w:date="2020-08-25T15:33:00Z">
        <w:r w:rsidDel="00175A3C">
          <w:rPr>
            <w:color w:val="FF0000"/>
            <w:lang w:val="en-US"/>
          </w:rPr>
          <w:delText>Finally,</w:delText>
        </w:r>
        <w:r w:rsidR="0020208C" w:rsidRPr="0020208C" w:rsidDel="00175A3C">
          <w:rPr>
            <w:color w:val="FF0000"/>
            <w:lang w:val="en-US"/>
          </w:rPr>
          <w:delText xml:space="preserve">– how prevalent are such subset effects in other procedures within psychological research? However, this question is beyond the scope of this work. We would also suggest that the “standard” does not matter here. Validity is, ultimately, not relativistic: a measure cannot be considered valid just because it is “less invalid” than other measures. </w:delText>
        </w:r>
        <w:r w:rsidR="0020208C" w:rsidRPr="0020208C" w:rsidDel="00175A3C">
          <w:rPr>
            <w:color w:val="000000" w:themeColor="text1"/>
            <w:lang w:val="en-US"/>
          </w:rPr>
          <w:br/>
        </w:r>
        <w:r w:rsidR="0020208C" w:rsidDel="00175A3C">
          <w:rPr>
            <w:lang w:val="en-US"/>
          </w:rPr>
          <w:delText xml:space="preserve"> </w:delText>
        </w:r>
        <w:commentRangeEnd w:id="384"/>
        <w:r w:rsidDel="00175A3C">
          <w:rPr>
            <w:rStyle w:val="CommentReference"/>
          </w:rPr>
          <w:commentReference w:id="384"/>
        </w:r>
      </w:del>
    </w:p>
    <w:p w14:paraId="2D143A1C" w14:textId="323F5DB0" w:rsidR="00461045" w:rsidRPr="00461045" w:rsidRDefault="008F2044" w:rsidP="00461045">
      <w:pPr>
        <w:spacing w:line="276" w:lineRule="auto"/>
        <w:rPr>
          <w:rFonts w:ascii="Times New Roman" w:hAnsi="Times New Roman" w:cs="Times New Roman"/>
          <w:sz w:val="24"/>
          <w:szCs w:val="24"/>
          <w:lang w:val="en-US"/>
        </w:rPr>
      </w:pPr>
      <w:r w:rsidRPr="008F2044">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the "Structural Validity" section, the authors seem to expect a negative correlation between rating of targets after positive primes and rating of targets after negative primes. That would be the case mostly if priming is the main factor that influences the rating of the targets. However, there might be other factors that influence the rating of the targets. If that is the case, then controlling for those factors would be useful for a better measurement of the construct reflected by the priming effect. By comparing two categories of prime stimuli (e.g., positive and negative primes), one can minimize the effect of non-evaluative factors that influence the rating of the targets (e.g., liking of the Chinese culture, and a general tendency to rate stimuli as positive or negative). </w:t>
      </w:r>
      <w:commentRangeStart w:id="386"/>
      <w:commentRangeStart w:id="387"/>
      <w:r w:rsidR="00461045" w:rsidRPr="00461045">
        <w:rPr>
          <w:rFonts w:ascii="Times New Roman" w:hAnsi="Times New Roman" w:cs="Times New Roman"/>
          <w:sz w:val="24"/>
          <w:szCs w:val="24"/>
          <w:lang w:val="en-US"/>
        </w:rPr>
        <w:t>In other words, the measure of evaluation in the AMP is not the average rating of the targets after a certain category of primes. It is the comparison between the average ratings of the targets after one category of primes and the average ratings of the targets after another category of primes.</w:t>
      </w:r>
      <w:commentRangeEnd w:id="386"/>
      <w:r w:rsidR="00B13A73">
        <w:rPr>
          <w:rStyle w:val="CommentReference"/>
        </w:rPr>
        <w:commentReference w:id="386"/>
      </w:r>
      <w:commentRangeEnd w:id="387"/>
      <w:r w:rsidR="00B13A73">
        <w:rPr>
          <w:rStyle w:val="CommentReference"/>
        </w:rPr>
        <w:commentReference w:id="387"/>
      </w:r>
    </w:p>
    <w:p w14:paraId="0FDFE01B"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For that reason, I did not accept the authors conclusion that "while it could be argued that non-influence aware trials on the IA-AMP represent 'implicit' responding, these trials do not function as a structurally valid measure of evaluations. " (p. </w:t>
      </w:r>
      <w:commentRangeStart w:id="388"/>
      <w:r w:rsidRPr="00461045">
        <w:rPr>
          <w:rFonts w:ascii="Times New Roman" w:hAnsi="Times New Roman" w:cs="Times New Roman"/>
          <w:sz w:val="24"/>
          <w:szCs w:val="24"/>
          <w:lang w:val="en-US"/>
        </w:rPr>
        <w:t>53</w:t>
      </w:r>
      <w:commentRangeEnd w:id="388"/>
      <w:r w:rsidR="00B13A73">
        <w:rPr>
          <w:rStyle w:val="CommentReference"/>
        </w:rPr>
        <w:commentReference w:id="388"/>
      </w:r>
      <w:r w:rsidRPr="00461045">
        <w:rPr>
          <w:rFonts w:ascii="Times New Roman" w:hAnsi="Times New Roman" w:cs="Times New Roman"/>
          <w:sz w:val="24"/>
          <w:szCs w:val="24"/>
          <w:lang w:val="en-US"/>
        </w:rPr>
        <w:t>).</w:t>
      </w:r>
    </w:p>
    <w:p w14:paraId="1AA51459" w14:textId="4A070B7F" w:rsidR="00461045" w:rsidRPr="00461045" w:rsidRDefault="00B13A73" w:rsidP="00461045">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p>
    <w:p w14:paraId="4A0A5813" w14:textId="7E0F948F" w:rsidR="00461045" w:rsidRPr="00461045" w:rsidRDefault="00B13A73" w:rsidP="00461045">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Somewhat related, I do not think that the authors were accurate when they wrote that "the primes only exert influence on ratings within the AMP task when participants are highly influence-aware." Figures 2 and 3 suggest that priming occurred even when participants report no awareness of the priming effect. Further, although throughout the manuscript the authors often did not report the priming effect in "unaware" trials, whenever they reported that effect, it was significantly larger than zero (in p. 29, the effect was d = 0.82; in p. 38, the effect was d = 0.62).</w:t>
      </w:r>
    </w:p>
    <w:p w14:paraId="2F7D226C" w14:textId="593C62D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For a similar reason, I think that the authors are inaccurate to conclude, in p. 56, that for the majority of participants, scores cannot be said to represent a sound measure of</w:t>
      </w:r>
      <w:r w:rsidR="00B13A73">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evaluations at all. Unless I am missing something, Figure 3 seems to suggest that most participants show the priming effect, which reflects evaluation.</w:t>
      </w:r>
    </w:p>
    <w:p w14:paraId="61D177F4" w14:textId="2092E62C" w:rsidR="00B13A73" w:rsidRDefault="00B13A73" w:rsidP="00B13A73">
      <w:pPr>
        <w:pStyle w:val="NormalWeb"/>
        <w:tabs>
          <w:tab w:val="left" w:pos="1724"/>
        </w:tabs>
        <w:rPr>
          <w:color w:val="FF0000"/>
        </w:rPr>
      </w:pPr>
      <w:r>
        <w:rPr>
          <w:lang w:val="en-US"/>
        </w:rPr>
        <w:t xml:space="preserve">Authors: </w:t>
      </w:r>
      <w:ins w:id="389" w:author="Jamie Cummins" w:date="2020-08-25T15:36:00Z">
        <w:r w:rsidR="00175A3C">
          <w:rPr>
            <w:lang w:val="en-US"/>
          </w:rPr>
          <w:t xml:space="preserve">We recognize that our phrasing of this point (that the primes </w:t>
        </w:r>
        <w:r w:rsidR="00175A3C" w:rsidRPr="00175A3C">
          <w:rPr>
            <w:i/>
            <w:iCs/>
            <w:lang w:val="en-US"/>
            <w:rPrChange w:id="390" w:author="Jamie Cummins" w:date="2020-08-25T15:37:00Z">
              <w:rPr>
                <w:lang w:val="en-US"/>
              </w:rPr>
            </w:rPrChange>
          </w:rPr>
          <w:t>only</w:t>
        </w:r>
        <w:r w:rsidR="00175A3C">
          <w:rPr>
            <w:lang w:val="en-US"/>
          </w:rPr>
          <w:t xml:space="preserve"> exert influence on ratings when participants are highly-influence aware) was </w:t>
        </w:r>
      </w:ins>
      <w:ins w:id="391" w:author="Jamie Cummins" w:date="2020-08-25T15:37:00Z">
        <w:r w:rsidR="00175A3C">
          <w:rPr>
            <w:lang w:val="en-US"/>
          </w:rPr>
          <w:t>perhaps too strong a position. We have rephrased the manuscript throughout to reflect the fact that the primes appe</w:t>
        </w:r>
      </w:ins>
      <w:ins w:id="392" w:author="Jamie Cummins" w:date="2020-08-25T15:38:00Z">
        <w:r w:rsidR="00175A3C">
          <w:rPr>
            <w:lang w:val="en-US"/>
          </w:rPr>
          <w:t xml:space="preserve">ar to </w:t>
        </w:r>
        <w:r w:rsidR="00175A3C">
          <w:rPr>
            <w:i/>
            <w:iCs/>
            <w:lang w:val="en-US"/>
          </w:rPr>
          <w:t xml:space="preserve">predominantly </w:t>
        </w:r>
        <w:r w:rsidR="00175A3C">
          <w:rPr>
            <w:lang w:val="en-US"/>
          </w:rPr>
          <w:t xml:space="preserve">exert influence on ratings when participants are highly influecne aware. </w:t>
        </w:r>
      </w:ins>
      <w:r>
        <w:rPr>
          <w:color w:val="FF0000"/>
        </w:rPr>
        <w:t>The claim R</w:t>
      </w:r>
      <w:r w:rsidRPr="003849C7">
        <w:rPr>
          <w:color w:val="FF0000"/>
        </w:rPr>
        <w:t xml:space="preserve">eviewer </w:t>
      </w:r>
      <w:r>
        <w:rPr>
          <w:color w:val="FF0000"/>
        </w:rPr>
        <w:t xml:space="preserve">1 mentions </w:t>
      </w:r>
      <w:r w:rsidRPr="003849C7">
        <w:rPr>
          <w:color w:val="FF0000"/>
        </w:rPr>
        <w:t>(</w:t>
      </w:r>
      <w:r>
        <w:rPr>
          <w:color w:val="FF0000"/>
        </w:rPr>
        <w:t xml:space="preserve">i.e., </w:t>
      </w:r>
      <w:r w:rsidRPr="003849C7">
        <w:rPr>
          <w:color w:val="FF0000"/>
        </w:rPr>
        <w:t xml:space="preserve">that </w:t>
      </w:r>
      <w:r w:rsidRPr="003849C7">
        <w:rPr>
          <w:i/>
          <w:iCs/>
          <w:color w:val="FF0000"/>
        </w:rPr>
        <w:t xml:space="preserve">the primes </w:t>
      </w:r>
      <w:commentRangeStart w:id="393"/>
      <w:r w:rsidRPr="003849C7">
        <w:rPr>
          <w:color w:val="FF0000"/>
        </w:rPr>
        <w:t xml:space="preserve">only </w:t>
      </w:r>
      <w:commentRangeEnd w:id="393"/>
      <w:r>
        <w:rPr>
          <w:rStyle w:val="CommentReference"/>
          <w:rFonts w:asciiTheme="minorHAnsi" w:eastAsiaTheme="minorHAnsi" w:hAnsiTheme="minorHAnsi" w:cstheme="minorBidi"/>
          <w:lang w:val="nl-BE" w:eastAsia="en-US"/>
        </w:rPr>
        <w:commentReference w:id="393"/>
      </w:r>
      <w:r w:rsidRPr="003849C7">
        <w:rPr>
          <w:color w:val="FF0000"/>
        </w:rPr>
        <w:t xml:space="preserve">exert influence when participants are highly influence-aware) is, in our eyes, accurate. </w:t>
      </w:r>
      <w:ins w:id="394" w:author="Jamie Cummins" w:date="2020-08-25T15:43:00Z">
        <w:r w:rsidR="007B3DF0">
          <w:rPr>
            <w:color w:val="FF0000"/>
          </w:rPr>
          <w:t xml:space="preserve"> </w:t>
        </w:r>
      </w:ins>
    </w:p>
    <w:p w14:paraId="4474F0F9" w14:textId="77777777" w:rsidR="00B13A73" w:rsidRDefault="00B13A73" w:rsidP="00B13A73">
      <w:pPr>
        <w:pStyle w:val="NormalWeb"/>
        <w:tabs>
          <w:tab w:val="left" w:pos="1724"/>
        </w:tabs>
        <w:rPr>
          <w:color w:val="FF0000"/>
        </w:rPr>
      </w:pPr>
      <w:r w:rsidRPr="003849C7">
        <w:rPr>
          <w:color w:val="FF0000"/>
        </w:rPr>
        <w:lastRenderedPageBreak/>
        <w:t xml:space="preserve">We are not arguing that no effect is present when participants </w:t>
      </w:r>
      <w:r>
        <w:rPr>
          <w:color w:val="FF0000"/>
        </w:rPr>
        <w:t>are not highly influence-aware. I</w:t>
      </w:r>
      <w:r w:rsidRPr="003849C7">
        <w:rPr>
          <w:color w:val="FF0000"/>
        </w:rPr>
        <w:t xml:space="preserve">nstead </w:t>
      </w:r>
      <w:r>
        <w:rPr>
          <w:color w:val="FF0000"/>
        </w:rPr>
        <w:t xml:space="preserve">we are </w:t>
      </w:r>
      <w:r w:rsidRPr="003849C7">
        <w:rPr>
          <w:color w:val="FF0000"/>
        </w:rPr>
        <w:t xml:space="preserve">arguing that the presence of </w:t>
      </w:r>
      <w:r w:rsidRPr="00B13A73">
        <w:rPr>
          <w:i/>
          <w:color w:val="FF0000"/>
        </w:rPr>
        <w:t>any</w:t>
      </w:r>
      <w:r w:rsidRPr="003849C7">
        <w:rPr>
          <w:color w:val="FF0000"/>
        </w:rPr>
        <w:t xml:space="preserve"> effects in influence-unaware participants cannot be attributed to the primes themselves, because of the fact that the ratings of the primes are not negatively correlated (and thus, the primes themselves do not appear to be exerting influence on </w:t>
      </w:r>
      <w:commentRangeStart w:id="395"/>
      <w:r w:rsidRPr="003849C7">
        <w:rPr>
          <w:color w:val="FF0000"/>
        </w:rPr>
        <w:t>responding</w:t>
      </w:r>
      <w:commentRangeEnd w:id="395"/>
      <w:r>
        <w:rPr>
          <w:rStyle w:val="CommentReference"/>
          <w:rFonts w:asciiTheme="minorHAnsi" w:eastAsiaTheme="minorHAnsi" w:hAnsiTheme="minorHAnsi" w:cstheme="minorBidi"/>
          <w:lang w:val="nl-BE" w:eastAsia="en-US"/>
        </w:rPr>
        <w:commentReference w:id="395"/>
      </w:r>
      <w:r w:rsidRPr="003849C7">
        <w:rPr>
          <w:color w:val="FF0000"/>
        </w:rPr>
        <w:t xml:space="preserve">). </w:t>
      </w:r>
    </w:p>
    <w:p w14:paraId="74416F61" w14:textId="3C45CE96" w:rsidR="00B13A73" w:rsidRPr="003849C7" w:rsidRDefault="00B13A73" w:rsidP="00B13A73">
      <w:pPr>
        <w:pStyle w:val="NormalWeb"/>
        <w:tabs>
          <w:tab w:val="left" w:pos="1724"/>
        </w:tabs>
        <w:rPr>
          <w:color w:val="FF0000"/>
        </w:rPr>
      </w:pPr>
      <w:r>
        <w:rPr>
          <w:color w:val="FF0000"/>
        </w:rPr>
        <w:t>W</w:t>
      </w:r>
      <w:r w:rsidRPr="003849C7">
        <w:rPr>
          <w:color w:val="FF0000"/>
        </w:rPr>
        <w:t xml:space="preserve">e should </w:t>
      </w:r>
      <w:r>
        <w:rPr>
          <w:color w:val="FF0000"/>
        </w:rPr>
        <w:t xml:space="preserve">also note that </w:t>
      </w:r>
      <w:r w:rsidRPr="003849C7">
        <w:rPr>
          <w:color w:val="FF0000"/>
        </w:rPr>
        <w:t xml:space="preserve">the analyses </w:t>
      </w:r>
      <w:r>
        <w:rPr>
          <w:color w:val="FF0000"/>
        </w:rPr>
        <w:t>R</w:t>
      </w:r>
      <w:r w:rsidRPr="003849C7">
        <w:rPr>
          <w:color w:val="FF0000"/>
        </w:rPr>
        <w:t xml:space="preserve">eviewer </w:t>
      </w:r>
      <w:r>
        <w:rPr>
          <w:color w:val="FF0000"/>
        </w:rPr>
        <w:t xml:space="preserve">1 </w:t>
      </w:r>
      <w:r w:rsidRPr="003849C7">
        <w:rPr>
          <w:color w:val="FF0000"/>
        </w:rPr>
        <w:t>highlights for the presence of AMP effects refer</w:t>
      </w:r>
      <w:r>
        <w:rPr>
          <w:color w:val="FF0000"/>
        </w:rPr>
        <w:t>s</w:t>
      </w:r>
      <w:r w:rsidRPr="003849C7">
        <w:rPr>
          <w:color w:val="FF0000"/>
        </w:rPr>
        <w:t xml:space="preserve"> to analyses </w:t>
      </w:r>
      <w:r>
        <w:rPr>
          <w:color w:val="FF0000"/>
        </w:rPr>
        <w:t xml:space="preserve">carried out </w:t>
      </w:r>
      <w:r w:rsidRPr="003849C7">
        <w:rPr>
          <w:color w:val="FF0000"/>
        </w:rPr>
        <w:t xml:space="preserve">at the </w:t>
      </w:r>
      <w:r w:rsidRPr="00B13A73">
        <w:rPr>
          <w:i/>
          <w:color w:val="FF0000"/>
        </w:rPr>
        <w:t>trial-level of analysis</w:t>
      </w:r>
      <w:r w:rsidRPr="003849C7">
        <w:rPr>
          <w:color w:val="FF0000"/>
        </w:rPr>
        <w:t xml:space="preserve"> whereas the discussion here is focused at the </w:t>
      </w:r>
      <w:r w:rsidRPr="00B13A73">
        <w:rPr>
          <w:i/>
          <w:color w:val="FF0000"/>
        </w:rPr>
        <w:t>participant-level of analysis</w:t>
      </w:r>
      <w:r w:rsidRPr="003849C7">
        <w:rPr>
          <w:color w:val="FF0000"/>
        </w:rPr>
        <w:t xml:space="preserve"> (where effects are related but </w:t>
      </w:r>
      <w:commentRangeStart w:id="396"/>
      <w:r w:rsidRPr="003849C7">
        <w:rPr>
          <w:color w:val="FF0000"/>
        </w:rPr>
        <w:t>distinct</w:t>
      </w:r>
      <w:commentRangeEnd w:id="396"/>
      <w:r>
        <w:rPr>
          <w:rStyle w:val="CommentReference"/>
          <w:rFonts w:asciiTheme="minorHAnsi" w:eastAsiaTheme="minorHAnsi" w:hAnsiTheme="minorHAnsi" w:cstheme="minorBidi"/>
          <w:lang w:val="nl-BE" w:eastAsia="en-US"/>
        </w:rPr>
        <w:commentReference w:id="396"/>
      </w:r>
      <w:r w:rsidRPr="003849C7">
        <w:rPr>
          <w:color w:val="FF0000"/>
        </w:rPr>
        <w:t xml:space="preserve">). </w:t>
      </w:r>
    </w:p>
    <w:p w14:paraId="6E9E646B" w14:textId="4D6325B5" w:rsidR="00461045" w:rsidRPr="00461045" w:rsidRDefault="00B13A73" w:rsidP="00B13A73">
      <w:pPr>
        <w:spacing w:line="276"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In short</w:t>
      </w:r>
      <w:r w:rsidRPr="00B13A73">
        <w:rPr>
          <w:rFonts w:ascii="Times New Roman" w:hAnsi="Times New Roman" w:cs="Times New Roman"/>
          <w:color w:val="FF0000"/>
          <w:sz w:val="24"/>
          <w:szCs w:val="24"/>
          <w:lang w:val="en-US"/>
        </w:rPr>
        <w:t xml:space="preserve">, </w:t>
      </w:r>
      <w:r w:rsidR="00C12653">
        <w:rPr>
          <w:rFonts w:ascii="Times New Roman" w:hAnsi="Times New Roman" w:cs="Times New Roman"/>
          <w:color w:val="FF0000"/>
          <w:sz w:val="24"/>
          <w:szCs w:val="24"/>
          <w:lang w:val="en-US"/>
        </w:rPr>
        <w:t xml:space="preserve">we are not arguing that </w:t>
      </w:r>
      <w:r w:rsidRPr="00B13A73">
        <w:rPr>
          <w:rFonts w:ascii="Times New Roman" w:hAnsi="Times New Roman" w:cs="Times New Roman"/>
          <w:color w:val="FF0000"/>
          <w:sz w:val="24"/>
          <w:szCs w:val="24"/>
          <w:lang w:val="en-US"/>
        </w:rPr>
        <w:t>AMP effect</w:t>
      </w:r>
      <w:r w:rsidR="00C12653">
        <w:rPr>
          <w:rFonts w:ascii="Times New Roman" w:hAnsi="Times New Roman" w:cs="Times New Roman"/>
          <w:color w:val="FF0000"/>
          <w:sz w:val="24"/>
          <w:szCs w:val="24"/>
          <w:lang w:val="en-US"/>
        </w:rPr>
        <w:t>s are evident only in those who are highly influence aware</w:t>
      </w:r>
      <w:r w:rsidRPr="00B13A73">
        <w:rPr>
          <w:rFonts w:ascii="Times New Roman" w:hAnsi="Times New Roman" w:cs="Times New Roman"/>
          <w:color w:val="FF0000"/>
          <w:sz w:val="24"/>
          <w:szCs w:val="24"/>
          <w:lang w:val="en-US"/>
        </w:rPr>
        <w:t xml:space="preserve">. </w:t>
      </w:r>
      <w:r w:rsidR="00C12653">
        <w:rPr>
          <w:rFonts w:ascii="Times New Roman" w:hAnsi="Times New Roman" w:cs="Times New Roman"/>
          <w:color w:val="FF0000"/>
          <w:sz w:val="24"/>
          <w:szCs w:val="24"/>
          <w:lang w:val="en-US"/>
        </w:rPr>
        <w:t xml:space="preserve">Rather we are arguing that </w:t>
      </w:r>
      <w:r w:rsidRPr="00B13A73">
        <w:rPr>
          <w:rFonts w:ascii="Times New Roman" w:hAnsi="Times New Roman" w:cs="Times New Roman"/>
          <w:color w:val="FF0000"/>
          <w:sz w:val="24"/>
          <w:szCs w:val="24"/>
          <w:lang w:val="en-US"/>
        </w:rPr>
        <w:t xml:space="preserve">for those who are influence-unaware, the AMP effect does </w:t>
      </w:r>
      <w:r w:rsidRPr="00B13A73">
        <w:rPr>
          <w:rFonts w:ascii="Times New Roman" w:hAnsi="Times New Roman" w:cs="Times New Roman"/>
          <w:i/>
          <w:iCs/>
          <w:color w:val="FF0000"/>
          <w:sz w:val="24"/>
          <w:szCs w:val="24"/>
          <w:lang w:val="en-US"/>
        </w:rPr>
        <w:t xml:space="preserve">not </w:t>
      </w:r>
      <w:r w:rsidRPr="00B13A73">
        <w:rPr>
          <w:rFonts w:ascii="Times New Roman" w:hAnsi="Times New Roman" w:cs="Times New Roman"/>
          <w:color w:val="FF0000"/>
          <w:sz w:val="24"/>
          <w:szCs w:val="24"/>
          <w:lang w:val="en-US"/>
        </w:rPr>
        <w:t xml:space="preserve">reflect evaluation of the primes (because the measure does not demonstrate an aspect of structural validity it has been (implicitly) assumed to meet). </w:t>
      </w:r>
      <w:r w:rsidRPr="00B13A73">
        <w:rPr>
          <w:rFonts w:ascii="Times New Roman" w:hAnsi="Times New Roman" w:cs="Times New Roman"/>
          <w:color w:val="000000" w:themeColor="text1"/>
          <w:sz w:val="24"/>
          <w:szCs w:val="24"/>
          <w:lang w:val="en-US"/>
        </w:rPr>
        <w:br/>
      </w:r>
    </w:p>
    <w:p w14:paraId="4D7F5F3F" w14:textId="77777777" w:rsidR="00461045" w:rsidRPr="00461045" w:rsidRDefault="00C12653" w:rsidP="00461045">
      <w:pPr>
        <w:spacing w:line="276" w:lineRule="auto"/>
        <w:rPr>
          <w:rFonts w:ascii="Times New Roman" w:hAnsi="Times New Roman" w:cs="Times New Roman"/>
          <w:sz w:val="24"/>
          <w:szCs w:val="24"/>
          <w:lang w:val="en-US"/>
        </w:rPr>
      </w:pPr>
      <w:commentRangeStart w:id="397"/>
      <w:commentRangeEnd w:id="397"/>
      <w:r>
        <w:rPr>
          <w:rStyle w:val="CommentReference"/>
        </w:rPr>
        <w:commentReference w:id="397"/>
      </w:r>
    </w:p>
    <w:p w14:paraId="04B2A6A0" w14:textId="474FF013"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21, when the AMP is first described in the method, I recommend providing more information about the procedure (trial sequence, block sequence, and procedure sequence) rather than refer the readers to a different paper.</w:t>
      </w:r>
    </w:p>
    <w:p w14:paraId="54AEFADA" w14:textId="4F545AF6" w:rsidR="00461045" w:rsidRPr="00461045" w:rsidRDefault="00C12653" w:rsidP="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 xml:space="preserve">This has now been added (see changes </w:t>
      </w:r>
      <w:r w:rsidRPr="00C12653">
        <w:rPr>
          <w:rFonts w:ascii="Times New Roman" w:hAnsi="Times New Roman" w:cs="Times New Roman"/>
          <w:color w:val="FF0000"/>
          <w:sz w:val="24"/>
          <w:szCs w:val="24"/>
          <w:highlight w:val="yellow"/>
          <w:lang w:val="en-US"/>
        </w:rPr>
        <w:t>on pp.XX</w:t>
      </w:r>
      <w:r>
        <w:rPr>
          <w:rFonts w:ascii="Times New Roman" w:hAnsi="Times New Roman" w:cs="Times New Roman"/>
          <w:color w:val="FF0000"/>
          <w:sz w:val="24"/>
          <w:szCs w:val="24"/>
          <w:lang w:val="en-US"/>
        </w:rPr>
        <w:t>)</w:t>
      </w:r>
    </w:p>
    <w:p w14:paraId="57DA55E9" w14:textId="3FDBA399"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21, I was confused by the authors' description of the most crucial modification of the AMP: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It seems that the instruction that appear to describe the request to respond to every trial is the instruction relevant to the awareness question. I had to read the Inquisit script (provided in online materials) to make sure I understood the task correctly.</w:t>
      </w:r>
    </w:p>
    <w:p w14:paraId="6E1EA7E1" w14:textId="60147657"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The manuscript has been revised to clarify this point (see changes on </w:t>
      </w:r>
      <w:r w:rsidRPr="00C12653">
        <w:rPr>
          <w:rFonts w:ascii="Times New Roman" w:hAnsi="Times New Roman" w:cs="Times New Roman"/>
          <w:sz w:val="24"/>
          <w:szCs w:val="24"/>
          <w:highlight w:val="yellow"/>
          <w:lang w:val="en-US"/>
        </w:rPr>
        <w:t>pp.XX</w:t>
      </w:r>
      <w:r>
        <w:rPr>
          <w:rFonts w:ascii="Times New Roman" w:hAnsi="Times New Roman" w:cs="Times New Roman"/>
          <w:sz w:val="24"/>
          <w:szCs w:val="24"/>
          <w:lang w:val="en-US"/>
        </w:rPr>
        <w:t xml:space="preserve">). </w:t>
      </w:r>
    </w:p>
    <w:p w14:paraId="186243E3" w14:textId="16EAA3BD"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It would probably be helpful to most readers, if the authors provide clearer descriptive statistics for all their studies. In each experiment (and not only meta-analytically), I was particularly interested in the mean and SD priming effect for "unaware" and "aware" trials (and perhaps more details about the full distribution), the mean and SD number of "aware" trials, and a scatter-plot showing the relation between the percentage of "aware" trials and the priming effect in the same IA-AMP, and in the other AMP (Experiments 2-5). With those descriptive statistics, readers would have a much better understanding of the findings, beyond the results of the statistical tests.</w:t>
      </w:r>
    </w:p>
    <w:p w14:paraId="0CD31D41" w14:textId="25AD768C"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C12653">
        <w:rPr>
          <w:rFonts w:ascii="Times New Roman" w:hAnsi="Times New Roman" w:cs="Times New Roman"/>
          <w:color w:val="FF0000"/>
          <w:sz w:val="24"/>
          <w:szCs w:val="24"/>
          <w:lang w:val="en-US"/>
        </w:rPr>
        <w:t>These have now been added.</w:t>
      </w:r>
      <w:r>
        <w:rPr>
          <w:rFonts w:ascii="Times New Roman" w:hAnsi="Times New Roman" w:cs="Times New Roman"/>
          <w:sz w:val="24"/>
          <w:szCs w:val="24"/>
          <w:lang w:val="en-US"/>
        </w:rPr>
        <w:t xml:space="preserve"> </w:t>
      </w:r>
    </w:p>
    <w:p w14:paraId="1A160C86" w14:textId="70E96915"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 applaud the authors for pre-registering their experiment and providing full access to their materials, data, and analysis. It is important to publish papers that follow these </w:t>
      </w:r>
      <w:r w:rsidR="00461045" w:rsidRPr="00461045">
        <w:rPr>
          <w:rFonts w:ascii="Times New Roman" w:hAnsi="Times New Roman" w:cs="Times New Roman"/>
          <w:sz w:val="24"/>
          <w:szCs w:val="24"/>
          <w:lang w:val="en-US"/>
        </w:rPr>
        <w:lastRenderedPageBreak/>
        <w:t>new norms. However, I was unable to find clear reports of the analyses that, according to the authors, were supposed to appear in the Supplementary Materials on OSF (e.g., footnote 8, a few times in p. 32, and once in p. 36). Perhaps the authors mean that these results appear in the html file produced by RStudio from the analysis scripts. I think that it would be better to provide a clear document (Word or PDF) with a summary of all the additional statistical analyses.</w:t>
      </w:r>
    </w:p>
    <w:p w14:paraId="5AEB3636" w14:textId="67CC92C5"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R</w:t>
      </w:r>
      <w:r w:rsidRPr="00C12653">
        <w:rPr>
          <w:rFonts w:ascii="Times New Roman" w:hAnsi="Times New Roman" w:cs="Times New Roman"/>
          <w:color w:val="FF0000"/>
          <w:sz w:val="24"/>
          <w:szCs w:val="24"/>
          <w:lang w:val="en-US"/>
        </w:rPr>
        <w:t xml:space="preserve">eviewer </w:t>
      </w:r>
      <w:r>
        <w:rPr>
          <w:rFonts w:ascii="Times New Roman" w:hAnsi="Times New Roman" w:cs="Times New Roman"/>
          <w:color w:val="FF0000"/>
          <w:sz w:val="24"/>
          <w:szCs w:val="24"/>
          <w:lang w:val="en-US"/>
        </w:rPr>
        <w:t xml:space="preserve">1 </w:t>
      </w:r>
      <w:r w:rsidRPr="00C12653">
        <w:rPr>
          <w:rFonts w:ascii="Times New Roman" w:hAnsi="Times New Roman" w:cs="Times New Roman"/>
          <w:color w:val="FF0000"/>
          <w:sz w:val="24"/>
          <w:szCs w:val="24"/>
          <w:lang w:val="en-US"/>
        </w:rPr>
        <w:t>is correct that the Supplementary Materials refer to the html Markdown files produced by the analysis files. While we prefer to use these html files (rather than Word or pdf files) in order to ensure that these reports are also reproducible, we have added a footnote in the manuscript to clarify what Supplementary Materials refers to</w:t>
      </w:r>
      <w:r>
        <w:rPr>
          <w:rFonts w:ascii="Times New Roman" w:hAnsi="Times New Roman" w:cs="Times New Roman"/>
          <w:color w:val="FF0000"/>
          <w:sz w:val="24"/>
          <w:szCs w:val="24"/>
          <w:lang w:val="en-US"/>
        </w:rPr>
        <w:t xml:space="preserve"> (see changes </w:t>
      </w:r>
      <w:r w:rsidRPr="00C12653">
        <w:rPr>
          <w:rFonts w:ascii="Times New Roman" w:hAnsi="Times New Roman" w:cs="Times New Roman"/>
          <w:color w:val="FF0000"/>
          <w:sz w:val="24"/>
          <w:szCs w:val="24"/>
          <w:highlight w:val="yellow"/>
          <w:lang w:val="en-US"/>
        </w:rPr>
        <w:t>on pp.XX</w:t>
      </w:r>
      <w:r>
        <w:rPr>
          <w:rFonts w:ascii="Times New Roman" w:hAnsi="Times New Roman" w:cs="Times New Roman"/>
          <w:color w:val="FF0000"/>
          <w:sz w:val="24"/>
          <w:szCs w:val="24"/>
          <w:lang w:val="en-US"/>
        </w:rPr>
        <w:t>)</w:t>
      </w:r>
      <w:r w:rsidRPr="00C12653">
        <w:rPr>
          <w:rFonts w:ascii="Times New Roman" w:hAnsi="Times New Roman" w:cs="Times New Roman"/>
          <w:color w:val="FF0000"/>
          <w:sz w:val="24"/>
          <w:szCs w:val="24"/>
          <w:lang w:val="en-US"/>
        </w:rPr>
        <w:t>.</w:t>
      </w:r>
      <w:r>
        <w:rPr>
          <w:rFonts w:ascii="Times New Roman" w:hAnsi="Times New Roman" w:cs="Times New Roman"/>
          <w:color w:val="FF0000"/>
          <w:sz w:val="24"/>
          <w:szCs w:val="24"/>
          <w:lang w:val="en-US"/>
        </w:rPr>
        <w:t xml:space="preserve"> Note that </w:t>
      </w:r>
      <w:r w:rsidRPr="00C12653">
        <w:rPr>
          <w:rFonts w:ascii="Times New Roman" w:hAnsi="Times New Roman" w:cs="Times New Roman"/>
          <w:color w:val="FF0000"/>
          <w:sz w:val="24"/>
          <w:szCs w:val="24"/>
          <w:lang w:val="en-US"/>
        </w:rPr>
        <w:t xml:space="preserve">outputting Word or PDF versions of these files is possible through the use of RMarkdown within our original analysis files. </w:t>
      </w:r>
      <w:r>
        <w:rPr>
          <w:rFonts w:ascii="Times New Roman" w:hAnsi="Times New Roman" w:cs="Times New Roman"/>
          <w:sz w:val="24"/>
          <w:szCs w:val="24"/>
          <w:lang w:val="en-US"/>
        </w:rPr>
        <w:t xml:space="preserve"> </w:t>
      </w:r>
    </w:p>
    <w:p w14:paraId="644727EE" w14:textId="0CB498C5"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45, the authors report the trial-level meta-analysis but refer the readers to Figure 2, which seems to show participant-level results.</w:t>
      </w:r>
    </w:p>
    <w:p w14:paraId="18D3B140" w14:textId="4FC412BF"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 xml:space="preserve">The paper has been revised as requested (see changes on </w:t>
      </w:r>
      <w:r w:rsidRPr="00C12653">
        <w:rPr>
          <w:rFonts w:ascii="Times New Roman" w:hAnsi="Times New Roman" w:cs="Times New Roman"/>
          <w:color w:val="FF0000"/>
          <w:sz w:val="24"/>
          <w:szCs w:val="24"/>
          <w:highlight w:val="yellow"/>
          <w:lang w:val="en-US"/>
        </w:rPr>
        <w:t>pp.XX</w:t>
      </w:r>
      <w:r>
        <w:rPr>
          <w:rFonts w:ascii="Times New Roman" w:hAnsi="Times New Roman" w:cs="Times New Roman"/>
          <w:color w:val="FF0000"/>
          <w:sz w:val="24"/>
          <w:szCs w:val="24"/>
          <w:lang w:val="en-US"/>
        </w:rPr>
        <w:t>)</w:t>
      </w:r>
      <w:r>
        <w:rPr>
          <w:rFonts w:ascii="Times New Roman" w:hAnsi="Times New Roman" w:cs="Times New Roman"/>
          <w:sz w:val="24"/>
          <w:szCs w:val="24"/>
          <w:lang w:val="en-US"/>
        </w:rPr>
        <w:t xml:space="preserve"> </w:t>
      </w:r>
    </w:p>
    <w:p w14:paraId="0C43AB49" w14:textId="29B6CE45"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45, to interpret the moderation of the priming effect in each trial, by the self-reported awareness of the priming effect, the authors compared the moderation effect-size and the priming effect-size. That is interesting, but, usually, moderation is explained by reporting the simple effects in different levels of the moderator. In this case, it seems essential to report the priming effect in trials that ended with a space response (i.e., self-reported priming) and the priming effect in trials that ended without a space response (i.e., trials in which the participant did not report an influence of the prime on the rating of the target).</w:t>
      </w:r>
    </w:p>
    <w:p w14:paraId="1B0ECA7E" w14:textId="55DBEBD4"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C12653">
        <w:rPr>
          <w:rFonts w:ascii="Times New Roman" w:hAnsi="Times New Roman" w:cs="Times New Roman"/>
          <w:color w:val="FF0000"/>
          <w:sz w:val="24"/>
          <w:szCs w:val="24"/>
          <w:lang w:val="en-US"/>
        </w:rPr>
        <w:t>We have now added the mean evaluation of each prime type at each level of influence-awareness</w:t>
      </w:r>
      <w:r>
        <w:rPr>
          <w:rFonts w:ascii="Times New Roman" w:hAnsi="Times New Roman" w:cs="Times New Roman"/>
          <w:color w:val="FF0000"/>
          <w:sz w:val="24"/>
          <w:szCs w:val="24"/>
          <w:lang w:val="en-US"/>
        </w:rPr>
        <w:t xml:space="preserve"> (see changes on </w:t>
      </w:r>
      <w:r w:rsidRPr="00C12653">
        <w:rPr>
          <w:rFonts w:ascii="Times New Roman" w:hAnsi="Times New Roman" w:cs="Times New Roman"/>
          <w:color w:val="FF0000"/>
          <w:sz w:val="24"/>
          <w:szCs w:val="24"/>
          <w:highlight w:val="yellow"/>
          <w:lang w:val="en-US"/>
        </w:rPr>
        <w:t>pp.XX</w:t>
      </w:r>
      <w:r>
        <w:rPr>
          <w:rFonts w:ascii="Times New Roman" w:hAnsi="Times New Roman" w:cs="Times New Roman"/>
          <w:color w:val="FF0000"/>
          <w:sz w:val="24"/>
          <w:szCs w:val="24"/>
          <w:lang w:val="en-US"/>
        </w:rPr>
        <w:t>)</w:t>
      </w:r>
      <w:r w:rsidRPr="00C12653">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 </w:t>
      </w:r>
    </w:p>
    <w:p w14:paraId="217AF561" w14:textId="4B0B9F73"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P. 11: "Dietvorst and Simonsohn (2018) recently found that people readily incorporate to-be-ignored information into their responses on different tasks, despite the fact that researchers signal that this information was irrelevant and to be ignored". Does "readily" mean "intentionally"? If it occurs unintentionally, then this finding does not provide support for the authors' suspicion that participants ignore the instructions in the AMP, and intentionally use their evaluation of the primes when they rate the targets.</w:t>
      </w:r>
    </w:p>
    <w:p w14:paraId="05244729" w14:textId="12B9DF84"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C12653">
        <w:rPr>
          <w:rFonts w:ascii="Times New Roman" w:hAnsi="Times New Roman" w:cs="Times New Roman"/>
          <w:color w:val="FF0000"/>
          <w:sz w:val="24"/>
          <w:szCs w:val="24"/>
          <w:lang w:val="en-US"/>
        </w:rPr>
        <w:t xml:space="preserve">“Readily” </w:t>
      </w:r>
      <w:r>
        <w:rPr>
          <w:rFonts w:ascii="Times New Roman" w:hAnsi="Times New Roman" w:cs="Times New Roman"/>
          <w:color w:val="FF0000"/>
          <w:sz w:val="24"/>
          <w:szCs w:val="24"/>
          <w:lang w:val="en-US"/>
        </w:rPr>
        <w:t xml:space="preserve">does </w:t>
      </w:r>
      <w:r w:rsidRPr="00C12653">
        <w:rPr>
          <w:rFonts w:ascii="Times New Roman" w:hAnsi="Times New Roman" w:cs="Times New Roman"/>
          <w:color w:val="FF0000"/>
          <w:sz w:val="24"/>
          <w:szCs w:val="24"/>
          <w:lang w:val="en-US"/>
        </w:rPr>
        <w:t xml:space="preserve">means intentionally (and the authors of the referencing paper explicitly investigated the intentional usage of to-be-ignored information. We have </w:t>
      </w:r>
      <w:r>
        <w:rPr>
          <w:rFonts w:ascii="Times New Roman" w:hAnsi="Times New Roman" w:cs="Times New Roman"/>
          <w:color w:val="FF0000"/>
          <w:sz w:val="24"/>
          <w:szCs w:val="24"/>
          <w:lang w:val="en-US"/>
        </w:rPr>
        <w:t xml:space="preserve">revised </w:t>
      </w:r>
      <w:r w:rsidRPr="00C12653">
        <w:rPr>
          <w:rFonts w:ascii="Times New Roman" w:hAnsi="Times New Roman" w:cs="Times New Roman"/>
          <w:color w:val="FF0000"/>
          <w:sz w:val="24"/>
          <w:szCs w:val="24"/>
          <w:lang w:val="en-US"/>
        </w:rPr>
        <w:t>this sentence to specifically include the use of “intentionally” to avoid any potential ambiguities in what we are referring to</w:t>
      </w:r>
      <w:r>
        <w:rPr>
          <w:rFonts w:ascii="Times New Roman" w:hAnsi="Times New Roman" w:cs="Times New Roman"/>
          <w:color w:val="FF0000"/>
          <w:sz w:val="24"/>
          <w:szCs w:val="24"/>
          <w:lang w:val="en-US"/>
        </w:rPr>
        <w:t xml:space="preserve"> (see changes on </w:t>
      </w:r>
      <w:r w:rsidRPr="00C12653">
        <w:rPr>
          <w:rFonts w:ascii="Times New Roman" w:hAnsi="Times New Roman" w:cs="Times New Roman"/>
          <w:color w:val="FF0000"/>
          <w:sz w:val="24"/>
          <w:szCs w:val="24"/>
          <w:highlight w:val="yellow"/>
          <w:lang w:val="en-US"/>
        </w:rPr>
        <w:t>pp.XX</w:t>
      </w:r>
      <w:r>
        <w:rPr>
          <w:rFonts w:ascii="Times New Roman" w:hAnsi="Times New Roman" w:cs="Times New Roman"/>
          <w:color w:val="FF0000"/>
          <w:sz w:val="24"/>
          <w:szCs w:val="24"/>
          <w:lang w:val="en-US"/>
        </w:rPr>
        <w:t>)</w:t>
      </w:r>
      <w:r w:rsidRPr="00C12653">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 </w:t>
      </w:r>
    </w:p>
    <w:p w14:paraId="5BCA96DB" w14:textId="67ADCCA8"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28, the authors reported "Consistent with Experiment 1, we found that IA-AMP effects were driven by that subset of trials where participants reported being influence-aware, OR = 20.65, 95% CI [17.10, 24.94], p &lt;.001, Cohen's d = 1.67, 95% CI [1.57, 1.77]." I assume they meant that reporting awareness of the influence of the primes moderated the effect of the prime valence on the target evaluation. This is not clear, currently. And, as noted </w:t>
      </w:r>
      <w:r w:rsidR="00461045" w:rsidRPr="00461045">
        <w:rPr>
          <w:rFonts w:ascii="Times New Roman" w:hAnsi="Times New Roman" w:cs="Times New Roman"/>
          <w:sz w:val="24"/>
          <w:szCs w:val="24"/>
          <w:lang w:val="en-US"/>
        </w:rPr>
        <w:lastRenderedPageBreak/>
        <w:t>earlier, moderation is not evidence that an effect is driven by the moderator. It is only evidence that the moderator moderates the effect.</w:t>
      </w:r>
    </w:p>
    <w:p w14:paraId="060A3AC9" w14:textId="36937425"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C12653">
        <w:rPr>
          <w:rFonts w:ascii="Times New Roman" w:hAnsi="Times New Roman" w:cs="Times New Roman"/>
          <w:color w:val="FF0000"/>
          <w:sz w:val="24"/>
          <w:szCs w:val="24"/>
          <w:lang w:val="en-US"/>
        </w:rPr>
        <w:t xml:space="preserve">We have now </w:t>
      </w:r>
      <w:r>
        <w:rPr>
          <w:rFonts w:ascii="Times New Roman" w:hAnsi="Times New Roman" w:cs="Times New Roman"/>
          <w:color w:val="FF0000"/>
          <w:sz w:val="24"/>
          <w:szCs w:val="24"/>
          <w:lang w:val="en-US"/>
        </w:rPr>
        <w:t xml:space="preserve">revised the paper as requested (see changes on </w:t>
      </w:r>
      <w:r w:rsidRPr="00C12653">
        <w:rPr>
          <w:rFonts w:ascii="Times New Roman" w:hAnsi="Times New Roman" w:cs="Times New Roman"/>
          <w:color w:val="FF0000"/>
          <w:sz w:val="24"/>
          <w:szCs w:val="24"/>
          <w:highlight w:val="yellow"/>
          <w:lang w:val="en-US"/>
        </w:rPr>
        <w:t>pp.XX</w:t>
      </w:r>
      <w:r>
        <w:rPr>
          <w:rFonts w:ascii="Times New Roman" w:hAnsi="Times New Roman" w:cs="Times New Roman"/>
          <w:color w:val="FF0000"/>
          <w:sz w:val="24"/>
          <w:szCs w:val="24"/>
          <w:lang w:val="en-US"/>
        </w:rPr>
        <w:t>)</w:t>
      </w:r>
      <w:r w:rsidRPr="00C12653">
        <w:rPr>
          <w:rFonts w:ascii="Times New Roman" w:hAnsi="Times New Roman" w:cs="Times New Roman"/>
          <w:color w:val="FF0000"/>
          <w:sz w:val="24"/>
          <w:szCs w:val="24"/>
          <w:lang w:val="en-US"/>
        </w:rPr>
        <w:t>.</w:t>
      </w:r>
      <w:r>
        <w:rPr>
          <w:rFonts w:ascii="Times New Roman" w:hAnsi="Times New Roman" w:cs="Times New Roman"/>
          <w:sz w:val="24"/>
          <w:szCs w:val="24"/>
          <w:lang w:val="en-US"/>
        </w:rPr>
        <w:t xml:space="preserve"> </w:t>
      </w:r>
    </w:p>
    <w:p w14:paraId="517DE1B9" w14:textId="0203A410"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36, participants chose not to report in the main manuscript the results that replicated the relation between reporting priming and the priming effect (on the trial-level and on the participant-level). These results seem rather central to the present manuscript, so I suggest including them in the main text (if the results are complex or seem repetitive, a table might help).</w:t>
      </w:r>
    </w:p>
    <w:p w14:paraId="65495297" w14:textId="6663B274" w:rsidR="00461045" w:rsidRPr="00C12653"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C12653">
        <w:rPr>
          <w:rFonts w:ascii="Times New Roman" w:hAnsi="Times New Roman" w:cs="Times New Roman"/>
          <w:color w:val="FF0000"/>
          <w:sz w:val="24"/>
          <w:szCs w:val="24"/>
          <w:lang w:val="en-US"/>
        </w:rPr>
        <w:t xml:space="preserve">We </w:t>
      </w:r>
      <w:r>
        <w:rPr>
          <w:rFonts w:ascii="Times New Roman" w:hAnsi="Times New Roman" w:cs="Times New Roman"/>
          <w:color w:val="FF0000"/>
          <w:sz w:val="24"/>
          <w:szCs w:val="24"/>
          <w:lang w:val="en-US"/>
        </w:rPr>
        <w:t>now</w:t>
      </w:r>
      <w:r w:rsidRPr="00C12653">
        <w:rPr>
          <w:rFonts w:ascii="Times New Roman" w:hAnsi="Times New Roman" w:cs="Times New Roman"/>
          <w:color w:val="FF0000"/>
          <w:sz w:val="24"/>
          <w:szCs w:val="24"/>
          <w:lang w:val="en-US"/>
        </w:rPr>
        <w:t xml:space="preserve"> include the descriptive statistics for this replication analysis in each experiment </w:t>
      </w:r>
      <w:r>
        <w:rPr>
          <w:rFonts w:ascii="Times New Roman" w:hAnsi="Times New Roman" w:cs="Times New Roman"/>
          <w:color w:val="FF0000"/>
          <w:sz w:val="24"/>
          <w:szCs w:val="24"/>
          <w:lang w:val="en-US"/>
        </w:rPr>
        <w:t xml:space="preserve">(see </w:t>
      </w:r>
      <w:r w:rsidRPr="00C12653">
        <w:rPr>
          <w:rFonts w:ascii="Times New Roman" w:hAnsi="Times New Roman" w:cs="Times New Roman"/>
          <w:color w:val="FF0000"/>
          <w:sz w:val="24"/>
          <w:szCs w:val="24"/>
          <w:lang w:val="en-US"/>
        </w:rPr>
        <w:t>Tables</w:t>
      </w:r>
      <w:r>
        <w:rPr>
          <w:rFonts w:ascii="Times New Roman" w:hAnsi="Times New Roman" w:cs="Times New Roman"/>
          <w:color w:val="FF0000"/>
          <w:sz w:val="24"/>
          <w:szCs w:val="24"/>
          <w:lang w:val="en-US"/>
        </w:rPr>
        <w:t xml:space="preserve"> XX-XX on </w:t>
      </w:r>
      <w:r w:rsidRPr="00C12653">
        <w:rPr>
          <w:rFonts w:ascii="Times New Roman" w:hAnsi="Times New Roman" w:cs="Times New Roman"/>
          <w:color w:val="FF0000"/>
          <w:sz w:val="24"/>
          <w:szCs w:val="24"/>
          <w:highlight w:val="yellow"/>
          <w:lang w:val="en-US"/>
        </w:rPr>
        <w:t>pp.XX</w:t>
      </w:r>
      <w:r>
        <w:rPr>
          <w:rFonts w:ascii="Times New Roman" w:hAnsi="Times New Roman" w:cs="Times New Roman"/>
          <w:color w:val="FF0000"/>
          <w:sz w:val="24"/>
          <w:szCs w:val="24"/>
          <w:lang w:val="en-US"/>
        </w:rPr>
        <w:t>)</w:t>
      </w:r>
      <w:r w:rsidRPr="00C12653">
        <w:rPr>
          <w:rFonts w:ascii="Times New Roman" w:hAnsi="Times New Roman" w:cs="Times New Roman"/>
          <w:color w:val="FF0000"/>
          <w:sz w:val="24"/>
          <w:szCs w:val="24"/>
          <w:lang w:val="en-US"/>
        </w:rPr>
        <w:t xml:space="preserve">. We do not report the </w:t>
      </w:r>
      <w:r w:rsidRPr="00C12653">
        <w:rPr>
          <w:rFonts w:ascii="Times New Roman" w:hAnsi="Times New Roman" w:cs="Times New Roman"/>
          <w:i/>
          <w:color w:val="FF0000"/>
          <w:sz w:val="24"/>
          <w:szCs w:val="24"/>
          <w:lang w:val="en-US"/>
        </w:rPr>
        <w:t>p</w:t>
      </w:r>
      <w:r w:rsidRPr="00C12653">
        <w:rPr>
          <w:rFonts w:ascii="Times New Roman" w:hAnsi="Times New Roman" w:cs="Times New Roman"/>
          <w:color w:val="FF0000"/>
          <w:sz w:val="24"/>
          <w:szCs w:val="24"/>
          <w:lang w:val="en-US"/>
        </w:rPr>
        <w:t xml:space="preserve"> values for the results of these analyses (they are available in the supplementary materials). </w:t>
      </w:r>
      <w:r>
        <w:rPr>
          <w:rFonts w:ascii="Times New Roman" w:hAnsi="Times New Roman" w:cs="Times New Roman"/>
          <w:color w:val="FF0000"/>
          <w:sz w:val="24"/>
          <w:szCs w:val="24"/>
          <w:lang w:val="en-US"/>
        </w:rPr>
        <w:t xml:space="preserve">We hope the </w:t>
      </w:r>
      <w:r w:rsidRPr="00C12653">
        <w:rPr>
          <w:rFonts w:ascii="Times New Roman" w:hAnsi="Times New Roman" w:cs="Times New Roman"/>
          <w:color w:val="FF0000"/>
          <w:sz w:val="24"/>
          <w:szCs w:val="24"/>
          <w:lang w:val="en-US"/>
        </w:rPr>
        <w:t xml:space="preserve">inclusion of these descriptive statistics, coupled with the statement that the effects replicated, and the </w:t>
      </w:r>
      <w:r>
        <w:rPr>
          <w:rFonts w:ascii="Times New Roman" w:hAnsi="Times New Roman" w:cs="Times New Roman"/>
          <w:color w:val="FF0000"/>
          <w:sz w:val="24"/>
          <w:szCs w:val="24"/>
          <w:lang w:val="en-US"/>
        </w:rPr>
        <w:t>meta-analytic</w:t>
      </w:r>
      <w:r w:rsidRPr="00C12653">
        <w:rPr>
          <w:rFonts w:ascii="Times New Roman" w:hAnsi="Times New Roman" w:cs="Times New Roman"/>
          <w:color w:val="FF0000"/>
          <w:sz w:val="24"/>
          <w:szCs w:val="24"/>
          <w:lang w:val="en-US"/>
        </w:rPr>
        <w:t xml:space="preserve"> effects in the meta-analysis section, will </w:t>
      </w:r>
      <w:r>
        <w:rPr>
          <w:rFonts w:ascii="Times New Roman" w:hAnsi="Times New Roman" w:cs="Times New Roman"/>
          <w:color w:val="FF0000"/>
          <w:sz w:val="24"/>
          <w:szCs w:val="24"/>
          <w:lang w:val="en-US"/>
        </w:rPr>
        <w:t xml:space="preserve">satisfy </w:t>
      </w:r>
      <w:r w:rsidRPr="00C12653">
        <w:rPr>
          <w:rFonts w:ascii="Times New Roman" w:hAnsi="Times New Roman" w:cs="Times New Roman"/>
          <w:color w:val="FF0000"/>
          <w:sz w:val="24"/>
          <w:szCs w:val="24"/>
          <w:lang w:val="en-US"/>
        </w:rPr>
        <w:t>the reviewer.</w:t>
      </w:r>
    </w:p>
    <w:p w14:paraId="48F269A2" w14:textId="4B9C08F5"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 xml:space="preserve">Reviewer </w:t>
      </w:r>
      <w:commentRangeStart w:id="398"/>
      <w:r w:rsidRPr="00C12653">
        <w:rPr>
          <w:rFonts w:ascii="Times New Roman" w:hAnsi="Times New Roman" w:cs="Times New Roman"/>
          <w:b/>
          <w:sz w:val="24"/>
          <w:szCs w:val="24"/>
          <w:lang w:val="en-US"/>
        </w:rPr>
        <w:t>1</w:t>
      </w:r>
      <w:commentRangeEnd w:id="398"/>
      <w:r>
        <w:rPr>
          <w:rStyle w:val="CommentReference"/>
        </w:rPr>
        <w:commentReference w:id="398"/>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Experiment 4 provides an opportunity to examine whether reported priming equally predicts the priming effect in a subsequent and in a preceding AMP. In other words, it might be informative if the authors add the order of the tasks as a factor (and a moderating factor) in the multiple regressions reported in pp. 36-37. That would further test the bidirectionality of the relation between reported priming in one task and the priming effect in another task.</w:t>
      </w:r>
    </w:p>
    <w:p w14:paraId="16CB5295" w14:textId="45609AD5" w:rsidR="00461045" w:rsidRPr="00C12653"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p>
    <w:p w14:paraId="112BD2BB" w14:textId="579A21E8"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Figure 1, the labels were not immediately clear to me. The x-axis showed the priming effect, reflecting preference for Trump over Obama. The graph included labels to explain the meaning of the two most extreme possible scores (-1 and 1). However, those labels were not perfectly clear, and it was not clear that these labels were supposed to reflect the values -1 and 1. Instead of using those labels, it is common to simply explain, in the Figure's note, what a positive score reflects.</w:t>
      </w:r>
    </w:p>
    <w:p w14:paraId="437D9F99" w14:textId="77777777" w:rsidR="00C12653" w:rsidRPr="00C12653" w:rsidRDefault="00C12653" w:rsidP="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C12653">
        <w:rPr>
          <w:rFonts w:ascii="Times New Roman" w:hAnsi="Times New Roman" w:cs="Times New Roman"/>
          <w:color w:val="FF0000"/>
          <w:sz w:val="24"/>
          <w:szCs w:val="24"/>
          <w:lang w:val="en-US"/>
        </w:rPr>
        <w:t xml:space="preserve">We have </w:t>
      </w:r>
      <w:r>
        <w:rPr>
          <w:rFonts w:ascii="Times New Roman" w:hAnsi="Times New Roman" w:cs="Times New Roman"/>
          <w:color w:val="FF0000"/>
          <w:sz w:val="24"/>
          <w:szCs w:val="24"/>
          <w:lang w:val="en-US"/>
        </w:rPr>
        <w:t xml:space="preserve">revised the </w:t>
      </w:r>
      <w:r w:rsidRPr="00C12653">
        <w:rPr>
          <w:rFonts w:ascii="Times New Roman" w:hAnsi="Times New Roman" w:cs="Times New Roman"/>
          <w:color w:val="FF0000"/>
          <w:sz w:val="24"/>
          <w:szCs w:val="24"/>
          <w:lang w:val="en-US"/>
        </w:rPr>
        <w:t>description of the figure to explicitly describe what the x-axis labels refer to</w:t>
      </w:r>
      <w:r>
        <w:rPr>
          <w:rFonts w:ascii="Times New Roman" w:hAnsi="Times New Roman" w:cs="Times New Roman"/>
          <w:color w:val="FF0000"/>
          <w:sz w:val="24"/>
          <w:szCs w:val="24"/>
          <w:lang w:val="en-US"/>
        </w:rPr>
        <w:t xml:space="preserve"> (see changes on </w:t>
      </w:r>
      <w:r w:rsidRPr="00C12653">
        <w:rPr>
          <w:rFonts w:ascii="Times New Roman" w:hAnsi="Times New Roman" w:cs="Times New Roman"/>
          <w:color w:val="FF0000"/>
          <w:sz w:val="24"/>
          <w:szCs w:val="24"/>
          <w:highlight w:val="yellow"/>
          <w:lang w:val="en-US"/>
        </w:rPr>
        <w:t>pp.XX</w:t>
      </w:r>
      <w:r>
        <w:rPr>
          <w:rFonts w:ascii="Times New Roman" w:hAnsi="Times New Roman" w:cs="Times New Roman"/>
          <w:color w:val="FF0000"/>
          <w:sz w:val="24"/>
          <w:szCs w:val="24"/>
          <w:lang w:val="en-US"/>
        </w:rPr>
        <w:t>)</w:t>
      </w:r>
      <w:r w:rsidRPr="00C12653">
        <w:rPr>
          <w:rFonts w:ascii="Times New Roman" w:hAnsi="Times New Roman" w:cs="Times New Roman"/>
          <w:color w:val="FF0000"/>
          <w:sz w:val="24"/>
          <w:szCs w:val="24"/>
          <w:lang w:val="en-US"/>
        </w:rPr>
        <w:t>.</w:t>
      </w:r>
    </w:p>
    <w:p w14:paraId="0AC0C2F0" w14:textId="35E7EA14"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am not a native English speaker so I might be wrong. However, I thought it was odd to use the term "unaware psychological processes" in the Abstract. To the best of my understanding processes are not those with awareness. Minds have awareness. So minds can have awareness of processes. Similarly, I am not sure that the term "influence-aware trials" makes sense. But, perhaps it is the best abbreviated term to refer to "trials in which participants reported a priming effect."</w:t>
      </w:r>
    </w:p>
    <w:p w14:paraId="20031EAC" w14:textId="60475BEE" w:rsidR="00461045" w:rsidRPr="00461045" w:rsidRDefault="00C12653" w:rsidP="00461045">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C12653">
        <w:rPr>
          <w:rFonts w:ascii="Times New Roman" w:hAnsi="Times New Roman" w:cs="Times New Roman"/>
          <w:color w:val="FF0000"/>
          <w:sz w:val="24"/>
          <w:szCs w:val="24"/>
          <w:lang w:val="en-US"/>
        </w:rPr>
        <w:t xml:space="preserve">We agree with </w:t>
      </w:r>
      <w:r>
        <w:rPr>
          <w:rFonts w:ascii="Times New Roman" w:hAnsi="Times New Roman" w:cs="Times New Roman"/>
          <w:color w:val="FF0000"/>
          <w:sz w:val="24"/>
          <w:szCs w:val="24"/>
          <w:lang w:val="en-US"/>
        </w:rPr>
        <w:t>R</w:t>
      </w:r>
      <w:r w:rsidRPr="00C12653">
        <w:rPr>
          <w:rFonts w:ascii="Times New Roman" w:hAnsi="Times New Roman" w:cs="Times New Roman"/>
          <w:color w:val="FF0000"/>
          <w:sz w:val="24"/>
          <w:szCs w:val="24"/>
          <w:lang w:val="en-US"/>
        </w:rPr>
        <w:t xml:space="preserve">eviewer </w:t>
      </w:r>
      <w:r>
        <w:rPr>
          <w:rFonts w:ascii="Times New Roman" w:hAnsi="Times New Roman" w:cs="Times New Roman"/>
          <w:color w:val="FF0000"/>
          <w:sz w:val="24"/>
          <w:szCs w:val="24"/>
          <w:lang w:val="en-US"/>
        </w:rPr>
        <w:t xml:space="preserve">1 </w:t>
      </w:r>
      <w:r w:rsidRPr="00C12653">
        <w:rPr>
          <w:rFonts w:ascii="Times New Roman" w:hAnsi="Times New Roman" w:cs="Times New Roman"/>
          <w:color w:val="FF0000"/>
          <w:sz w:val="24"/>
          <w:szCs w:val="24"/>
          <w:lang w:val="en-US"/>
        </w:rPr>
        <w:t xml:space="preserve">that the phrasing “unaware psychological processes” was a bit strange, and have now </w:t>
      </w:r>
      <w:r>
        <w:rPr>
          <w:rFonts w:ascii="Times New Roman" w:hAnsi="Times New Roman" w:cs="Times New Roman"/>
          <w:color w:val="FF0000"/>
          <w:sz w:val="24"/>
          <w:szCs w:val="24"/>
          <w:lang w:val="en-US"/>
        </w:rPr>
        <w:t xml:space="preserve">revised </w:t>
      </w:r>
      <w:r w:rsidRPr="00C12653">
        <w:rPr>
          <w:rFonts w:ascii="Times New Roman" w:hAnsi="Times New Roman" w:cs="Times New Roman"/>
          <w:color w:val="FF0000"/>
          <w:sz w:val="24"/>
          <w:szCs w:val="24"/>
          <w:lang w:val="en-US"/>
        </w:rPr>
        <w:t xml:space="preserve">this in the abstract. We opted to keep the term “influence-aware trials” because (i) we feel it is the most appropriate abbreviation, and (ii) the term “influence-awareness” has now been used elsewhere (albeit in a different context) since </w:t>
      </w:r>
      <w:r w:rsidRPr="00C12653">
        <w:rPr>
          <w:rFonts w:ascii="Times New Roman" w:hAnsi="Times New Roman" w:cs="Times New Roman"/>
          <w:color w:val="FF0000"/>
          <w:sz w:val="24"/>
          <w:szCs w:val="24"/>
          <w:lang w:val="en-US"/>
        </w:rPr>
        <w:lastRenderedPageBreak/>
        <w:t xml:space="preserve">the submission of this manuscript (Sava, Payne et al., 2019). </w:t>
      </w:r>
      <w:r w:rsidRPr="00C12653">
        <w:rPr>
          <w:rFonts w:ascii="Times New Roman" w:hAnsi="Times New Roman" w:cs="Times New Roman"/>
          <w:color w:val="000000" w:themeColor="text1"/>
          <w:sz w:val="24"/>
          <w:szCs w:val="24"/>
          <w:lang w:val="en-US"/>
        </w:rPr>
        <w:br/>
      </w:r>
      <w:r>
        <w:rPr>
          <w:rFonts w:ascii="Times New Roman" w:hAnsi="Times New Roman" w:cs="Times New Roman"/>
          <w:sz w:val="24"/>
          <w:szCs w:val="24"/>
          <w:lang w:val="en-US"/>
        </w:rPr>
        <w:t xml:space="preserve"> </w:t>
      </w:r>
    </w:p>
    <w:p w14:paraId="4EA255F8" w14:textId="5D20A4A4" w:rsidR="00461045" w:rsidRPr="00461045" w:rsidRDefault="00C12653" w:rsidP="00461045">
      <w:pPr>
        <w:spacing w:line="276" w:lineRule="auto"/>
        <w:rPr>
          <w:rFonts w:ascii="Times New Roman" w:hAnsi="Times New Roman" w:cs="Times New Roman"/>
          <w:sz w:val="24"/>
          <w:szCs w:val="24"/>
          <w:lang w:val="en-US"/>
        </w:rPr>
      </w:pPr>
      <w:commentRangeStart w:id="399"/>
      <w:r w:rsidRPr="00C12653">
        <w:rPr>
          <w:rFonts w:ascii="Times New Roman" w:hAnsi="Times New Roman" w:cs="Times New Roman"/>
          <w:b/>
          <w:sz w:val="24"/>
          <w:szCs w:val="24"/>
          <w:lang w:val="en-US"/>
        </w:rPr>
        <w:t>Reviewer</w:t>
      </w:r>
      <w:commentRangeEnd w:id="399"/>
      <w:r w:rsidR="00F16858">
        <w:rPr>
          <w:rStyle w:val="CommentReference"/>
        </w:rPr>
        <w:commentReference w:id="399"/>
      </w:r>
      <w:r w:rsidRPr="00C12653">
        <w:rPr>
          <w:rFonts w:ascii="Times New Roman" w:hAnsi="Times New Roman" w:cs="Times New Roman"/>
          <w:b/>
          <w:sz w:val="24"/>
          <w:szCs w:val="24"/>
          <w:lang w:val="en-US"/>
        </w:rPr>
        <w:t xml:space="preserve"> </w:t>
      </w:r>
      <w:r w:rsidR="00461045" w:rsidRPr="00C12653">
        <w:rPr>
          <w:rFonts w:ascii="Times New Roman" w:hAnsi="Times New Roman" w:cs="Times New Roman"/>
          <w:b/>
          <w:sz w:val="24"/>
          <w:szCs w:val="24"/>
          <w:lang w:val="en-US"/>
        </w:rPr>
        <w:t>2</w:t>
      </w:r>
      <w:r w:rsidR="00461045" w:rsidRPr="00461045">
        <w:rPr>
          <w:rFonts w:ascii="Times New Roman" w:hAnsi="Times New Roman" w:cs="Times New Roman"/>
          <w:sz w:val="24"/>
          <w:szCs w:val="24"/>
          <w:lang w:val="en-US"/>
        </w:rPr>
        <w:t>: This paper reports five experiments using retrospective self-report to measure whether participants are aware of being influenced by primes in the AMP. In each study, participants who exhibit greater priming were more likely to indicate that they were influenced by the prime. The authors then treat reported influence as a moderator, and find that the task appears to produce systematic and valid priming effects only among participants (or trials) where high levels of awareness are reported. They argue that this undermines the validity of the AMP as an implicit measure.</w:t>
      </w:r>
    </w:p>
    <w:p w14:paraId="2BD3A9C9" w14:textId="4CCD1E99"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As the authors note in their literature review, this paper follows another paper by Bar-Anan and Nosek (2012) that took a similar approach to make similar claims. Those claims were rebutted by Payne et al (2013) and Gawronski and Ye (2014; 2015), who found that the evidence was consistent with a post-hoc confabulation account. That is, rather than accurately reporting the cause of their ratings, participants observed their responses and then reported whether they had been influenced (and if so, it must have been intentional). However, the authors argue that the present paper is different because whereas Bar-Anan and Nosek had participants complete an AMP and then give a holistic retrospective rating of whether they were influenced, the present paper asks participants to respond to the AMP on each trail, and then judge whether they were influenced by the primes on that trial. They argue (but do not provide any evidence) that the trial-by trial method is not vulnerable to post-hoc </w:t>
      </w:r>
      <w:commentRangeStart w:id="400"/>
      <w:r w:rsidRPr="00461045">
        <w:rPr>
          <w:rFonts w:ascii="Times New Roman" w:hAnsi="Times New Roman" w:cs="Times New Roman"/>
          <w:sz w:val="24"/>
          <w:szCs w:val="24"/>
          <w:lang w:val="en-US"/>
        </w:rPr>
        <w:t>inferences</w:t>
      </w:r>
      <w:commentRangeEnd w:id="400"/>
      <w:r w:rsidR="00F16858">
        <w:rPr>
          <w:rStyle w:val="CommentReference"/>
        </w:rPr>
        <w:commentReference w:id="400"/>
      </w:r>
      <w:r w:rsidRPr="00461045">
        <w:rPr>
          <w:rFonts w:ascii="Times New Roman" w:hAnsi="Times New Roman" w:cs="Times New Roman"/>
          <w:sz w:val="24"/>
          <w:szCs w:val="24"/>
          <w:lang w:val="en-US"/>
        </w:rPr>
        <w:t>.</w:t>
      </w:r>
    </w:p>
    <w:p w14:paraId="1211442F" w14:textId="77777777" w:rsidR="00F16858" w:rsidRDefault="00F16858" w:rsidP="00F16858">
      <w:pPr>
        <w:spacing w:line="276" w:lineRule="auto"/>
        <w:rPr>
          <w:rFonts w:ascii="Times New Roman" w:hAnsi="Times New Roman" w:cs="Times New Roman"/>
          <w:sz w:val="24"/>
          <w:szCs w:val="24"/>
          <w:lang w:val="en-US"/>
        </w:rPr>
      </w:pPr>
      <w:r w:rsidRPr="00F1685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p>
    <w:p w14:paraId="0D2FBB46" w14:textId="77777777" w:rsidR="00F16858" w:rsidRDefault="00F16858" w:rsidP="00F16858">
      <w:pPr>
        <w:spacing w:line="276" w:lineRule="auto"/>
        <w:rPr>
          <w:rFonts w:ascii="Times New Roman" w:hAnsi="Times New Roman" w:cs="Times New Roman"/>
          <w:sz w:val="24"/>
          <w:szCs w:val="24"/>
          <w:lang w:val="en-US"/>
        </w:rPr>
      </w:pPr>
    </w:p>
    <w:p w14:paraId="009B1514" w14:textId="77777777" w:rsidR="00F16858" w:rsidRDefault="00F16858" w:rsidP="00F16858">
      <w:pPr>
        <w:spacing w:line="276" w:lineRule="auto"/>
        <w:rPr>
          <w:rFonts w:ascii="Times New Roman" w:hAnsi="Times New Roman" w:cs="Times New Roman"/>
          <w:color w:val="FF0000"/>
          <w:sz w:val="24"/>
          <w:szCs w:val="24"/>
          <w:lang w:val="en-US"/>
        </w:rPr>
      </w:pPr>
      <w:r w:rsidRPr="00F16858">
        <w:rPr>
          <w:rFonts w:ascii="Times New Roman" w:hAnsi="Times New Roman" w:cs="Times New Roman"/>
          <w:color w:val="FF0000"/>
          <w:sz w:val="24"/>
          <w:szCs w:val="24"/>
          <w:lang w:val="en-US"/>
        </w:rPr>
        <w:t xml:space="preserve">We would contend that our method is much more similar to Payne et al. (2013) than to Bar-Anan &amp; Nosek. </w:t>
      </w:r>
    </w:p>
    <w:p w14:paraId="02E9AA70" w14:textId="77777777" w:rsidR="00F16858" w:rsidRDefault="00F16858" w:rsidP="00F16858">
      <w:pPr>
        <w:spacing w:line="276" w:lineRule="auto"/>
        <w:rPr>
          <w:rFonts w:ascii="Times New Roman" w:hAnsi="Times New Roman" w:cs="Times New Roman"/>
          <w:color w:val="FF0000"/>
          <w:sz w:val="24"/>
          <w:szCs w:val="24"/>
          <w:lang w:val="en-US"/>
        </w:rPr>
      </w:pPr>
      <w:commentRangeStart w:id="401"/>
      <w:r>
        <w:rPr>
          <w:rFonts w:ascii="Times New Roman" w:hAnsi="Times New Roman" w:cs="Times New Roman"/>
          <w:color w:val="FF0000"/>
          <w:sz w:val="24"/>
          <w:szCs w:val="24"/>
          <w:lang w:val="en-US"/>
        </w:rPr>
        <w:t xml:space="preserve">We entered into an email correspondence with </w:t>
      </w:r>
      <w:r w:rsidRPr="00F16858">
        <w:rPr>
          <w:rFonts w:ascii="Times New Roman" w:hAnsi="Times New Roman" w:cs="Times New Roman"/>
          <w:color w:val="FF0000"/>
          <w:sz w:val="24"/>
          <w:szCs w:val="24"/>
          <w:lang w:val="en-US"/>
        </w:rPr>
        <w:t>Prof. Payne</w:t>
      </w:r>
      <w:r>
        <w:rPr>
          <w:rFonts w:ascii="Times New Roman" w:hAnsi="Times New Roman" w:cs="Times New Roman"/>
          <w:color w:val="FF0000"/>
          <w:sz w:val="24"/>
          <w:szCs w:val="24"/>
          <w:lang w:val="en-US"/>
        </w:rPr>
        <w:t xml:space="preserve"> after the initial round of review. He </w:t>
      </w:r>
      <w:r w:rsidRPr="00F16858">
        <w:rPr>
          <w:rFonts w:ascii="Times New Roman" w:hAnsi="Times New Roman" w:cs="Times New Roman"/>
          <w:color w:val="FF0000"/>
          <w:sz w:val="24"/>
          <w:szCs w:val="24"/>
          <w:lang w:val="en-US"/>
        </w:rPr>
        <w:t xml:space="preserve">kindly provided us with feedback on Experiments 6 and 7. We are aware, based on this correspondence, that Prof. Payne believes that the influence-awareness measurement in Experiment 6 is still susceptible to post-hoc confabulation, and that Experiment 7 cannot speak to whether the mechanism driving AMP effects is one of misattribution. </w:t>
      </w:r>
      <w:commentRangeEnd w:id="401"/>
      <w:r>
        <w:rPr>
          <w:rStyle w:val="CommentReference"/>
        </w:rPr>
        <w:commentReference w:id="401"/>
      </w:r>
    </w:p>
    <w:p w14:paraId="722555B0" w14:textId="5953E79F" w:rsidR="00461045" w:rsidRPr="00461045" w:rsidRDefault="00F16858" w:rsidP="00F16858">
      <w:pPr>
        <w:spacing w:line="276" w:lineRule="auto"/>
        <w:rPr>
          <w:rFonts w:ascii="Times New Roman" w:hAnsi="Times New Roman" w:cs="Times New Roman"/>
          <w:sz w:val="24"/>
          <w:szCs w:val="24"/>
          <w:lang w:val="en-US"/>
        </w:rPr>
      </w:pPr>
      <w:r w:rsidRPr="00F16858">
        <w:rPr>
          <w:rFonts w:ascii="Times New Roman" w:hAnsi="Times New Roman" w:cs="Times New Roman"/>
          <w:color w:val="FF0000"/>
          <w:sz w:val="24"/>
          <w:szCs w:val="24"/>
          <w:lang w:val="en-US"/>
        </w:rPr>
        <w:t>Nevertheless, we feel that both Experiment 6 and Experiment 7 provide further evidence that AMP effects are based on participants’ awareness of the influence of the primes on their evaluative responses. We would also contend that these experiments demonstrate that this method of assessment is not susceptible to post-hoc inferences, as the influence-awareness response is emitted before participants even have an opportunity to evaluate the target overtly (Experiment 6) or covertly (Experiment 7).</w:t>
      </w:r>
    </w:p>
    <w:p w14:paraId="1D5540B1" w14:textId="77777777" w:rsidR="00461045" w:rsidRPr="00461045" w:rsidRDefault="00461045" w:rsidP="00461045">
      <w:pPr>
        <w:spacing w:line="276" w:lineRule="auto"/>
        <w:rPr>
          <w:rFonts w:ascii="Times New Roman" w:hAnsi="Times New Roman" w:cs="Times New Roman"/>
          <w:sz w:val="24"/>
          <w:szCs w:val="24"/>
          <w:lang w:val="en-US"/>
        </w:rPr>
      </w:pPr>
    </w:p>
    <w:p w14:paraId="6A9F9499" w14:textId="6889B9D2" w:rsidR="00461045" w:rsidRPr="00461045" w:rsidRDefault="00A97BE0" w:rsidP="00461045">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commentRangeStart w:id="402"/>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However, a fundamental problem for this paper is that this method is still a retrospective self-report</w:t>
      </w:r>
      <w:commentRangeEnd w:id="402"/>
      <w:r>
        <w:rPr>
          <w:rStyle w:val="CommentReference"/>
        </w:rPr>
        <w:commentReference w:id="402"/>
      </w:r>
      <w:r w:rsidR="00461045" w:rsidRPr="00461045">
        <w:rPr>
          <w:rFonts w:ascii="Times New Roman" w:hAnsi="Times New Roman" w:cs="Times New Roman"/>
          <w:sz w:val="24"/>
          <w:szCs w:val="24"/>
          <w:lang w:val="en-US"/>
        </w:rPr>
        <w:t xml:space="preserve">. Trial-by-trial retrospective reports are used routinely to demonstrate post-hoc inferences of the type in question here. For example, Aarts, Custers, &amp; Wegner </w:t>
      </w:r>
      <w:r w:rsidR="00461045" w:rsidRPr="00461045">
        <w:rPr>
          <w:rFonts w:ascii="Times New Roman" w:hAnsi="Times New Roman" w:cs="Times New Roman"/>
          <w:sz w:val="24"/>
          <w:szCs w:val="24"/>
          <w:lang w:val="en-US"/>
        </w:rPr>
        <w:lastRenderedPageBreak/>
        <w:t xml:space="preserve">(2005) used a trial-by-trial retrospective judgment to show that participants often falsely claim authorship over "decisions" made by a computer. Many other studies have used a similar immediate retrospective judgment (e.g., Wegner's I Spy study, Wegner &amp; Wheatley, 1999). </w:t>
      </w:r>
    </w:p>
    <w:p w14:paraId="0714AAAC" w14:textId="6E83643E" w:rsidR="00461045" w:rsidRPr="00461045" w:rsidRDefault="00A97BE0" w:rsidP="00461045">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A97BE0">
        <w:rPr>
          <w:rFonts w:ascii="Times New Roman" w:hAnsi="Times New Roman" w:cs="Times New Roman"/>
          <w:color w:val="FF0000"/>
          <w:sz w:val="24"/>
          <w:szCs w:val="24"/>
          <w:lang w:val="en-US"/>
        </w:rPr>
        <w:t xml:space="preserve">See </w:t>
      </w:r>
      <w:commentRangeStart w:id="403"/>
      <w:r w:rsidRPr="00A97BE0">
        <w:rPr>
          <w:rFonts w:ascii="Times New Roman" w:hAnsi="Times New Roman" w:cs="Times New Roman"/>
          <w:color w:val="FF0000"/>
          <w:sz w:val="24"/>
          <w:szCs w:val="24"/>
          <w:lang w:val="en-US"/>
        </w:rPr>
        <w:t>above</w:t>
      </w:r>
      <w:commentRangeEnd w:id="403"/>
      <w:r>
        <w:rPr>
          <w:rStyle w:val="CommentReference"/>
        </w:rPr>
        <w:commentReference w:id="403"/>
      </w:r>
      <w:r w:rsidRPr="00A97BE0">
        <w:rPr>
          <w:rFonts w:ascii="Times New Roman" w:hAnsi="Times New Roman" w:cs="Times New Roman"/>
          <w:color w:val="FF0000"/>
          <w:sz w:val="24"/>
          <w:szCs w:val="24"/>
          <w:lang w:val="en-US"/>
        </w:rPr>
        <w:t>.</w:t>
      </w:r>
      <w:r>
        <w:rPr>
          <w:rFonts w:ascii="Times New Roman" w:hAnsi="Times New Roman" w:cs="Times New Roman"/>
          <w:sz w:val="24"/>
          <w:szCs w:val="24"/>
          <w:lang w:val="en-US"/>
        </w:rPr>
        <w:t xml:space="preserve">  </w:t>
      </w:r>
    </w:p>
    <w:p w14:paraId="7FE19BFF" w14:textId="77777777" w:rsidR="00A97BE0" w:rsidRDefault="00A97BE0" w:rsidP="00461045">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 xml:space="preserve">Another paper using immediate trial-by-trial retrospective reports to demonstrate post-hoc confabulations is </w:t>
      </w:r>
      <w:commentRangeStart w:id="404"/>
      <w:r w:rsidRPr="00461045">
        <w:rPr>
          <w:rFonts w:ascii="Times New Roman" w:hAnsi="Times New Roman" w:cs="Times New Roman"/>
          <w:sz w:val="24"/>
          <w:szCs w:val="24"/>
          <w:lang w:val="en-US"/>
        </w:rPr>
        <w:t>Kühn and Brass (2009) which, strangely, is cited in this paper as evidence that unambiguous and immediate retrospective reports are likely to be accurate</w:t>
      </w:r>
      <w:commentRangeEnd w:id="404"/>
      <w:r>
        <w:rPr>
          <w:rStyle w:val="CommentReference"/>
        </w:rPr>
        <w:commentReference w:id="404"/>
      </w:r>
      <w:r w:rsidRPr="00461045">
        <w:rPr>
          <w:rFonts w:ascii="Times New Roman" w:hAnsi="Times New Roman" w:cs="Times New Roman"/>
          <w:sz w:val="24"/>
          <w:szCs w:val="24"/>
          <w:lang w:val="en-US"/>
        </w:rPr>
        <w:t>. In fact, that paper found that when people made impulsive errors in a stop signal task they often falsely claimed to have intentionally decided to make that choice. Kühn and Brass conclude, "Our data support the retrospective account of intentional action," (p. 12) based on the same kind of immediate retrospective reports used in this manuscript.</w:t>
      </w:r>
    </w:p>
    <w:p w14:paraId="522B3D14" w14:textId="7D13E914"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similarity between the immediate retrospective reports used in the present studies and the holistic retrospective reports used in Bar-Anan and Nosek (2012) should be clear from the fact that they are correlated so highly (r = .78).</w:t>
      </w:r>
    </w:p>
    <w:p w14:paraId="5FD2F943" w14:textId="3EA0D302" w:rsidR="00461045" w:rsidRPr="00461045" w:rsidRDefault="00A97BE0" w:rsidP="00461045">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Pr>
          <w:rFonts w:ascii="Times New Roman" w:hAnsi="Times New Roman" w:cs="Times New Roman"/>
          <w:color w:val="FF0000"/>
          <w:sz w:val="24"/>
          <w:szCs w:val="24"/>
          <w:lang w:val="en-US"/>
        </w:rPr>
        <w:t xml:space="preserve">We apologize for this error on our behalf. This was </w:t>
      </w:r>
      <w:r w:rsidRPr="00A97BE0">
        <w:rPr>
          <w:rFonts w:ascii="Times New Roman" w:hAnsi="Times New Roman" w:cs="Times New Roman"/>
          <w:color w:val="FF0000"/>
          <w:sz w:val="24"/>
          <w:szCs w:val="24"/>
          <w:lang w:val="en-US"/>
        </w:rPr>
        <w:t xml:space="preserve">a case of a misplaced citation on our part. The intended citation was in fact “Retrospective and Concurrent Self-Reports: The Rationale for Real-Time Data Capture” (Schwarz, 2012). We have now </w:t>
      </w:r>
      <w:r>
        <w:rPr>
          <w:rFonts w:ascii="Times New Roman" w:hAnsi="Times New Roman" w:cs="Times New Roman"/>
          <w:color w:val="FF0000"/>
          <w:sz w:val="24"/>
          <w:szCs w:val="24"/>
          <w:lang w:val="en-US"/>
        </w:rPr>
        <w:t xml:space="preserve">revised </w:t>
      </w:r>
      <w:r w:rsidRPr="00A97BE0">
        <w:rPr>
          <w:rFonts w:ascii="Times New Roman" w:hAnsi="Times New Roman" w:cs="Times New Roman"/>
          <w:color w:val="FF0000"/>
          <w:sz w:val="24"/>
          <w:szCs w:val="24"/>
          <w:lang w:val="en-US"/>
        </w:rPr>
        <w:t xml:space="preserve">the manuscript to include the correct citation. </w:t>
      </w:r>
      <w:r>
        <w:rPr>
          <w:rFonts w:ascii="Times New Roman" w:hAnsi="Times New Roman" w:cs="Times New Roman"/>
          <w:sz w:val="24"/>
          <w:szCs w:val="24"/>
          <w:lang w:val="en-US"/>
        </w:rPr>
        <w:t xml:space="preserve"> </w:t>
      </w:r>
    </w:p>
    <w:p w14:paraId="1FBF53FA" w14:textId="11ECD301" w:rsidR="00461045" w:rsidRPr="00461045" w:rsidRDefault="00A97BE0" w:rsidP="00461045">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So why is it such a problem that the studies used retrospective self-reports that are vulnerable to post-hoc inferences? Statistically, this is an error known as "post-treatment bias" (Coppock, 2019; Montgomery, Nyhan, &amp; Torres, 2018). It occurs when researchers use a variable that is affected by an experimental manipulation as a covariate or moderator to make inferences about the experimental effect. This creates a confound between the post-treatment variable and the experimental effect on any other outcome. In other words, this is a form of non-independent selection of the same form criticized as "voodoo" correlations by Vul et al., (2009). Concretely, if larger priming effects (the experimental effect of primes on ratings of pictographs) lead subjects to claim they are aware of the influence, then reported awareness can't be used as a meaningful moderator of the priming effect.</w:t>
      </w:r>
    </w:p>
    <w:p w14:paraId="0A056634" w14:textId="48EC7DE4" w:rsidR="00461045" w:rsidRPr="00A97BE0" w:rsidRDefault="00A97BE0" w:rsidP="00461045">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A97BE0">
        <w:rPr>
          <w:rFonts w:ascii="Times New Roman" w:hAnsi="Times New Roman" w:cs="Times New Roman"/>
          <w:color w:val="FF0000"/>
          <w:sz w:val="24"/>
          <w:szCs w:val="24"/>
          <w:lang w:val="en-US"/>
        </w:rPr>
        <w:t xml:space="preserve">We hope that the reviewer feels that at the very least Experiment 7 can effectively rule out such a “voodoo </w:t>
      </w:r>
      <w:commentRangeStart w:id="405"/>
      <w:r w:rsidRPr="00A97BE0">
        <w:rPr>
          <w:rFonts w:ascii="Times New Roman" w:hAnsi="Times New Roman" w:cs="Times New Roman"/>
          <w:color w:val="FF0000"/>
          <w:sz w:val="24"/>
          <w:szCs w:val="24"/>
          <w:lang w:val="en-US"/>
        </w:rPr>
        <w:t>correlation</w:t>
      </w:r>
      <w:commentRangeEnd w:id="405"/>
      <w:r>
        <w:rPr>
          <w:rStyle w:val="CommentReference"/>
        </w:rPr>
        <w:commentReference w:id="405"/>
      </w:r>
      <w:r w:rsidRPr="00A97BE0">
        <w:rPr>
          <w:rFonts w:ascii="Times New Roman" w:hAnsi="Times New Roman" w:cs="Times New Roman"/>
          <w:color w:val="FF0000"/>
          <w:sz w:val="24"/>
          <w:szCs w:val="24"/>
          <w:lang w:val="en-US"/>
        </w:rPr>
        <w:t>”.</w:t>
      </w:r>
    </w:p>
    <w:p w14:paraId="7377E50A" w14:textId="41EADAC1" w:rsidR="00461045" w:rsidRPr="00461045" w:rsidRDefault="00A97BE0" w:rsidP="00461045">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Another way to look at this problem is that all of the analyses depend on the correlation between reports of awareness and the priming effect. The authors interpret their findings as evidence that people who show systematic priming effects have disregarded the instructions and intentionally rated the targets consistent with the primes. That is, aware and intentional ratings cause the priming effects. But all of the findings are just what the misattribution account predicts also. </w:t>
      </w:r>
      <w:commentRangeStart w:id="406"/>
      <w:r w:rsidR="00461045" w:rsidRPr="00461045">
        <w:rPr>
          <w:rFonts w:ascii="Times New Roman" w:hAnsi="Times New Roman" w:cs="Times New Roman"/>
          <w:sz w:val="24"/>
          <w:szCs w:val="24"/>
          <w:lang w:val="en-US"/>
        </w:rPr>
        <w:t>The misattribution account says that it is difficult to disentangle affective response to the primes and targets, so subjects often mistake the source of the affect as the pictograph target when it is actually the prime</w:t>
      </w:r>
      <w:commentRangeEnd w:id="406"/>
      <w:r w:rsidR="0000047F">
        <w:rPr>
          <w:rStyle w:val="CommentReference"/>
        </w:rPr>
        <w:commentReference w:id="406"/>
      </w:r>
      <w:r w:rsidR="00461045" w:rsidRPr="00461045">
        <w:rPr>
          <w:rFonts w:ascii="Times New Roman" w:hAnsi="Times New Roman" w:cs="Times New Roman"/>
          <w:sz w:val="24"/>
          <w:szCs w:val="24"/>
          <w:lang w:val="en-US"/>
        </w:rPr>
        <w:t xml:space="preserve">. </w:t>
      </w:r>
      <w:commentRangeStart w:id="407"/>
      <w:r w:rsidR="00461045" w:rsidRPr="00461045">
        <w:rPr>
          <w:rFonts w:ascii="Times New Roman" w:hAnsi="Times New Roman" w:cs="Times New Roman"/>
          <w:sz w:val="24"/>
          <w:szCs w:val="24"/>
          <w:lang w:val="en-US"/>
        </w:rPr>
        <w:t>(A misattribution by definition can't be made with awareness or intention)</w:t>
      </w:r>
      <w:commentRangeEnd w:id="407"/>
      <w:r w:rsidR="0000047F">
        <w:rPr>
          <w:rStyle w:val="CommentReference"/>
        </w:rPr>
        <w:commentReference w:id="407"/>
      </w:r>
      <w:r w:rsidR="00461045" w:rsidRPr="00461045">
        <w:rPr>
          <w:rFonts w:ascii="Times New Roman" w:hAnsi="Times New Roman" w:cs="Times New Roman"/>
          <w:sz w:val="24"/>
          <w:szCs w:val="24"/>
          <w:lang w:val="en-US"/>
        </w:rPr>
        <w:t xml:space="preserve">. Participants can observe their own behavior and notice if they are responding in prime-consistent ways. If so, they can report </w:t>
      </w:r>
      <w:r w:rsidR="00461045" w:rsidRPr="00461045">
        <w:rPr>
          <w:rFonts w:ascii="Times New Roman" w:hAnsi="Times New Roman" w:cs="Times New Roman"/>
          <w:sz w:val="24"/>
          <w:szCs w:val="24"/>
          <w:lang w:val="en-US"/>
        </w:rPr>
        <w:lastRenderedPageBreak/>
        <w:t>afterward that they were influenced by the prime (see Payne et al, 2013 for the same argument). This means that when priming effects are larger, subjects should report more influence of primes. If you divide subjects into those that reported large influences and those who didn't, then those who did not report influence won't have much priming because they have been selected to be that way. So these studies do not distinguish between the misattribution account and the authors' intentional/aware account at all.</w:t>
      </w:r>
    </w:p>
    <w:p w14:paraId="331B52CC" w14:textId="0E178370" w:rsidR="0000047F" w:rsidRDefault="0000047F" w:rsidP="0000047F">
      <w:pPr>
        <w:pStyle w:val="NormalWeb"/>
        <w:tabs>
          <w:tab w:val="left" w:pos="1724"/>
        </w:tabs>
        <w:rPr>
          <w:lang w:val="en-US"/>
        </w:rPr>
      </w:pPr>
      <w:r w:rsidRPr="0000047F">
        <w:rPr>
          <w:b/>
          <w:lang w:val="en-US"/>
        </w:rPr>
        <w:t>Authors</w:t>
      </w:r>
      <w:r>
        <w:rPr>
          <w:lang w:val="en-US"/>
        </w:rPr>
        <w:t xml:space="preserve">: We would like to respond to Reviewer 2’s various points in </w:t>
      </w:r>
      <w:commentRangeStart w:id="408"/>
      <w:r>
        <w:rPr>
          <w:lang w:val="en-US"/>
        </w:rPr>
        <w:t>turn</w:t>
      </w:r>
      <w:commentRangeEnd w:id="408"/>
      <w:r>
        <w:rPr>
          <w:rStyle w:val="CommentReference"/>
          <w:rFonts w:asciiTheme="minorHAnsi" w:eastAsiaTheme="minorHAnsi" w:hAnsiTheme="minorHAnsi" w:cstheme="minorBidi"/>
          <w:lang w:val="nl-BE" w:eastAsia="en-US"/>
        </w:rPr>
        <w:commentReference w:id="408"/>
      </w:r>
      <w:r>
        <w:rPr>
          <w:lang w:val="en-US"/>
        </w:rPr>
        <w:t xml:space="preserve">. </w:t>
      </w:r>
    </w:p>
    <w:p w14:paraId="5CD37440" w14:textId="740E0A42" w:rsidR="0000047F" w:rsidRDefault="0000047F" w:rsidP="0000047F">
      <w:pPr>
        <w:pStyle w:val="NormalWeb"/>
        <w:tabs>
          <w:tab w:val="left" w:pos="1724"/>
        </w:tabs>
        <w:rPr>
          <w:color w:val="FF0000"/>
        </w:rPr>
      </w:pPr>
      <w:r>
        <w:rPr>
          <w:color w:val="FF0000"/>
        </w:rPr>
        <w:t>Point 1. XXX</w:t>
      </w:r>
    </w:p>
    <w:p w14:paraId="4439BA88" w14:textId="17BD863C" w:rsidR="0000047F" w:rsidRPr="003849C7" w:rsidRDefault="0000047F" w:rsidP="0000047F">
      <w:pPr>
        <w:pStyle w:val="NormalWeb"/>
        <w:tabs>
          <w:tab w:val="left" w:pos="1724"/>
        </w:tabs>
        <w:rPr>
          <w:color w:val="FF0000"/>
        </w:rPr>
      </w:pPr>
      <w:r>
        <w:rPr>
          <w:color w:val="FF0000"/>
        </w:rPr>
        <w:t>First</w:t>
      </w:r>
      <w:r w:rsidRPr="003849C7">
        <w:rPr>
          <w:color w:val="FF0000"/>
        </w:rPr>
        <w:t xml:space="preserve">, </w:t>
      </w:r>
      <w:r>
        <w:rPr>
          <w:color w:val="FF0000"/>
        </w:rPr>
        <w:t xml:space="preserve">just </w:t>
      </w:r>
      <w:r w:rsidRPr="003849C7">
        <w:rPr>
          <w:color w:val="FF0000"/>
        </w:rPr>
        <w:t>to clarify</w:t>
      </w:r>
      <w:r>
        <w:rPr>
          <w:color w:val="FF0000"/>
        </w:rPr>
        <w:t>,</w:t>
      </w:r>
      <w:r w:rsidRPr="003849C7">
        <w:rPr>
          <w:color w:val="FF0000"/>
        </w:rPr>
        <w:t xml:space="preserve"> we are not saying </w:t>
      </w:r>
      <w:r>
        <w:rPr>
          <w:color w:val="FF0000"/>
        </w:rPr>
        <w:t xml:space="preserve">that </w:t>
      </w:r>
      <w:r w:rsidRPr="003849C7">
        <w:rPr>
          <w:color w:val="FF0000"/>
        </w:rPr>
        <w:t>participants “</w:t>
      </w:r>
      <w:commentRangeStart w:id="409"/>
      <w:r w:rsidRPr="003849C7">
        <w:rPr>
          <w:color w:val="FF0000"/>
        </w:rPr>
        <w:t>disregarded the instructions and intentionally rated targets consistent with the primes</w:t>
      </w:r>
      <w:commentRangeEnd w:id="409"/>
      <w:r>
        <w:rPr>
          <w:rStyle w:val="CommentReference"/>
          <w:rFonts w:asciiTheme="minorHAnsi" w:eastAsiaTheme="minorHAnsi" w:hAnsiTheme="minorHAnsi" w:cstheme="minorBidi"/>
          <w:lang w:val="nl-BE" w:eastAsia="en-US"/>
        </w:rPr>
        <w:commentReference w:id="409"/>
      </w:r>
      <w:r w:rsidRPr="003849C7">
        <w:rPr>
          <w:color w:val="FF0000"/>
        </w:rPr>
        <w:t xml:space="preserve">”. </w:t>
      </w:r>
      <w:r>
        <w:rPr>
          <w:color w:val="FF0000"/>
        </w:rPr>
        <w:t xml:space="preserve">What we do say is that </w:t>
      </w:r>
      <w:r w:rsidRPr="003849C7">
        <w:rPr>
          <w:color w:val="FF0000"/>
        </w:rPr>
        <w:t xml:space="preserve">participants were aware of the influence of the targets on their evaluations of the primes, and that this influence may have occurred either intentionally or unintentionally. </w:t>
      </w:r>
    </w:p>
    <w:p w14:paraId="480C6242" w14:textId="3E704F70" w:rsidR="0000047F" w:rsidRDefault="0000047F" w:rsidP="0000047F">
      <w:pPr>
        <w:spacing w:line="276"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Point 2. XXX</w:t>
      </w:r>
    </w:p>
    <w:p w14:paraId="599A9AA8" w14:textId="2D1E5A64" w:rsidR="00461045" w:rsidRDefault="0000047F" w:rsidP="0000047F">
      <w:pPr>
        <w:spacing w:line="276"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Second</w:t>
      </w:r>
      <w:r w:rsidRPr="0000047F">
        <w:rPr>
          <w:rFonts w:ascii="Times New Roman" w:hAnsi="Times New Roman" w:cs="Times New Roman"/>
          <w:color w:val="FF0000"/>
          <w:sz w:val="24"/>
          <w:szCs w:val="24"/>
          <w:lang w:val="en-US"/>
        </w:rPr>
        <w:t>, given that a “misattribution by definition cannot be made with awareness” (as the reviewer states), and that our seventh Experiment in particular eliminates the possibility that participants are confabulating reasons for their evaluations post-hoc, surely this experiment (if not any of the other) represents evidence that the AMP is not driven by misattribution? At the very least, we believe our findings greatly contribute to this conversation</w:t>
      </w:r>
      <w:r>
        <w:rPr>
          <w:rFonts w:ascii="Times New Roman" w:hAnsi="Times New Roman" w:cs="Times New Roman"/>
          <w:color w:val="FF0000"/>
          <w:sz w:val="24"/>
          <w:szCs w:val="24"/>
          <w:lang w:val="en-US"/>
        </w:rPr>
        <w:t xml:space="preserve">. </w:t>
      </w:r>
      <w:r w:rsidRPr="0000047F">
        <w:rPr>
          <w:rFonts w:ascii="Times New Roman" w:hAnsi="Times New Roman" w:cs="Times New Roman"/>
          <w:color w:val="FF0000"/>
          <w:sz w:val="24"/>
          <w:szCs w:val="24"/>
          <w:lang w:val="en-US"/>
        </w:rPr>
        <w:t xml:space="preserve">Again, we hope that the reviewer considers our new studies to demonstrate that our results are not easily explained by post-hoc </w:t>
      </w:r>
      <w:commentRangeStart w:id="410"/>
      <w:r w:rsidRPr="0000047F">
        <w:rPr>
          <w:rFonts w:ascii="Times New Roman" w:hAnsi="Times New Roman" w:cs="Times New Roman"/>
          <w:color w:val="FF0000"/>
          <w:sz w:val="24"/>
          <w:szCs w:val="24"/>
          <w:lang w:val="en-US"/>
        </w:rPr>
        <w:t>confabulation</w:t>
      </w:r>
      <w:commentRangeEnd w:id="410"/>
      <w:r>
        <w:rPr>
          <w:rStyle w:val="CommentReference"/>
        </w:rPr>
        <w:commentReference w:id="410"/>
      </w:r>
      <w:r w:rsidRPr="0000047F">
        <w:rPr>
          <w:rFonts w:ascii="Times New Roman" w:hAnsi="Times New Roman" w:cs="Times New Roman"/>
          <w:color w:val="FF0000"/>
          <w:sz w:val="24"/>
          <w:szCs w:val="24"/>
          <w:lang w:val="en-US"/>
        </w:rPr>
        <w:t xml:space="preserve">. </w:t>
      </w:r>
      <w:r w:rsidRPr="0000047F">
        <w:rPr>
          <w:rFonts w:ascii="Times New Roman" w:hAnsi="Times New Roman" w:cs="Times New Roman"/>
          <w:color w:val="000000" w:themeColor="text1"/>
          <w:sz w:val="24"/>
          <w:szCs w:val="24"/>
          <w:lang w:val="en-US"/>
        </w:rPr>
        <w:br/>
      </w:r>
    </w:p>
    <w:p w14:paraId="007E89E5" w14:textId="35093607" w:rsidR="0000047F" w:rsidRPr="00461045" w:rsidRDefault="0000047F" w:rsidP="0000047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Point 3. XXX</w:t>
      </w:r>
    </w:p>
    <w:p w14:paraId="22E69FDF" w14:textId="723288F8" w:rsidR="0000047F" w:rsidRDefault="0000047F" w:rsidP="0000047F">
      <w:pPr>
        <w:spacing w:line="276"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Third, e</w:t>
      </w:r>
      <w:r w:rsidRPr="0000047F">
        <w:rPr>
          <w:rFonts w:ascii="Times New Roman" w:hAnsi="Times New Roman" w:cs="Times New Roman"/>
          <w:color w:val="FF0000"/>
          <w:sz w:val="24"/>
          <w:szCs w:val="24"/>
          <w:lang w:val="en-US"/>
        </w:rPr>
        <w:t xml:space="preserve">stablishing the nature of </w:t>
      </w:r>
      <w:r>
        <w:rPr>
          <w:rFonts w:ascii="Times New Roman" w:hAnsi="Times New Roman" w:cs="Times New Roman"/>
          <w:color w:val="FF0000"/>
          <w:sz w:val="24"/>
          <w:szCs w:val="24"/>
          <w:lang w:val="en-US"/>
        </w:rPr>
        <w:t xml:space="preserve">mental </w:t>
      </w:r>
      <w:r w:rsidRPr="0000047F">
        <w:rPr>
          <w:rFonts w:ascii="Times New Roman" w:hAnsi="Times New Roman" w:cs="Times New Roman"/>
          <w:color w:val="FF0000"/>
          <w:sz w:val="24"/>
          <w:szCs w:val="24"/>
          <w:lang w:val="en-US"/>
        </w:rPr>
        <w:t>mechanism which is involved in producing the AMP effect (i.e., misattribution or some other mechanism) is of secondary importance to our results</w:t>
      </w:r>
      <w:r>
        <w:rPr>
          <w:rFonts w:ascii="Times New Roman" w:hAnsi="Times New Roman" w:cs="Times New Roman"/>
          <w:color w:val="FF0000"/>
          <w:sz w:val="24"/>
          <w:szCs w:val="24"/>
          <w:lang w:val="en-US"/>
        </w:rPr>
        <w:t>.</w:t>
      </w:r>
      <w:r w:rsidRPr="0000047F">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 xml:space="preserve">As we outlined to the Editor and Reviewer 1, and make clear in our revised manuscript, our primary aims in this paper were to (a) determine if the AMP effect is implicit in the sense that previous research claims it is, and (b_ determine if the AMP effect represents a valid measure of </w:t>
      </w:r>
      <w:commentRangeStart w:id="411"/>
      <w:r>
        <w:rPr>
          <w:rFonts w:ascii="Times New Roman" w:hAnsi="Times New Roman" w:cs="Times New Roman"/>
          <w:color w:val="FF0000"/>
          <w:sz w:val="24"/>
          <w:szCs w:val="24"/>
          <w:lang w:val="en-US"/>
        </w:rPr>
        <w:t>evaluations</w:t>
      </w:r>
      <w:commentRangeEnd w:id="411"/>
      <w:r>
        <w:rPr>
          <w:rStyle w:val="CommentReference"/>
        </w:rPr>
        <w:commentReference w:id="411"/>
      </w:r>
      <w:r w:rsidRPr="0000047F">
        <w:rPr>
          <w:rFonts w:ascii="Times New Roman" w:hAnsi="Times New Roman" w:cs="Times New Roman"/>
          <w:color w:val="FF0000"/>
          <w:sz w:val="24"/>
          <w:szCs w:val="24"/>
          <w:lang w:val="en-US"/>
        </w:rPr>
        <w:t xml:space="preserve">. </w:t>
      </w:r>
    </w:p>
    <w:p w14:paraId="0119D323" w14:textId="64C80FC7" w:rsidR="00461045" w:rsidRPr="00461045" w:rsidRDefault="0000047F" w:rsidP="00461045">
      <w:pPr>
        <w:spacing w:line="276" w:lineRule="auto"/>
        <w:rPr>
          <w:rFonts w:ascii="Times New Roman" w:hAnsi="Times New Roman" w:cs="Times New Roman"/>
          <w:sz w:val="24"/>
          <w:szCs w:val="24"/>
          <w:lang w:val="en-US"/>
        </w:rPr>
      </w:pPr>
      <w:r w:rsidRPr="0000047F">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A related problem is that the authors confuse correlation for causation throughout the manuscript. When using reported awareness as a predictor or moderator of the priming effects, they routinely use causal language to say that awareness "drives" the priming effect. In fact, they say the priming effect was "driven by" aware subjects 142 times in the manuscript. If each time, the authors instead correctly wrote that larger priming effects were correlated with subsequent reports of awareness, the problems would be more transparent.</w:t>
      </w:r>
    </w:p>
    <w:p w14:paraId="56C58DA7" w14:textId="090FE9B3" w:rsidR="00461045" w:rsidRPr="00461045" w:rsidRDefault="0000047F" w:rsidP="0000047F">
      <w:pPr>
        <w:spacing w:line="276" w:lineRule="auto"/>
        <w:rPr>
          <w:rFonts w:ascii="Times New Roman" w:hAnsi="Times New Roman" w:cs="Times New Roman"/>
          <w:sz w:val="24"/>
          <w:szCs w:val="24"/>
          <w:lang w:val="en-US"/>
        </w:rPr>
      </w:pPr>
      <w:r w:rsidRPr="0000047F">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0B37CA">
        <w:rPr>
          <w:rFonts w:ascii="Times New Roman" w:hAnsi="Times New Roman" w:cs="Times New Roman"/>
          <w:sz w:val="24"/>
          <w:szCs w:val="24"/>
          <w:lang w:val="en-US"/>
        </w:rPr>
        <w:t xml:space="preserve">See our reply to the Editor’s XX comment and Reviewer 1’s XX comment. </w:t>
      </w:r>
      <w:commentRangeStart w:id="412"/>
      <w:r w:rsidR="000B37CA">
        <w:rPr>
          <w:rFonts w:ascii="Times New Roman" w:hAnsi="Times New Roman" w:cs="Times New Roman"/>
          <w:sz w:val="24"/>
          <w:szCs w:val="24"/>
          <w:lang w:val="en-US"/>
        </w:rPr>
        <w:t>Briefly</w:t>
      </w:r>
      <w:commentRangeEnd w:id="412"/>
      <w:r w:rsidR="000B37CA">
        <w:rPr>
          <w:rStyle w:val="CommentReference"/>
        </w:rPr>
        <w:commentReference w:id="412"/>
      </w:r>
      <w:r w:rsidR="000B37CA">
        <w:rPr>
          <w:rFonts w:ascii="Times New Roman" w:hAnsi="Times New Roman" w:cs="Times New Roman"/>
          <w:sz w:val="24"/>
          <w:szCs w:val="24"/>
          <w:lang w:val="en-US"/>
        </w:rPr>
        <w:t xml:space="preserve">, </w:t>
      </w:r>
    </w:p>
    <w:p w14:paraId="434659A6" w14:textId="6CFE3654" w:rsidR="00461045" w:rsidRPr="00461045" w:rsidRDefault="000B37CA" w:rsidP="00461045">
      <w:pPr>
        <w:spacing w:line="276" w:lineRule="auto"/>
        <w:rPr>
          <w:rFonts w:ascii="Times New Roman" w:hAnsi="Times New Roman" w:cs="Times New Roman"/>
          <w:sz w:val="24"/>
          <w:szCs w:val="24"/>
          <w:lang w:val="en-US"/>
        </w:rPr>
      </w:pPr>
      <w:r w:rsidRPr="000B37CA">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Experiment 2 found that reports of awareness were correlated with priming effects on a previously completed separate AMP, and Experiment 3 found the same thing when the other AMP measured attitudes on a different topic. The authors say that this pattern </w:t>
      </w:r>
      <w:r w:rsidR="00461045" w:rsidRPr="00461045">
        <w:rPr>
          <w:rFonts w:ascii="Times New Roman" w:hAnsi="Times New Roman" w:cs="Times New Roman"/>
          <w:sz w:val="24"/>
          <w:szCs w:val="24"/>
          <w:lang w:val="en-US"/>
        </w:rPr>
        <w:lastRenderedPageBreak/>
        <w:t xml:space="preserve">can't be explained by </w:t>
      </w:r>
      <w:commentRangeStart w:id="413"/>
      <w:r w:rsidR="00461045" w:rsidRPr="00461045">
        <w:rPr>
          <w:rFonts w:ascii="Times New Roman" w:hAnsi="Times New Roman" w:cs="Times New Roman"/>
          <w:sz w:val="24"/>
          <w:szCs w:val="24"/>
          <w:lang w:val="en-US"/>
        </w:rPr>
        <w:t>post-hoc confabulations, but it clearly can</w:t>
      </w:r>
      <w:commentRangeEnd w:id="413"/>
      <w:r>
        <w:rPr>
          <w:rStyle w:val="CommentReference"/>
        </w:rPr>
        <w:commentReference w:id="413"/>
      </w:r>
      <w:r w:rsidR="00461045" w:rsidRPr="00461045">
        <w:rPr>
          <w:rFonts w:ascii="Times New Roman" w:hAnsi="Times New Roman" w:cs="Times New Roman"/>
          <w:sz w:val="24"/>
          <w:szCs w:val="24"/>
          <w:lang w:val="en-US"/>
        </w:rPr>
        <w:t xml:space="preserve">. These effects also follow from the misattribution account. All implicit tests are indirect tests: they measure evaluations by how the evaluation perturbs performance on some primary task. This means that scores on implicit tests are influenced not only by the evaluation of the attitude object but also by performance on the primary task. This has been known for many years and is why much has been written about how implicit tests are not "process pure" (Jacoby, 1991; Payne, 2001). Various modeling approaches, such as multinomial models (e.g., process dissociation, quad model) have been developed to deal with this, including a multinomial model of the AMP that estimates component of performance by </w:t>
      </w:r>
      <w:commentRangeStart w:id="414"/>
      <w:r w:rsidR="00461045" w:rsidRPr="00461045">
        <w:rPr>
          <w:rFonts w:ascii="Times New Roman" w:hAnsi="Times New Roman" w:cs="Times New Roman"/>
          <w:sz w:val="24"/>
          <w:szCs w:val="24"/>
          <w:lang w:val="en-US"/>
        </w:rPr>
        <w:t>separating evaluations of primes from the likelihood of making misattributions</w:t>
      </w:r>
      <w:commentRangeEnd w:id="414"/>
      <w:r w:rsidR="005A6161">
        <w:rPr>
          <w:rStyle w:val="CommentReference"/>
        </w:rPr>
        <w:commentReference w:id="414"/>
      </w:r>
      <w:r w:rsidR="00461045" w:rsidRPr="00461045">
        <w:rPr>
          <w:rFonts w:ascii="Times New Roman" w:hAnsi="Times New Roman" w:cs="Times New Roman"/>
          <w:sz w:val="24"/>
          <w:szCs w:val="24"/>
          <w:lang w:val="en-US"/>
        </w:rPr>
        <w:t xml:space="preserve"> (Payne et al., 2010). These findings simply show that individuals who make more misattributions show larger priming effects across different AMPs and that they also report being influenced by the primes. Again, it's just a correlation with a retrospective self-report. And it is predicted by the misattribution account of the AMP.</w:t>
      </w:r>
    </w:p>
    <w:p w14:paraId="1D1C5474" w14:textId="77777777" w:rsidR="005A6161" w:rsidRDefault="000B37CA" w:rsidP="000B37CA">
      <w:pPr>
        <w:pStyle w:val="NormalWeb"/>
        <w:tabs>
          <w:tab w:val="left" w:pos="1724"/>
        </w:tabs>
        <w:rPr>
          <w:lang w:val="en-US"/>
        </w:rPr>
      </w:pPr>
      <w:r w:rsidRPr="000B37CA">
        <w:rPr>
          <w:b/>
          <w:lang w:val="en-US"/>
        </w:rPr>
        <w:t>Authors</w:t>
      </w:r>
      <w:r>
        <w:rPr>
          <w:lang w:val="en-US"/>
        </w:rPr>
        <w:t xml:space="preserve">: </w:t>
      </w:r>
    </w:p>
    <w:p w14:paraId="623C04DD" w14:textId="402B5185" w:rsidR="000B37CA" w:rsidRPr="003849C7" w:rsidRDefault="000B37CA" w:rsidP="000B37CA">
      <w:pPr>
        <w:pStyle w:val="NormalWeb"/>
        <w:tabs>
          <w:tab w:val="left" w:pos="1724"/>
        </w:tabs>
        <w:rPr>
          <w:color w:val="FF0000"/>
        </w:rPr>
      </w:pPr>
      <w:r w:rsidRPr="003849C7">
        <w:rPr>
          <w:color w:val="FF0000"/>
        </w:rPr>
        <w:t>Given that we now provide evidence to suggest that our results are not easily explained by inferences based on retrospective report</w:t>
      </w:r>
      <w:r w:rsidR="005A6161">
        <w:rPr>
          <w:color w:val="FF0000"/>
        </w:rPr>
        <w:t xml:space="preserve"> (Experiments 6-7)</w:t>
      </w:r>
      <w:r w:rsidRPr="003849C7">
        <w:rPr>
          <w:color w:val="FF0000"/>
        </w:rPr>
        <w:t xml:space="preserve">, </w:t>
      </w:r>
      <w:commentRangeStart w:id="415"/>
      <w:r w:rsidRPr="003849C7">
        <w:rPr>
          <w:color w:val="FF0000"/>
        </w:rPr>
        <w:t>and also evidence that misattribution may not underlie effects seen here</w:t>
      </w:r>
      <w:commentRangeEnd w:id="415"/>
      <w:r w:rsidR="005A6161">
        <w:rPr>
          <w:rStyle w:val="CommentReference"/>
          <w:rFonts w:asciiTheme="minorHAnsi" w:eastAsiaTheme="minorHAnsi" w:hAnsiTheme="minorHAnsi" w:cstheme="minorBidi"/>
          <w:lang w:val="nl-BE" w:eastAsia="en-US"/>
        </w:rPr>
        <w:commentReference w:id="415"/>
      </w:r>
      <w:r w:rsidRPr="003849C7">
        <w:rPr>
          <w:color w:val="FF0000"/>
        </w:rPr>
        <w:t xml:space="preserve">, we contend with the comment that the consistency of AMP effects across domains within participants can be simply explained by a propensity to misattribute. </w:t>
      </w:r>
    </w:p>
    <w:p w14:paraId="02C7F955" w14:textId="012DADA1" w:rsidR="005A6161" w:rsidRDefault="005A6161" w:rsidP="000B37CA">
      <w:pPr>
        <w:spacing w:line="276"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It seems to us that Reviewer 2’s</w:t>
      </w:r>
      <w:r w:rsidR="000B37CA" w:rsidRPr="000B37CA">
        <w:rPr>
          <w:rFonts w:ascii="Times New Roman" w:hAnsi="Times New Roman" w:cs="Times New Roman"/>
          <w:color w:val="FF0000"/>
          <w:sz w:val="24"/>
          <w:szCs w:val="24"/>
          <w:lang w:val="en-US"/>
        </w:rPr>
        <w:t xml:space="preserve"> explanation takes misattribution as a premise</w:t>
      </w:r>
      <w:r>
        <w:rPr>
          <w:rFonts w:ascii="Times New Roman" w:hAnsi="Times New Roman" w:cs="Times New Roman"/>
          <w:color w:val="FF0000"/>
          <w:sz w:val="24"/>
          <w:szCs w:val="24"/>
          <w:lang w:val="en-US"/>
        </w:rPr>
        <w:t xml:space="preserve"> for the AMP effect rather than one possible conclusion</w:t>
      </w:r>
      <w:r w:rsidR="000B37CA" w:rsidRPr="000B37CA">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 xml:space="preserve">And that we are interpreting the same evidence as supporting two very different perspectives. We repeatedly asked Reviewer 2 to propose a study that would allow us to falsify a misattribution account and never received an answer. </w:t>
      </w:r>
    </w:p>
    <w:p w14:paraId="01ED82B9" w14:textId="77777777" w:rsidR="005A6161" w:rsidRDefault="005A6161" w:rsidP="000B37CA">
      <w:pPr>
        <w:spacing w:line="276"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In our paper we simply entertain a different premise for the same conclusion: w</w:t>
      </w:r>
      <w:r w:rsidR="000B37CA" w:rsidRPr="000B37CA">
        <w:rPr>
          <w:rFonts w:ascii="Times New Roman" w:hAnsi="Times New Roman" w:cs="Times New Roman"/>
          <w:color w:val="FF0000"/>
          <w:sz w:val="24"/>
          <w:szCs w:val="24"/>
          <w:lang w:val="en-US"/>
        </w:rPr>
        <w:t xml:space="preserve">hat would an explanation of this effect look like if misattribution wasn’t the mechanism behind these effects? An explicit account would say that participants are simply prone to showing AMP effects or not in general, and that this is a function of the participants’ tendencies to intentionally and with awareness use the primes to inform how they respond. </w:t>
      </w:r>
      <w:commentRangeStart w:id="416"/>
      <w:r w:rsidR="000B37CA" w:rsidRPr="000B37CA">
        <w:rPr>
          <w:rFonts w:ascii="Times New Roman" w:hAnsi="Times New Roman" w:cs="Times New Roman"/>
          <w:color w:val="FF0000"/>
          <w:sz w:val="24"/>
          <w:szCs w:val="24"/>
          <w:lang w:val="en-US"/>
        </w:rPr>
        <w:t>So both the explicit and misattribution accounts provide plausible explanations</w:t>
      </w:r>
      <w:commentRangeEnd w:id="416"/>
      <w:r>
        <w:rPr>
          <w:rStyle w:val="CommentReference"/>
        </w:rPr>
        <w:commentReference w:id="416"/>
      </w:r>
      <w:r w:rsidR="000B37CA" w:rsidRPr="000B37CA">
        <w:rPr>
          <w:rFonts w:ascii="Times New Roman" w:hAnsi="Times New Roman" w:cs="Times New Roman"/>
          <w:color w:val="FF0000"/>
          <w:sz w:val="24"/>
          <w:szCs w:val="24"/>
          <w:lang w:val="en-US"/>
        </w:rPr>
        <w:t xml:space="preserve">. </w:t>
      </w:r>
    </w:p>
    <w:p w14:paraId="7CEA0E8A" w14:textId="13AA28D7" w:rsidR="00461045" w:rsidRPr="000B37CA" w:rsidRDefault="000B37CA" w:rsidP="000B37CA">
      <w:pPr>
        <w:spacing w:line="276" w:lineRule="auto"/>
        <w:rPr>
          <w:rFonts w:ascii="Times New Roman" w:hAnsi="Times New Roman" w:cs="Times New Roman"/>
          <w:sz w:val="24"/>
          <w:szCs w:val="24"/>
          <w:lang w:val="en-US"/>
        </w:rPr>
      </w:pPr>
      <w:r w:rsidRPr="000B37CA">
        <w:rPr>
          <w:rFonts w:ascii="Times New Roman" w:hAnsi="Times New Roman" w:cs="Times New Roman"/>
          <w:color w:val="FF0000"/>
          <w:sz w:val="24"/>
          <w:szCs w:val="24"/>
          <w:lang w:val="en-US"/>
        </w:rPr>
        <w:t xml:space="preserve">However, we now have evidence that AMP effects are greatly moderated by influence-awareness, and at least some of this evidence (i.e., Experiment 7) is not easily-explained by post-hoc confabulation. By the reviewer’s own position, misattribution cannot with awareness. Thus, our evidence now suggests that the explicit account is likely a better candidate to explain these findings.  </w:t>
      </w:r>
    </w:p>
    <w:p w14:paraId="3FB6AD71" w14:textId="217A99AB" w:rsidR="00461045" w:rsidRPr="00461045" w:rsidRDefault="005A6161" w:rsidP="00461045">
      <w:pPr>
        <w:spacing w:line="276" w:lineRule="auto"/>
        <w:rPr>
          <w:rFonts w:ascii="Times New Roman" w:hAnsi="Times New Roman" w:cs="Times New Roman"/>
          <w:sz w:val="24"/>
          <w:szCs w:val="24"/>
          <w:lang w:val="en-US"/>
        </w:rPr>
      </w:pPr>
      <w:r w:rsidRPr="005A6161">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the introduction the authors attempt to argue against some of the previous points made in the exchange between Bar-Anan and Nosek and Payne et al (2013) and Gawronski and Ye (2014, 2015). First, they argue that it is problematic that the AMP defines w</w:t>
      </w:r>
      <w:r>
        <w:rPr>
          <w:rFonts w:ascii="Times New Roman" w:hAnsi="Times New Roman" w:cs="Times New Roman"/>
          <w:sz w:val="24"/>
          <w:szCs w:val="24"/>
          <w:lang w:val="en-US"/>
        </w:rPr>
        <w:t>h</w:t>
      </w:r>
      <w:r w:rsidR="00461045" w:rsidRPr="00461045">
        <w:rPr>
          <w:rFonts w:ascii="Times New Roman" w:hAnsi="Times New Roman" w:cs="Times New Roman"/>
          <w:sz w:val="24"/>
          <w:szCs w:val="24"/>
          <w:lang w:val="en-US"/>
        </w:rPr>
        <w:t xml:space="preserve">at is intentional and unintentional by the instructions, and they note that sometimes subjects don't follow instructions and instead incorporate information that the researchers instruct them to ignore (p. 11). Subjects </w:t>
      </w:r>
      <w:commentRangeStart w:id="417"/>
      <w:r w:rsidR="00461045" w:rsidRPr="00461045">
        <w:rPr>
          <w:rFonts w:ascii="Times New Roman" w:hAnsi="Times New Roman" w:cs="Times New Roman"/>
          <w:sz w:val="24"/>
          <w:szCs w:val="24"/>
          <w:lang w:val="en-US"/>
        </w:rPr>
        <w:t>sometimes do this</w:t>
      </w:r>
      <w:commentRangeEnd w:id="417"/>
      <w:r>
        <w:rPr>
          <w:rStyle w:val="CommentReference"/>
        </w:rPr>
        <w:commentReference w:id="417"/>
      </w:r>
      <w:r w:rsidR="00461045" w:rsidRPr="00461045">
        <w:rPr>
          <w:rFonts w:ascii="Times New Roman" w:hAnsi="Times New Roman" w:cs="Times New Roman"/>
          <w:sz w:val="24"/>
          <w:szCs w:val="24"/>
          <w:lang w:val="en-US"/>
        </w:rPr>
        <w:t xml:space="preserve">, of course, but the question at issue </w:t>
      </w:r>
      <w:r w:rsidR="00461045" w:rsidRPr="00461045">
        <w:rPr>
          <w:rFonts w:ascii="Times New Roman" w:hAnsi="Times New Roman" w:cs="Times New Roman"/>
          <w:sz w:val="24"/>
          <w:szCs w:val="24"/>
          <w:lang w:val="en-US"/>
        </w:rPr>
        <w:lastRenderedPageBreak/>
        <w:t xml:space="preserve">is why. Unintentional effects of primes on judgments is one reason they do so, although there are of course other reasons. </w:t>
      </w:r>
      <w:commentRangeStart w:id="418"/>
      <w:r w:rsidR="00461045" w:rsidRPr="00461045">
        <w:rPr>
          <w:rFonts w:ascii="Times New Roman" w:hAnsi="Times New Roman" w:cs="Times New Roman"/>
          <w:sz w:val="24"/>
          <w:szCs w:val="24"/>
          <w:lang w:val="en-US"/>
        </w:rPr>
        <w:t>Nonetheless, using instructions to define intentional responding is not a weakness</w:t>
      </w:r>
      <w:commentRangeEnd w:id="418"/>
      <w:r>
        <w:rPr>
          <w:rStyle w:val="CommentReference"/>
        </w:rPr>
        <w:commentReference w:id="418"/>
      </w:r>
      <w:r w:rsidR="00461045" w:rsidRPr="00461045">
        <w:rPr>
          <w:rFonts w:ascii="Times New Roman" w:hAnsi="Times New Roman" w:cs="Times New Roman"/>
          <w:sz w:val="24"/>
          <w:szCs w:val="24"/>
          <w:lang w:val="en-US"/>
        </w:rPr>
        <w:t xml:space="preserve">. In fact, virtually every task that aims to measure performance by accuracy and errors must use instructions to define task goals and therefore what is accurate or error, and what is intended vs. unintended responding. For example in the Stroop task, experimenters must use instructions to tell subjects to name the font rather than read the words. </w:t>
      </w:r>
      <w:commentRangeStart w:id="419"/>
      <w:r w:rsidR="00461045" w:rsidRPr="00461045">
        <w:rPr>
          <w:rFonts w:ascii="Times New Roman" w:hAnsi="Times New Roman" w:cs="Times New Roman"/>
          <w:sz w:val="24"/>
          <w:szCs w:val="24"/>
          <w:lang w:val="en-US"/>
        </w:rPr>
        <w:t>Responses that diverge from the task goal (which is set by instructions) define automatic or unintentional behavior.</w:t>
      </w:r>
      <w:commentRangeEnd w:id="419"/>
      <w:r w:rsidR="00B50D8B">
        <w:rPr>
          <w:rStyle w:val="CommentReference"/>
        </w:rPr>
        <w:commentReference w:id="419"/>
      </w:r>
    </w:p>
    <w:p w14:paraId="23BB472D" w14:textId="77777777" w:rsidR="005A6161" w:rsidRPr="003849C7" w:rsidRDefault="005A6161" w:rsidP="005A6161">
      <w:pPr>
        <w:pStyle w:val="NormalWeb"/>
        <w:tabs>
          <w:tab w:val="left" w:pos="1724"/>
        </w:tabs>
        <w:rPr>
          <w:color w:val="FF0000"/>
        </w:rPr>
      </w:pPr>
      <w:r w:rsidRPr="005A6161">
        <w:rPr>
          <w:b/>
          <w:lang w:val="en-US"/>
        </w:rPr>
        <w:t>Authors</w:t>
      </w:r>
      <w:r>
        <w:rPr>
          <w:lang w:val="en-US"/>
        </w:rPr>
        <w:t xml:space="preserve">:  </w:t>
      </w:r>
      <w:r w:rsidRPr="003849C7">
        <w:rPr>
          <w:color w:val="FF0000"/>
        </w:rPr>
        <w:t xml:space="preserve">The reviewer states that “virtually every task that aims to measure performance by accuracy and errors must use instructions to define tasks goals and therefore…what is intended vs. unintended </w:t>
      </w:r>
      <w:commentRangeStart w:id="420"/>
      <w:r w:rsidRPr="003849C7">
        <w:rPr>
          <w:color w:val="FF0000"/>
        </w:rPr>
        <w:t>responding</w:t>
      </w:r>
      <w:commentRangeEnd w:id="420"/>
      <w:r w:rsidR="00B50D8B">
        <w:rPr>
          <w:rStyle w:val="CommentReference"/>
          <w:rFonts w:asciiTheme="minorHAnsi" w:eastAsiaTheme="minorHAnsi" w:hAnsiTheme="minorHAnsi" w:cstheme="minorBidi"/>
          <w:lang w:val="nl-BE" w:eastAsia="en-US"/>
        </w:rPr>
        <w:commentReference w:id="420"/>
      </w:r>
      <w:r w:rsidRPr="003849C7">
        <w:rPr>
          <w:color w:val="FF0000"/>
        </w:rPr>
        <w:t>”. Is this true? If so, this can create a paradoxical situation where intentional behaviour is considered unintentional. If I instruct participants “rate the target, ignore the prime”, and participants intentionally rate the prime anyway because they ignore the instructions, then by the reviewer’s logic this should be considered unintentional behaviour (since the participant has diverged from the task goal). I can also, by this logic, construct a procedure where all behaviour is unequivocally unintentional by specifying an impossible response is required. If I provide a Likert scale from 1-7 and specify in my instructions to the participant that they must respond by clicking the number “8”, then any response they elicit must by this definition be unintentional, since their response deviated from the stated instructions.</w:t>
      </w:r>
    </w:p>
    <w:p w14:paraId="31B2FE9D" w14:textId="2DAE1805" w:rsidR="001000B6" w:rsidRDefault="005A6161" w:rsidP="001000B6">
      <w:pPr>
        <w:pStyle w:val="NormalWeb"/>
        <w:tabs>
          <w:tab w:val="left" w:pos="1724"/>
        </w:tabs>
        <w:rPr>
          <w:color w:val="FF0000"/>
        </w:rPr>
      </w:pPr>
      <w:r w:rsidRPr="003849C7">
        <w:rPr>
          <w:color w:val="FF0000"/>
        </w:rPr>
        <w:t xml:space="preserve">Automaticity when defined in terms of goal-relevance is always defined based on participant goals (e.g., see Moors &amp; De Houwer, 2006). Ultimately, we believe the reviewer here is erroneously assuming that the </w:t>
      </w:r>
      <w:commentRangeStart w:id="421"/>
      <w:r w:rsidRPr="003849C7">
        <w:rPr>
          <w:color w:val="FF0000"/>
        </w:rPr>
        <w:t>experimenter-specified goal is identical to the participant-derived goal.</w:t>
      </w:r>
      <w:commentRangeEnd w:id="421"/>
      <w:r w:rsidR="001000B6">
        <w:rPr>
          <w:rStyle w:val="CommentReference"/>
          <w:rFonts w:asciiTheme="minorHAnsi" w:eastAsiaTheme="minorHAnsi" w:hAnsiTheme="minorHAnsi" w:cstheme="minorBidi"/>
          <w:lang w:val="nl-BE" w:eastAsia="en-US"/>
        </w:rPr>
        <w:commentReference w:id="421"/>
      </w:r>
      <w:r w:rsidRPr="003849C7">
        <w:rPr>
          <w:color w:val="FF0000"/>
        </w:rPr>
        <w:t xml:space="preserve"> If the participant reads the instruction of “ignore the prime, evaluate the target”, but takes from this (via also seeing the procedure, appreciating that they are in an experimental context, etc.) that what the experimenter </w:t>
      </w:r>
      <w:r w:rsidRPr="003849C7">
        <w:rPr>
          <w:i/>
          <w:iCs/>
          <w:color w:val="FF0000"/>
        </w:rPr>
        <w:t>really</w:t>
      </w:r>
      <w:r w:rsidRPr="003849C7">
        <w:rPr>
          <w:color w:val="FF0000"/>
        </w:rPr>
        <w:t xml:space="preserve"> wants is for them to evaluate the primes, then the goal of the participant becomes to respond based on what they believe the experimenter</w:t>
      </w:r>
      <w:r w:rsidRPr="003849C7">
        <w:rPr>
          <w:i/>
          <w:iCs/>
          <w:color w:val="FF0000"/>
        </w:rPr>
        <w:t xml:space="preserve"> really</w:t>
      </w:r>
      <w:r w:rsidRPr="003849C7">
        <w:rPr>
          <w:color w:val="FF0000"/>
        </w:rPr>
        <w:t xml:space="preserve"> wants. Of course, this may not be the case: some participants may have the goal to respond in opposition to what the experimenter wants. Some participants may have the goal to finish the experiment as quickly as possible. Some participants may have the goal to earnestly respond in accordance with the experimental instructions. However, we cannot necessarily infer that the goals of the participant are the same as those intended for them to have by the </w:t>
      </w:r>
      <w:commentRangeStart w:id="422"/>
      <w:r w:rsidRPr="003849C7">
        <w:rPr>
          <w:color w:val="FF0000"/>
        </w:rPr>
        <w:t>experimenter</w:t>
      </w:r>
      <w:commentRangeEnd w:id="422"/>
      <w:r w:rsidR="001000B6">
        <w:rPr>
          <w:rStyle w:val="CommentReference"/>
          <w:rFonts w:asciiTheme="minorHAnsi" w:eastAsiaTheme="minorHAnsi" w:hAnsiTheme="minorHAnsi" w:cstheme="minorBidi"/>
          <w:lang w:val="nl-BE" w:eastAsia="en-US"/>
        </w:rPr>
        <w:commentReference w:id="422"/>
      </w:r>
      <w:r w:rsidRPr="003849C7">
        <w:rPr>
          <w:color w:val="FF0000"/>
        </w:rPr>
        <w:t xml:space="preserve">. </w:t>
      </w:r>
    </w:p>
    <w:p w14:paraId="19D1405D" w14:textId="2CD18CB7" w:rsidR="00461045" w:rsidRPr="00461045" w:rsidRDefault="001000B6" w:rsidP="001000B6">
      <w:pPr>
        <w:pStyle w:val="NormalWeb"/>
        <w:tabs>
          <w:tab w:val="left" w:pos="1724"/>
        </w:tabs>
        <w:rPr>
          <w:lang w:val="en-US"/>
        </w:rPr>
      </w:pPr>
      <w:r>
        <w:rPr>
          <w:color w:val="FF0000"/>
        </w:rPr>
        <w:t xml:space="preserve">Reviewer 2: </w:t>
      </w:r>
      <w:r w:rsidR="00461045" w:rsidRPr="00461045">
        <w:rPr>
          <w:lang w:val="en-US"/>
        </w:rPr>
        <w:t>Moreover, the paper never offers an explanation for why large subsets of subjects would choose to ignore the task instructions and instead intentionally rate the primes.</w:t>
      </w:r>
    </w:p>
    <w:p w14:paraId="147FEF13" w14:textId="6332A6F9" w:rsidR="003C1141" w:rsidRDefault="003C1141" w:rsidP="00461045">
      <w:pPr>
        <w:spacing w:line="276" w:lineRule="auto"/>
        <w:rPr>
          <w:rFonts w:ascii="Times New Roman" w:hAnsi="Times New Roman" w:cs="Times New Roman"/>
          <w:color w:val="FF0000"/>
          <w:sz w:val="24"/>
          <w:szCs w:val="24"/>
          <w:lang w:val="en-US"/>
        </w:rPr>
      </w:pPr>
      <w:r w:rsidRPr="003C114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commentRangeStart w:id="423"/>
      <w:r>
        <w:rPr>
          <w:rFonts w:ascii="Times New Roman" w:hAnsi="Times New Roman" w:cs="Times New Roman"/>
          <w:color w:val="FF0000"/>
          <w:sz w:val="24"/>
          <w:szCs w:val="24"/>
          <w:lang w:val="en-US"/>
        </w:rPr>
        <w:t>W</w:t>
      </w:r>
      <w:r w:rsidRPr="003C1141">
        <w:rPr>
          <w:rFonts w:ascii="Times New Roman" w:hAnsi="Times New Roman" w:cs="Times New Roman"/>
          <w:color w:val="FF0000"/>
          <w:sz w:val="24"/>
          <w:szCs w:val="24"/>
          <w:lang w:val="en-US"/>
        </w:rPr>
        <w:t xml:space="preserve">e are not arguing </w:t>
      </w:r>
      <w:r>
        <w:rPr>
          <w:rFonts w:ascii="Times New Roman" w:hAnsi="Times New Roman" w:cs="Times New Roman"/>
          <w:color w:val="FF0000"/>
          <w:sz w:val="24"/>
          <w:szCs w:val="24"/>
          <w:lang w:val="en-US"/>
        </w:rPr>
        <w:t xml:space="preserve">nor have we ever argued </w:t>
      </w:r>
      <w:r w:rsidRPr="003C1141">
        <w:rPr>
          <w:rFonts w:ascii="Times New Roman" w:hAnsi="Times New Roman" w:cs="Times New Roman"/>
          <w:color w:val="FF0000"/>
          <w:sz w:val="24"/>
          <w:szCs w:val="24"/>
          <w:lang w:val="en-US"/>
        </w:rPr>
        <w:t>that participants intentionally rate the primes</w:t>
      </w:r>
      <w:commentRangeEnd w:id="423"/>
      <w:r>
        <w:rPr>
          <w:rStyle w:val="CommentReference"/>
        </w:rPr>
        <w:commentReference w:id="423"/>
      </w:r>
      <w:r>
        <w:rPr>
          <w:rFonts w:ascii="Times New Roman" w:hAnsi="Times New Roman" w:cs="Times New Roman"/>
          <w:color w:val="FF0000"/>
          <w:sz w:val="24"/>
          <w:szCs w:val="24"/>
          <w:lang w:val="en-US"/>
        </w:rPr>
        <w:t xml:space="preserve"> in our previous or current manuscript.</w:t>
      </w:r>
      <w:r w:rsidRPr="003C1141">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 xml:space="preserve">As such this </w:t>
      </w:r>
      <w:r w:rsidRPr="003C1141">
        <w:rPr>
          <w:rFonts w:ascii="Times New Roman" w:hAnsi="Times New Roman" w:cs="Times New Roman"/>
          <w:color w:val="FF0000"/>
          <w:sz w:val="24"/>
          <w:szCs w:val="24"/>
          <w:lang w:val="en-US"/>
        </w:rPr>
        <w:t xml:space="preserve">argument </w:t>
      </w:r>
      <w:r>
        <w:rPr>
          <w:rFonts w:ascii="Times New Roman" w:hAnsi="Times New Roman" w:cs="Times New Roman"/>
          <w:color w:val="FF0000"/>
          <w:sz w:val="24"/>
          <w:szCs w:val="24"/>
          <w:lang w:val="en-US"/>
        </w:rPr>
        <w:t xml:space="preserve">does not apply to </w:t>
      </w:r>
      <w:r w:rsidRPr="003C1141">
        <w:rPr>
          <w:rFonts w:ascii="Times New Roman" w:hAnsi="Times New Roman" w:cs="Times New Roman"/>
          <w:color w:val="FF0000"/>
          <w:sz w:val="24"/>
          <w:szCs w:val="24"/>
          <w:lang w:val="en-US"/>
        </w:rPr>
        <w:t xml:space="preserve">the current manuscript. </w:t>
      </w:r>
    </w:p>
    <w:p w14:paraId="0B9EF4DF" w14:textId="14EA49F0" w:rsidR="00461045" w:rsidRPr="00461045" w:rsidRDefault="003C1141" w:rsidP="00461045">
      <w:pPr>
        <w:spacing w:line="276" w:lineRule="auto"/>
        <w:rPr>
          <w:rFonts w:ascii="Times New Roman" w:hAnsi="Times New Roman" w:cs="Times New Roman"/>
          <w:sz w:val="24"/>
          <w:szCs w:val="24"/>
          <w:lang w:val="en-US"/>
        </w:rPr>
      </w:pPr>
      <w:commentRangeStart w:id="424"/>
      <w:r w:rsidRPr="003C1141">
        <w:rPr>
          <w:rFonts w:ascii="Times New Roman" w:hAnsi="Times New Roman" w:cs="Times New Roman"/>
          <w:color w:val="FF0000"/>
          <w:sz w:val="24"/>
          <w:szCs w:val="24"/>
          <w:lang w:val="en-US"/>
        </w:rPr>
        <w:t>However</w:t>
      </w:r>
      <w:commentRangeEnd w:id="424"/>
      <w:r>
        <w:rPr>
          <w:rStyle w:val="CommentReference"/>
        </w:rPr>
        <w:commentReference w:id="424"/>
      </w:r>
      <w:r w:rsidRPr="003C1141">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 xml:space="preserve">in the spirit of good faith and openness, </w:t>
      </w:r>
      <w:r w:rsidRPr="003C1141">
        <w:rPr>
          <w:rFonts w:ascii="Times New Roman" w:hAnsi="Times New Roman" w:cs="Times New Roman"/>
          <w:color w:val="FF0000"/>
          <w:sz w:val="24"/>
          <w:szCs w:val="24"/>
          <w:lang w:val="en-US"/>
        </w:rPr>
        <w:t xml:space="preserve">we can </w:t>
      </w:r>
      <w:r w:rsidRPr="003C1141">
        <w:rPr>
          <w:rFonts w:ascii="Times New Roman" w:hAnsi="Times New Roman" w:cs="Times New Roman"/>
          <w:i/>
          <w:color w:val="FF0000"/>
          <w:sz w:val="24"/>
          <w:szCs w:val="24"/>
          <w:lang w:val="en-US"/>
        </w:rPr>
        <w:t>speculate</w:t>
      </w:r>
      <w:r w:rsidRPr="003C1141">
        <w:rPr>
          <w:rFonts w:ascii="Times New Roman" w:hAnsi="Times New Roman" w:cs="Times New Roman"/>
          <w:color w:val="FF0000"/>
          <w:sz w:val="24"/>
          <w:szCs w:val="24"/>
          <w:lang w:val="en-US"/>
        </w:rPr>
        <w:t xml:space="preserve"> that there could be several </w:t>
      </w:r>
      <w:r>
        <w:rPr>
          <w:rFonts w:ascii="Times New Roman" w:hAnsi="Times New Roman" w:cs="Times New Roman"/>
          <w:color w:val="FF0000"/>
          <w:sz w:val="24"/>
          <w:szCs w:val="24"/>
          <w:lang w:val="en-US"/>
        </w:rPr>
        <w:t xml:space="preserve">reasons </w:t>
      </w:r>
      <w:r w:rsidRPr="003C1141">
        <w:rPr>
          <w:rFonts w:ascii="Times New Roman" w:hAnsi="Times New Roman" w:cs="Times New Roman"/>
          <w:color w:val="FF0000"/>
          <w:sz w:val="24"/>
          <w:szCs w:val="24"/>
          <w:lang w:val="en-US"/>
        </w:rPr>
        <w:t>why</w:t>
      </w:r>
      <w:r>
        <w:rPr>
          <w:rFonts w:ascii="Times New Roman" w:hAnsi="Times New Roman" w:cs="Times New Roman"/>
          <w:color w:val="FF0000"/>
          <w:sz w:val="24"/>
          <w:szCs w:val="24"/>
          <w:lang w:val="en-US"/>
        </w:rPr>
        <w:t xml:space="preserve"> participants might do so. For instance, </w:t>
      </w:r>
      <w:r w:rsidRPr="003C1141">
        <w:rPr>
          <w:rFonts w:ascii="Times New Roman" w:hAnsi="Times New Roman" w:cs="Times New Roman"/>
          <w:color w:val="FF0000"/>
          <w:sz w:val="24"/>
          <w:szCs w:val="24"/>
          <w:lang w:val="en-US"/>
        </w:rPr>
        <w:t xml:space="preserve">(i) some participants </w:t>
      </w:r>
      <w:r>
        <w:rPr>
          <w:rFonts w:ascii="Times New Roman" w:hAnsi="Times New Roman" w:cs="Times New Roman"/>
          <w:color w:val="FF0000"/>
          <w:sz w:val="24"/>
          <w:szCs w:val="24"/>
          <w:lang w:val="en-US"/>
        </w:rPr>
        <w:t xml:space="preserve">could </w:t>
      </w:r>
      <w:r w:rsidRPr="003C1141">
        <w:rPr>
          <w:rFonts w:ascii="Times New Roman" w:hAnsi="Times New Roman" w:cs="Times New Roman"/>
          <w:color w:val="FF0000"/>
          <w:sz w:val="24"/>
          <w:szCs w:val="24"/>
          <w:lang w:val="en-US"/>
        </w:rPr>
        <w:t>“read between the lines” and respond based on the perceived demands of the experimenter</w:t>
      </w:r>
      <w:r>
        <w:rPr>
          <w:rFonts w:ascii="Times New Roman" w:hAnsi="Times New Roman" w:cs="Times New Roman"/>
          <w:color w:val="FF0000"/>
          <w:sz w:val="24"/>
          <w:szCs w:val="24"/>
          <w:lang w:val="en-US"/>
        </w:rPr>
        <w:t xml:space="preserve"> (i.e., conversational norms)</w:t>
      </w:r>
      <w:r w:rsidRPr="003C1141">
        <w:rPr>
          <w:rFonts w:ascii="Times New Roman" w:hAnsi="Times New Roman" w:cs="Times New Roman"/>
          <w:color w:val="FF0000"/>
          <w:sz w:val="24"/>
          <w:szCs w:val="24"/>
          <w:lang w:val="en-US"/>
        </w:rPr>
        <w:t xml:space="preserve">; (ii) some participants </w:t>
      </w:r>
      <w:r w:rsidR="00E84ED2">
        <w:rPr>
          <w:rFonts w:ascii="Times New Roman" w:hAnsi="Times New Roman" w:cs="Times New Roman"/>
          <w:color w:val="FF0000"/>
          <w:sz w:val="24"/>
          <w:szCs w:val="24"/>
          <w:lang w:val="en-US"/>
        </w:rPr>
        <w:t xml:space="preserve">could simply </w:t>
      </w:r>
      <w:r w:rsidRPr="003C1141">
        <w:rPr>
          <w:rFonts w:ascii="Times New Roman" w:hAnsi="Times New Roman" w:cs="Times New Roman"/>
          <w:color w:val="FF0000"/>
          <w:sz w:val="24"/>
          <w:szCs w:val="24"/>
          <w:lang w:val="en-US"/>
        </w:rPr>
        <w:t xml:space="preserve">fail to thoroughly read the instructions, and then midway through the task “figure out” what they should do (and the </w:t>
      </w:r>
      <w:r w:rsidRPr="003C1141">
        <w:rPr>
          <w:rFonts w:ascii="Times New Roman" w:hAnsi="Times New Roman" w:cs="Times New Roman"/>
          <w:color w:val="FF0000"/>
          <w:sz w:val="24"/>
          <w:szCs w:val="24"/>
          <w:lang w:val="en-US"/>
        </w:rPr>
        <w:lastRenderedPageBreak/>
        <w:t xml:space="preserve">most obviously afforded task-goal is to evaluate the primes); (iii) participants initially try to adhere to the task’s instructions, but then quickly find it difficult to rate the </w:t>
      </w:r>
      <w:r w:rsidR="00757174">
        <w:rPr>
          <w:rFonts w:ascii="Times New Roman" w:hAnsi="Times New Roman" w:cs="Times New Roman"/>
          <w:color w:val="FF0000"/>
          <w:sz w:val="24"/>
          <w:szCs w:val="24"/>
          <w:lang w:val="en-US"/>
        </w:rPr>
        <w:t xml:space="preserve">Chinese </w:t>
      </w:r>
      <w:r w:rsidRPr="003C1141">
        <w:rPr>
          <w:rFonts w:ascii="Times New Roman" w:hAnsi="Times New Roman" w:cs="Times New Roman"/>
          <w:color w:val="FF0000"/>
          <w:sz w:val="24"/>
          <w:szCs w:val="24"/>
          <w:lang w:val="en-US"/>
        </w:rPr>
        <w:t xml:space="preserve">characters </w:t>
      </w:r>
      <w:r w:rsidR="00757174">
        <w:rPr>
          <w:rFonts w:ascii="Times New Roman" w:hAnsi="Times New Roman" w:cs="Times New Roman"/>
          <w:color w:val="FF0000"/>
          <w:sz w:val="24"/>
          <w:szCs w:val="24"/>
          <w:lang w:val="en-US"/>
        </w:rPr>
        <w:t>and easier to intentionally use the primes as a source of inspiration. In this way</w:t>
      </w:r>
      <w:r w:rsidRPr="003C1141">
        <w:rPr>
          <w:rFonts w:ascii="Times New Roman" w:hAnsi="Times New Roman" w:cs="Times New Roman"/>
          <w:color w:val="FF0000"/>
          <w:sz w:val="24"/>
          <w:szCs w:val="24"/>
          <w:lang w:val="en-US"/>
        </w:rPr>
        <w:t xml:space="preserve"> some participants persevere</w:t>
      </w:r>
      <w:r w:rsidR="00757174">
        <w:rPr>
          <w:rFonts w:ascii="Times New Roman" w:hAnsi="Times New Roman" w:cs="Times New Roman"/>
          <w:color w:val="FF0000"/>
          <w:sz w:val="24"/>
          <w:szCs w:val="24"/>
          <w:lang w:val="en-US"/>
        </w:rPr>
        <w:t xml:space="preserve"> with rating the primes whereas many</w:t>
      </w:r>
      <w:r w:rsidRPr="003C1141">
        <w:rPr>
          <w:rFonts w:ascii="Times New Roman" w:hAnsi="Times New Roman" w:cs="Times New Roman"/>
          <w:color w:val="FF0000"/>
          <w:sz w:val="24"/>
          <w:szCs w:val="24"/>
          <w:lang w:val="en-US"/>
        </w:rPr>
        <w:t xml:space="preserve"> others </w:t>
      </w:r>
      <w:r w:rsidR="00757174">
        <w:rPr>
          <w:rFonts w:ascii="Times New Roman" w:hAnsi="Times New Roman" w:cs="Times New Roman"/>
          <w:color w:val="FF0000"/>
          <w:sz w:val="24"/>
          <w:szCs w:val="24"/>
          <w:lang w:val="en-US"/>
        </w:rPr>
        <w:t xml:space="preserve">simply </w:t>
      </w:r>
      <w:r w:rsidRPr="003C1141">
        <w:rPr>
          <w:rFonts w:ascii="Times New Roman" w:hAnsi="Times New Roman" w:cs="Times New Roman"/>
          <w:color w:val="FF0000"/>
          <w:sz w:val="24"/>
          <w:szCs w:val="24"/>
          <w:lang w:val="en-US"/>
        </w:rPr>
        <w:t xml:space="preserve">switch to </w:t>
      </w:r>
      <w:r w:rsidR="00757174">
        <w:rPr>
          <w:rFonts w:ascii="Times New Roman" w:hAnsi="Times New Roman" w:cs="Times New Roman"/>
          <w:color w:val="FF0000"/>
          <w:sz w:val="24"/>
          <w:szCs w:val="24"/>
          <w:lang w:val="en-US"/>
        </w:rPr>
        <w:t xml:space="preserve">the easier goal of </w:t>
      </w:r>
      <w:r w:rsidRPr="003C1141">
        <w:rPr>
          <w:rFonts w:ascii="Times New Roman" w:hAnsi="Times New Roman" w:cs="Times New Roman"/>
          <w:color w:val="FF0000"/>
          <w:sz w:val="24"/>
          <w:szCs w:val="24"/>
          <w:lang w:val="en-US"/>
        </w:rPr>
        <w:t>rating the primes</w:t>
      </w:r>
      <w:r w:rsidR="00757174">
        <w:rPr>
          <w:rFonts w:ascii="Times New Roman" w:hAnsi="Times New Roman" w:cs="Times New Roman"/>
          <w:color w:val="FF0000"/>
          <w:sz w:val="24"/>
          <w:szCs w:val="24"/>
          <w:lang w:val="en-US"/>
        </w:rPr>
        <w:t xml:space="preserve"> instead of the targets</w:t>
      </w:r>
      <w:r w:rsidRPr="003C1141">
        <w:rPr>
          <w:rFonts w:ascii="Times New Roman" w:hAnsi="Times New Roman" w:cs="Times New Roman"/>
          <w:color w:val="FF0000"/>
          <w:sz w:val="24"/>
          <w:szCs w:val="24"/>
          <w:lang w:val="en-US"/>
        </w:rPr>
        <w:t>; (iv) participants aren’t particularly invested in the experiment and just do whatever is easiest and most entertaining for them from the outset, which either involves giving ratings of the targets or responding randomly. All of the above explanations can both (i) account for why participants ignore the instructions, and (ii) account for why this happens only amongst a subset of participants.</w:t>
      </w:r>
      <w:r w:rsidR="00757174">
        <w:rPr>
          <w:rFonts w:ascii="Times New Roman" w:hAnsi="Times New Roman" w:cs="Times New Roman"/>
          <w:color w:val="FF0000"/>
          <w:sz w:val="24"/>
          <w:szCs w:val="24"/>
          <w:lang w:val="en-US"/>
        </w:rPr>
        <w:t xml:space="preserve"> Note that all of these explanations seem plausible but are nevertheless post-hoc justifications for our effects, so we reluctant to afford them any strong theoretical value.</w:t>
      </w:r>
      <w:r w:rsidRPr="003C1141">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 </w:t>
      </w:r>
    </w:p>
    <w:p w14:paraId="40BC4F65" w14:textId="77777777" w:rsidR="00757174" w:rsidRDefault="00757174" w:rsidP="00461045">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they argue that there are "statistical issues" in the Payne et al. (2013) paper. This section is full of factual errors. The paper says, "the authors found that the difference scores on 'unintentional' AMP and explicit race measures was larger than the difference between scores on the 'intentional' AMP and explicit race measures, and used this dissociation as evidence of unintentionality in the traditional AMP." But the Payne et al (2013) paper did no such thing. There were no comparisons between the size of difference scores with explicit measures. </w:t>
      </w:r>
    </w:p>
    <w:p w14:paraId="20605FEF" w14:textId="13C38187" w:rsidR="00757174" w:rsidRDefault="00757174" w:rsidP="00461045">
      <w:pPr>
        <w:spacing w:line="276" w:lineRule="auto"/>
        <w:rPr>
          <w:rFonts w:ascii="Times New Roman" w:hAnsi="Times New Roman" w:cs="Times New Roman"/>
          <w:color w:val="FF0000"/>
          <w:sz w:val="24"/>
          <w:szCs w:val="24"/>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757174">
        <w:rPr>
          <w:rFonts w:ascii="Times New Roman" w:hAnsi="Times New Roman" w:cs="Times New Roman"/>
          <w:color w:val="FF0000"/>
          <w:sz w:val="24"/>
          <w:szCs w:val="24"/>
          <w:lang w:val="en-US"/>
        </w:rPr>
        <w:t xml:space="preserve">We thank </w:t>
      </w:r>
      <w:r>
        <w:rPr>
          <w:rFonts w:ascii="Times New Roman" w:hAnsi="Times New Roman" w:cs="Times New Roman"/>
          <w:color w:val="FF0000"/>
          <w:sz w:val="24"/>
          <w:szCs w:val="24"/>
          <w:lang w:val="en-US"/>
        </w:rPr>
        <w:t>R</w:t>
      </w:r>
      <w:r w:rsidRPr="00757174">
        <w:rPr>
          <w:rFonts w:ascii="Times New Roman" w:hAnsi="Times New Roman" w:cs="Times New Roman"/>
          <w:color w:val="FF0000"/>
          <w:sz w:val="24"/>
          <w:szCs w:val="24"/>
          <w:lang w:val="en-US"/>
        </w:rPr>
        <w:t xml:space="preserve">eviewer </w:t>
      </w:r>
      <w:r>
        <w:rPr>
          <w:rFonts w:ascii="Times New Roman" w:hAnsi="Times New Roman" w:cs="Times New Roman"/>
          <w:color w:val="FF0000"/>
          <w:sz w:val="24"/>
          <w:szCs w:val="24"/>
          <w:lang w:val="en-US"/>
        </w:rPr>
        <w:t xml:space="preserve">2 </w:t>
      </w:r>
      <w:r w:rsidRPr="00757174">
        <w:rPr>
          <w:rFonts w:ascii="Times New Roman" w:hAnsi="Times New Roman" w:cs="Times New Roman"/>
          <w:color w:val="FF0000"/>
          <w:sz w:val="24"/>
          <w:szCs w:val="24"/>
          <w:lang w:val="en-US"/>
        </w:rPr>
        <w:t xml:space="preserve">for </w:t>
      </w:r>
      <w:r>
        <w:rPr>
          <w:rFonts w:ascii="Times New Roman" w:hAnsi="Times New Roman" w:cs="Times New Roman"/>
          <w:color w:val="FF0000"/>
          <w:sz w:val="24"/>
          <w:szCs w:val="24"/>
          <w:lang w:val="en-US"/>
        </w:rPr>
        <w:t xml:space="preserve">highlighting </w:t>
      </w:r>
      <w:r w:rsidRPr="00757174">
        <w:rPr>
          <w:rFonts w:ascii="Times New Roman" w:hAnsi="Times New Roman" w:cs="Times New Roman"/>
          <w:color w:val="FF0000"/>
          <w:sz w:val="24"/>
          <w:szCs w:val="24"/>
          <w:lang w:val="en-US"/>
        </w:rPr>
        <w:t>these issues.</w:t>
      </w:r>
      <w:r>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On the one hand, we acknowledge that </w:t>
      </w:r>
      <w:r w:rsidRPr="00757174">
        <w:rPr>
          <w:rFonts w:ascii="Times New Roman" w:hAnsi="Times New Roman" w:cs="Times New Roman"/>
          <w:color w:val="FF0000"/>
          <w:sz w:val="24"/>
          <w:szCs w:val="24"/>
          <w:lang w:val="en-US"/>
        </w:rPr>
        <w:t xml:space="preserve">our characterization of the </w:t>
      </w:r>
      <w:r>
        <w:rPr>
          <w:rFonts w:ascii="Times New Roman" w:hAnsi="Times New Roman" w:cs="Times New Roman"/>
          <w:color w:val="FF0000"/>
          <w:sz w:val="24"/>
          <w:szCs w:val="24"/>
          <w:lang w:val="en-US"/>
        </w:rPr>
        <w:t xml:space="preserve">Payne et al. study </w:t>
      </w:r>
      <w:r w:rsidRPr="00757174">
        <w:rPr>
          <w:rFonts w:ascii="Times New Roman" w:hAnsi="Times New Roman" w:cs="Times New Roman"/>
          <w:color w:val="FF0000"/>
          <w:sz w:val="24"/>
          <w:szCs w:val="24"/>
          <w:lang w:val="en-US"/>
        </w:rPr>
        <w:t xml:space="preserve">was indeed factual incorrect in a number of instances. </w:t>
      </w:r>
      <w:r>
        <w:rPr>
          <w:rFonts w:ascii="Times New Roman" w:hAnsi="Times New Roman" w:cs="Times New Roman"/>
          <w:color w:val="FF0000"/>
          <w:sz w:val="24"/>
          <w:szCs w:val="24"/>
          <w:lang w:val="en-US"/>
        </w:rPr>
        <w:t xml:space="preserve">We sincerely apologize for those errors and have revised the manuscript to correct </w:t>
      </w:r>
      <w:r w:rsidRPr="00757174">
        <w:rPr>
          <w:rFonts w:ascii="Times New Roman" w:hAnsi="Times New Roman" w:cs="Times New Roman"/>
          <w:color w:val="FF0000"/>
          <w:sz w:val="24"/>
          <w:szCs w:val="24"/>
          <w:lang w:val="en-US"/>
        </w:rPr>
        <w:t xml:space="preserve">this (and other) </w:t>
      </w:r>
      <w:r>
        <w:rPr>
          <w:rFonts w:ascii="Times New Roman" w:hAnsi="Times New Roman" w:cs="Times New Roman"/>
          <w:color w:val="FF0000"/>
          <w:sz w:val="24"/>
          <w:szCs w:val="24"/>
          <w:lang w:val="en-US"/>
        </w:rPr>
        <w:t xml:space="preserve">such issues (see our reply to Reviewer 1’s XXX comment and revision in the manuscript on </w:t>
      </w:r>
      <w:r w:rsidRPr="00757174">
        <w:rPr>
          <w:rFonts w:ascii="Times New Roman" w:hAnsi="Times New Roman" w:cs="Times New Roman"/>
          <w:color w:val="FF0000"/>
          <w:sz w:val="24"/>
          <w:szCs w:val="24"/>
          <w:highlight w:val="yellow"/>
          <w:lang w:val="en-US"/>
        </w:rPr>
        <w:t>pp.XX</w:t>
      </w:r>
      <w:r>
        <w:rPr>
          <w:rFonts w:ascii="Times New Roman" w:hAnsi="Times New Roman" w:cs="Times New Roman"/>
          <w:color w:val="FF0000"/>
          <w:sz w:val="24"/>
          <w:szCs w:val="24"/>
          <w:lang w:val="en-US"/>
        </w:rPr>
        <w:t xml:space="preserve">). </w:t>
      </w:r>
    </w:p>
    <w:p w14:paraId="2695F32D" w14:textId="6D9BAE22" w:rsidR="00757174" w:rsidRDefault="00757174" w:rsidP="00757174">
      <w:pPr>
        <w:spacing w:line="276"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On the other hand, </w:t>
      </w:r>
      <w:r w:rsidRPr="00757174">
        <w:rPr>
          <w:rFonts w:ascii="Times New Roman" w:hAnsi="Times New Roman" w:cs="Times New Roman"/>
          <w:color w:val="FF0000"/>
          <w:sz w:val="24"/>
          <w:szCs w:val="24"/>
          <w:lang w:val="en-US"/>
        </w:rPr>
        <w:t xml:space="preserve">we </w:t>
      </w:r>
      <w:r>
        <w:rPr>
          <w:rFonts w:ascii="Times New Roman" w:hAnsi="Times New Roman" w:cs="Times New Roman"/>
          <w:color w:val="FF0000"/>
          <w:sz w:val="24"/>
          <w:szCs w:val="24"/>
          <w:lang w:val="en-US"/>
        </w:rPr>
        <w:t xml:space="preserve">argue </w:t>
      </w:r>
      <w:r w:rsidRPr="00757174">
        <w:rPr>
          <w:rFonts w:ascii="Times New Roman" w:hAnsi="Times New Roman" w:cs="Times New Roman"/>
          <w:color w:val="FF0000"/>
          <w:sz w:val="24"/>
          <w:szCs w:val="24"/>
          <w:lang w:val="en-US"/>
        </w:rPr>
        <w:t xml:space="preserve">that </w:t>
      </w:r>
      <w:r>
        <w:rPr>
          <w:rFonts w:ascii="Times New Roman" w:hAnsi="Times New Roman" w:cs="Times New Roman"/>
          <w:color w:val="FF0000"/>
          <w:sz w:val="24"/>
          <w:szCs w:val="24"/>
          <w:lang w:val="en-US"/>
        </w:rPr>
        <w:t xml:space="preserve">there are </w:t>
      </w:r>
      <w:r w:rsidRPr="00757174">
        <w:rPr>
          <w:rFonts w:ascii="Times New Roman" w:hAnsi="Times New Roman" w:cs="Times New Roman"/>
          <w:color w:val="FF0000"/>
          <w:sz w:val="24"/>
          <w:szCs w:val="24"/>
          <w:lang w:val="en-US"/>
        </w:rPr>
        <w:t xml:space="preserve">statistical issues present </w:t>
      </w:r>
      <w:r>
        <w:rPr>
          <w:rFonts w:ascii="Times New Roman" w:hAnsi="Times New Roman" w:cs="Times New Roman"/>
          <w:color w:val="FF0000"/>
          <w:sz w:val="24"/>
          <w:szCs w:val="24"/>
          <w:lang w:val="en-US"/>
        </w:rPr>
        <w:t xml:space="preserve">in </w:t>
      </w:r>
      <w:r w:rsidRPr="00757174">
        <w:rPr>
          <w:rFonts w:ascii="Times New Roman" w:hAnsi="Times New Roman" w:cs="Times New Roman"/>
          <w:color w:val="FF0000"/>
          <w:sz w:val="24"/>
          <w:szCs w:val="24"/>
          <w:lang w:val="en-US"/>
        </w:rPr>
        <w:t xml:space="preserve">Payne et al. </w:t>
      </w:r>
      <w:commentRangeStart w:id="425"/>
      <w:r>
        <w:rPr>
          <w:rFonts w:ascii="Times New Roman" w:hAnsi="Times New Roman" w:cs="Times New Roman"/>
          <w:color w:val="FF0000"/>
          <w:sz w:val="24"/>
          <w:szCs w:val="24"/>
          <w:lang w:val="en-US"/>
        </w:rPr>
        <w:t>study</w:t>
      </w:r>
      <w:commentRangeEnd w:id="425"/>
      <w:r>
        <w:rPr>
          <w:rStyle w:val="CommentReference"/>
        </w:rPr>
        <w:commentReference w:id="425"/>
      </w:r>
      <w:r>
        <w:rPr>
          <w:rFonts w:ascii="Times New Roman" w:hAnsi="Times New Roman" w:cs="Times New Roman"/>
          <w:color w:val="FF0000"/>
          <w:sz w:val="24"/>
          <w:szCs w:val="24"/>
          <w:lang w:val="en-US"/>
        </w:rPr>
        <w:t>.  STATE THESE CLEARLY HERE.</w:t>
      </w:r>
    </w:p>
    <w:p w14:paraId="67E945A4" w14:textId="4E810E6A" w:rsidR="00757174" w:rsidRPr="00757174" w:rsidRDefault="00757174" w:rsidP="00461045">
      <w:pPr>
        <w:spacing w:line="276"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 xml:space="preserve">Our </w:t>
      </w:r>
      <w:r w:rsidRPr="00757174">
        <w:rPr>
          <w:rFonts w:ascii="Times New Roman" w:hAnsi="Times New Roman" w:cs="Times New Roman"/>
          <w:color w:val="FF0000"/>
          <w:sz w:val="24"/>
          <w:szCs w:val="24"/>
          <w:lang w:val="en-US"/>
        </w:rPr>
        <w:t xml:space="preserve">criticisms </w:t>
      </w:r>
      <w:r>
        <w:rPr>
          <w:rFonts w:ascii="Times New Roman" w:hAnsi="Times New Roman" w:cs="Times New Roman"/>
          <w:color w:val="FF0000"/>
          <w:sz w:val="24"/>
          <w:szCs w:val="24"/>
          <w:lang w:val="en-US"/>
        </w:rPr>
        <w:t xml:space="preserve">of these statistical issues is </w:t>
      </w:r>
      <w:r w:rsidRPr="00757174">
        <w:rPr>
          <w:rFonts w:ascii="Times New Roman" w:hAnsi="Times New Roman" w:cs="Times New Roman"/>
          <w:color w:val="FF0000"/>
          <w:sz w:val="24"/>
          <w:szCs w:val="24"/>
          <w:lang w:val="en-US"/>
        </w:rPr>
        <w:t>now prefaced with accurate descriptions of the specific analyses conducted, as well as the related inferences drawn from these analyses</w:t>
      </w:r>
      <w:r>
        <w:rPr>
          <w:rFonts w:ascii="Times New Roman" w:hAnsi="Times New Roman" w:cs="Times New Roman"/>
          <w:color w:val="FF0000"/>
          <w:sz w:val="24"/>
          <w:szCs w:val="24"/>
          <w:lang w:val="en-US"/>
        </w:rPr>
        <w:t xml:space="preserve"> (see changes on </w:t>
      </w:r>
      <w:r w:rsidRPr="00757174">
        <w:rPr>
          <w:rFonts w:ascii="Times New Roman" w:hAnsi="Times New Roman" w:cs="Times New Roman"/>
          <w:color w:val="FF0000"/>
          <w:sz w:val="24"/>
          <w:szCs w:val="24"/>
          <w:highlight w:val="yellow"/>
          <w:lang w:val="en-US"/>
        </w:rPr>
        <w:t>pp.XX</w:t>
      </w:r>
      <w:r>
        <w:rPr>
          <w:rFonts w:ascii="Times New Roman" w:hAnsi="Times New Roman" w:cs="Times New Roman"/>
          <w:color w:val="FF0000"/>
          <w:sz w:val="24"/>
          <w:szCs w:val="24"/>
          <w:lang w:val="en-US"/>
        </w:rPr>
        <w:t>)</w:t>
      </w:r>
      <w:r w:rsidRPr="00757174">
        <w:rPr>
          <w:rFonts w:ascii="Times New Roman" w:hAnsi="Times New Roman" w:cs="Times New Roman"/>
          <w:color w:val="FF0000"/>
          <w:sz w:val="24"/>
          <w:szCs w:val="24"/>
          <w:lang w:val="en-US"/>
        </w:rPr>
        <w:t xml:space="preserve">. </w:t>
      </w:r>
    </w:p>
    <w:p w14:paraId="5BFDA7C9" w14:textId="57EEA2A0" w:rsidR="00461045" w:rsidRPr="00461045" w:rsidRDefault="00757174" w:rsidP="00461045">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 manuscript says "Critically, however, the inference that 'intentional' AMP effects were "more affected" (p. 381) by the race of the prime than 'unintentional' AMP effects was never directly addressed in any of their other analyses…" and then go one to say we should have tested an interaction rather than reporting that an effect on one version of the test was significant and the other was not. But the present authors are entirely mistaken about the analyses we reported, and so their criticism is uninterpretable. That study examined the associations between two forms of the AMP (an indirect version in which subjects judged the pictograph targets and a direct one in which they were instructed to rate the primes) and impression judgments of a black or white target character (we examined main effects and interactions in a regression framework). And we tested the effect of seeing the black target character versus the white target character on indirect and direct AMP tasks. The hypothesis tested was that when people intentionally rate the primes their responses will be more reactive than the indirect version to the task they just completed. It is not clear how to respond to the </w:t>
      </w:r>
      <w:r w:rsidR="00461045" w:rsidRPr="00461045">
        <w:rPr>
          <w:rFonts w:ascii="Times New Roman" w:hAnsi="Times New Roman" w:cs="Times New Roman"/>
          <w:sz w:val="24"/>
          <w:szCs w:val="24"/>
          <w:lang w:val="en-US"/>
        </w:rPr>
        <w:lastRenderedPageBreak/>
        <w:t>statistical issues raised in this section given that the errors make it difficult to know what the authors are talking about.</w:t>
      </w:r>
    </w:p>
    <w:p w14:paraId="2D1AA38F" w14:textId="3E8EE414" w:rsidR="00461045" w:rsidRPr="00461045" w:rsidRDefault="00757174" w:rsidP="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commentRangeStart w:id="426"/>
      <w:r w:rsidRPr="00757174">
        <w:rPr>
          <w:rFonts w:ascii="Times New Roman" w:hAnsi="Times New Roman" w:cs="Times New Roman"/>
          <w:color w:val="FF0000"/>
          <w:sz w:val="24"/>
          <w:szCs w:val="24"/>
          <w:lang w:val="en-US"/>
        </w:rPr>
        <w:t>We hope the reviewer will be better able to respond to the statistical issues now that we have clarified our meaning.</w:t>
      </w:r>
      <w:commentRangeEnd w:id="426"/>
      <w:r>
        <w:rPr>
          <w:rStyle w:val="CommentReference"/>
        </w:rPr>
        <w:commentReference w:id="426"/>
      </w:r>
    </w:p>
    <w:p w14:paraId="7201811C" w14:textId="376E0A3B" w:rsidR="00461045" w:rsidRPr="00461045" w:rsidRDefault="00757174" w:rsidP="00461045">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Finally, the authors note as a "conceptual issue" that in the 2013 study, "divergence from explicitly endorsed attitudes does not necessarily mean that the AMP captures unintentional behavior. Measures that are structurally dissimilar can show apparently unrelated effects due to the differences inherent in the measure" (p. 14-15). In the 2013 study, direct and indirect forms of the AMP were used, in which everything was held constant except the instruction to rate targets versus to rate primes. These direct vs. indirect forms of the task are actually the most structurally matched implicit-explicit comparison in the literature on implicit attitudes (we proposed this method in a 2008 paper entitled, "Why do implicit and explicit attitudes diverge? The role of structural fit"). So I don't know what the authors are talking about here.</w:t>
      </w:r>
    </w:p>
    <w:p w14:paraId="3C16077C" w14:textId="77777777" w:rsidR="00757174" w:rsidRDefault="00757174" w:rsidP="00461045">
      <w:pPr>
        <w:spacing w:line="276" w:lineRule="auto"/>
        <w:rPr>
          <w:rFonts w:ascii="Times New Roman" w:hAnsi="Times New Roman" w:cs="Times New Roman"/>
          <w:color w:val="FF0000"/>
          <w:sz w:val="24"/>
          <w:szCs w:val="24"/>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757174">
        <w:rPr>
          <w:rFonts w:ascii="Times New Roman" w:hAnsi="Times New Roman" w:cs="Times New Roman"/>
          <w:color w:val="FF0000"/>
          <w:sz w:val="24"/>
          <w:szCs w:val="24"/>
          <w:lang w:val="en-US"/>
        </w:rPr>
        <w:t xml:space="preserve">We may have been unclear in the original manuscript: this criticism was not levelled at the 2013 paper, but rather at the broader literature in general which has used such divergences between structurally-dissimilar measures as evidence for divergence between </w:t>
      </w:r>
      <w:commentRangeStart w:id="427"/>
      <w:r w:rsidRPr="00757174">
        <w:rPr>
          <w:rFonts w:ascii="Times New Roman" w:hAnsi="Times New Roman" w:cs="Times New Roman"/>
          <w:color w:val="FF0000"/>
          <w:sz w:val="24"/>
          <w:szCs w:val="24"/>
          <w:lang w:val="en-US"/>
        </w:rPr>
        <w:t>constructs</w:t>
      </w:r>
      <w:commentRangeEnd w:id="427"/>
      <w:r>
        <w:rPr>
          <w:rStyle w:val="CommentReference"/>
        </w:rPr>
        <w:commentReference w:id="427"/>
      </w:r>
      <w:r w:rsidRPr="00757174">
        <w:rPr>
          <w:rFonts w:ascii="Times New Roman" w:hAnsi="Times New Roman" w:cs="Times New Roman"/>
          <w:color w:val="FF0000"/>
          <w:sz w:val="24"/>
          <w:szCs w:val="24"/>
          <w:lang w:val="en-US"/>
        </w:rPr>
        <w:t xml:space="preserve">. Indeed, we believe that the 2013 study is the only study to date which has avoided this specific issue in the context of the AMP’s automaticity. We did not, by any account, intend to imply that the 2013 suffered from this issue. </w:t>
      </w:r>
    </w:p>
    <w:p w14:paraId="3EC2F90C" w14:textId="56C77D37" w:rsidR="00461045" w:rsidRPr="00461045" w:rsidRDefault="00757174" w:rsidP="00461045">
      <w:pPr>
        <w:spacing w:line="276" w:lineRule="auto"/>
        <w:rPr>
          <w:rFonts w:ascii="Times New Roman" w:hAnsi="Times New Roman" w:cs="Times New Roman"/>
          <w:sz w:val="24"/>
          <w:szCs w:val="24"/>
          <w:lang w:val="en-US"/>
        </w:rPr>
      </w:pPr>
      <w:r w:rsidRPr="00757174">
        <w:rPr>
          <w:rFonts w:ascii="Times New Roman" w:hAnsi="Times New Roman" w:cs="Times New Roman"/>
          <w:color w:val="FF0000"/>
          <w:sz w:val="24"/>
          <w:szCs w:val="24"/>
          <w:lang w:val="en-US"/>
        </w:rPr>
        <w:t xml:space="preserve">We have </w:t>
      </w:r>
      <w:r>
        <w:rPr>
          <w:rFonts w:ascii="Times New Roman" w:hAnsi="Times New Roman" w:cs="Times New Roman"/>
          <w:color w:val="FF0000"/>
          <w:sz w:val="24"/>
          <w:szCs w:val="24"/>
          <w:lang w:val="en-US"/>
        </w:rPr>
        <w:t xml:space="preserve">revised the manuscript to clarify this </w:t>
      </w:r>
      <w:r w:rsidRPr="00757174">
        <w:rPr>
          <w:rFonts w:ascii="Times New Roman" w:hAnsi="Times New Roman" w:cs="Times New Roman"/>
          <w:color w:val="FF0000"/>
          <w:sz w:val="24"/>
          <w:szCs w:val="24"/>
          <w:lang w:val="en-US"/>
        </w:rPr>
        <w:t xml:space="preserve">point </w:t>
      </w:r>
      <w:r>
        <w:rPr>
          <w:rFonts w:ascii="Times New Roman" w:hAnsi="Times New Roman" w:cs="Times New Roman"/>
          <w:color w:val="FF0000"/>
          <w:sz w:val="24"/>
          <w:szCs w:val="24"/>
          <w:lang w:val="en-US"/>
        </w:rPr>
        <w:t xml:space="preserve">(see changes on </w:t>
      </w:r>
      <w:r w:rsidRPr="00757174">
        <w:rPr>
          <w:rFonts w:ascii="Times New Roman" w:hAnsi="Times New Roman" w:cs="Times New Roman"/>
          <w:color w:val="FF0000"/>
          <w:sz w:val="24"/>
          <w:szCs w:val="24"/>
          <w:highlight w:val="yellow"/>
          <w:lang w:val="en-US"/>
        </w:rPr>
        <w:t>pp.XX</w:t>
      </w:r>
      <w:r>
        <w:rPr>
          <w:rFonts w:ascii="Times New Roman" w:hAnsi="Times New Roman" w:cs="Times New Roman"/>
          <w:color w:val="FF0000"/>
          <w:sz w:val="24"/>
          <w:szCs w:val="24"/>
          <w:lang w:val="en-US"/>
        </w:rPr>
        <w:t>)</w:t>
      </w:r>
      <w:r w:rsidRPr="00757174">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 </w:t>
      </w:r>
    </w:p>
    <w:p w14:paraId="58D90E29" w14:textId="3C201101" w:rsidR="00461045" w:rsidRPr="00461045" w:rsidRDefault="00757174" w:rsidP="00461045">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don't normally comment on silly titles, but the reference to The Emperor's New Clothes implies not just that previous research with the AMP is mistaken,</w:t>
      </w:r>
      <w:commentRangeStart w:id="428"/>
      <w:r w:rsidR="00461045" w:rsidRPr="00461045">
        <w:rPr>
          <w:rFonts w:ascii="Times New Roman" w:hAnsi="Times New Roman" w:cs="Times New Roman"/>
          <w:sz w:val="24"/>
          <w:szCs w:val="24"/>
          <w:lang w:val="en-US"/>
        </w:rPr>
        <w:t xml:space="preserve"> but that researchers in the field are fools for believing something that is obviously nonsense</w:t>
      </w:r>
      <w:commentRangeEnd w:id="428"/>
      <w:r>
        <w:rPr>
          <w:rStyle w:val="CommentReference"/>
        </w:rPr>
        <w:commentReference w:id="428"/>
      </w:r>
      <w:r w:rsidR="00461045" w:rsidRPr="00461045">
        <w:rPr>
          <w:rFonts w:ascii="Times New Roman" w:hAnsi="Times New Roman" w:cs="Times New Roman"/>
          <w:sz w:val="24"/>
          <w:szCs w:val="24"/>
          <w:lang w:val="en-US"/>
        </w:rPr>
        <w:t>. This implication is gratuitously insulting, and suggests a lack of insight into the strength of one's own evidence.</w:t>
      </w:r>
    </w:p>
    <w:p w14:paraId="1A011BB4" w14:textId="3953E02F" w:rsidR="00461045" w:rsidRPr="00461045" w:rsidRDefault="00757174" w:rsidP="00461045">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p>
    <w:p w14:paraId="379095F1" w14:textId="42B1EB8E" w:rsidR="00461045" w:rsidRPr="00461045" w:rsidRDefault="00757174" w:rsidP="00461045">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For the reasons described above, I don't believe the data reported here distinguish between the misattribution account and an aware/intentional account of AMP effects. I also don't believe they provide any new insight beyond the previous Bar-Anan / Payne / Gawronski exchange. Due to the basic error in using a retrospective self-report to make inferences about the causes of the priming effect that preceded it, I do not believe the data warrant publication. In retrospect, however, I am aware that it is possible that I may be biased.</w:t>
      </w:r>
    </w:p>
    <w:p w14:paraId="40D51851" w14:textId="43611362" w:rsidR="00461045" w:rsidRPr="00461045" w:rsidRDefault="00FF73D4" w:rsidP="00461045">
      <w:pPr>
        <w:spacing w:line="276" w:lineRule="auto"/>
        <w:rPr>
          <w:rFonts w:ascii="Times New Roman" w:hAnsi="Times New Roman" w:cs="Times New Roman"/>
          <w:sz w:val="24"/>
          <w:szCs w:val="24"/>
          <w:lang w:val="en-US"/>
        </w:rPr>
      </w:pPr>
      <w:commentRangeStart w:id="429"/>
      <w:r w:rsidRPr="00FF73D4">
        <w:rPr>
          <w:rFonts w:ascii="Times New Roman" w:hAnsi="Times New Roman" w:cs="Times New Roman"/>
          <w:b/>
          <w:sz w:val="24"/>
          <w:szCs w:val="24"/>
          <w:lang w:val="en-US"/>
        </w:rPr>
        <w:t>Authors</w:t>
      </w:r>
      <w:commentRangeEnd w:id="429"/>
      <w:r>
        <w:rPr>
          <w:rStyle w:val="CommentReference"/>
        </w:rPr>
        <w:commentReference w:id="429"/>
      </w:r>
      <w:r>
        <w:rPr>
          <w:rFonts w:ascii="Times New Roman" w:hAnsi="Times New Roman" w:cs="Times New Roman"/>
          <w:sz w:val="24"/>
          <w:szCs w:val="24"/>
          <w:lang w:val="en-US"/>
        </w:rPr>
        <w:t>:</w:t>
      </w:r>
    </w:p>
    <w:p w14:paraId="4A12A621"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Signed,</w:t>
      </w:r>
    </w:p>
    <w:p w14:paraId="487C1D80" w14:textId="77777777" w:rsidR="00461045" w:rsidRPr="00461045" w:rsidRDefault="00461045" w:rsidP="00461045">
      <w:pPr>
        <w:spacing w:line="276" w:lineRule="auto"/>
        <w:rPr>
          <w:rFonts w:ascii="Times New Roman" w:hAnsi="Times New Roman" w:cs="Times New Roman"/>
          <w:sz w:val="24"/>
          <w:szCs w:val="24"/>
          <w:lang w:val="en-US"/>
        </w:rPr>
      </w:pPr>
    </w:p>
    <w:p w14:paraId="5C848559"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Keith Payne</w:t>
      </w:r>
    </w:p>
    <w:p w14:paraId="62FC9CF8" w14:textId="77777777" w:rsidR="00461045" w:rsidRPr="00461045" w:rsidRDefault="00461045" w:rsidP="00461045">
      <w:pPr>
        <w:spacing w:line="276" w:lineRule="auto"/>
        <w:rPr>
          <w:rFonts w:ascii="Times New Roman" w:hAnsi="Times New Roman" w:cs="Times New Roman"/>
          <w:sz w:val="24"/>
          <w:szCs w:val="24"/>
          <w:lang w:val="en-US"/>
        </w:rPr>
      </w:pPr>
    </w:p>
    <w:p w14:paraId="101EB6AE"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lastRenderedPageBreak/>
        <w:t>References</w:t>
      </w:r>
    </w:p>
    <w:p w14:paraId="0552E9DC" w14:textId="77777777" w:rsidR="00461045" w:rsidRPr="00461045" w:rsidRDefault="00461045" w:rsidP="00461045">
      <w:pPr>
        <w:spacing w:line="276" w:lineRule="auto"/>
        <w:rPr>
          <w:rFonts w:ascii="Times New Roman" w:hAnsi="Times New Roman" w:cs="Times New Roman"/>
          <w:sz w:val="24"/>
          <w:szCs w:val="24"/>
          <w:lang w:val="en-US"/>
        </w:rPr>
      </w:pPr>
    </w:p>
    <w:p w14:paraId="58E25CAF"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Aarts, H., Custers, R., &amp; Wegner, D. M. (2005). On the inference of personal authorship: Enhancing experienced agency by priming effect information. Consciousness and cognition, 14(3), 439-458.</w:t>
      </w:r>
    </w:p>
    <w:p w14:paraId="7F0A9583" w14:textId="77777777" w:rsidR="00461045" w:rsidRPr="00461045" w:rsidRDefault="00461045" w:rsidP="00461045">
      <w:pPr>
        <w:spacing w:line="276" w:lineRule="auto"/>
        <w:rPr>
          <w:rFonts w:ascii="Times New Roman" w:hAnsi="Times New Roman" w:cs="Times New Roman"/>
          <w:sz w:val="24"/>
          <w:szCs w:val="24"/>
          <w:lang w:val="en-US"/>
        </w:rPr>
      </w:pPr>
    </w:p>
    <w:p w14:paraId="5416D107"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Coppock, A. (2019). Avoiding Post-Treatment Bias in Audit Experiments. Journal of Experimental Political Science, 6(1), 1-4.</w:t>
      </w:r>
    </w:p>
    <w:p w14:paraId="0A5DDEED" w14:textId="77777777" w:rsidR="00461045" w:rsidRPr="00461045" w:rsidRDefault="00461045" w:rsidP="00461045">
      <w:pPr>
        <w:spacing w:line="276" w:lineRule="auto"/>
        <w:rPr>
          <w:rFonts w:ascii="Times New Roman" w:hAnsi="Times New Roman" w:cs="Times New Roman"/>
          <w:sz w:val="24"/>
          <w:szCs w:val="24"/>
          <w:lang w:val="en-US"/>
        </w:rPr>
      </w:pPr>
    </w:p>
    <w:p w14:paraId="4E3DD45B"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Kühn, S., &amp; Brass, M. (2009). Retrospective construction of the judgement of free choice. Consciousness and Cognition, 18(1), 12-21.</w:t>
      </w:r>
    </w:p>
    <w:p w14:paraId="350891FB" w14:textId="77777777" w:rsidR="00461045" w:rsidRPr="00461045" w:rsidRDefault="00461045" w:rsidP="00461045">
      <w:pPr>
        <w:spacing w:line="276" w:lineRule="auto"/>
        <w:rPr>
          <w:rFonts w:ascii="Times New Roman" w:hAnsi="Times New Roman" w:cs="Times New Roman"/>
          <w:sz w:val="24"/>
          <w:szCs w:val="24"/>
          <w:lang w:val="en-US"/>
        </w:rPr>
      </w:pPr>
    </w:p>
    <w:p w14:paraId="24D52BBE"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Montgomery, J. M., Nyhan, B., &amp; Torres, M. (2018). How conditioning on posttreatment variables can ruin your experiment and what to do about it. American Journal of Political Science, 62(3), 760-775.</w:t>
      </w:r>
    </w:p>
    <w:p w14:paraId="20FBDE88" w14:textId="77777777" w:rsidR="00461045" w:rsidRPr="00461045" w:rsidRDefault="00461045" w:rsidP="00461045">
      <w:pPr>
        <w:spacing w:line="276" w:lineRule="auto"/>
        <w:rPr>
          <w:rFonts w:ascii="Times New Roman" w:hAnsi="Times New Roman" w:cs="Times New Roman"/>
          <w:sz w:val="24"/>
          <w:szCs w:val="24"/>
          <w:lang w:val="en-US"/>
        </w:rPr>
      </w:pPr>
    </w:p>
    <w:p w14:paraId="7994DE52" w14:textId="77777777" w:rsidR="00461045" w:rsidRPr="00461045" w:rsidRDefault="00461045" w:rsidP="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Payne, B. K., Hall, D. L., Cameron, C. D., &amp; Bishara, A. J. (2010). A process model of affect misattribution. Personality and Social Psychology Bulletin, 36(10), 1397-1408.</w:t>
      </w:r>
    </w:p>
    <w:p w14:paraId="5F21E49A" w14:textId="77777777" w:rsidR="00461045" w:rsidRPr="00461045" w:rsidRDefault="00461045" w:rsidP="00461045">
      <w:pPr>
        <w:spacing w:line="276" w:lineRule="auto"/>
        <w:rPr>
          <w:rFonts w:ascii="Times New Roman" w:hAnsi="Times New Roman" w:cs="Times New Roman"/>
          <w:sz w:val="24"/>
          <w:szCs w:val="24"/>
          <w:lang w:val="en-US"/>
        </w:rPr>
      </w:pPr>
    </w:p>
    <w:p w14:paraId="324BC8AE" w14:textId="77777777" w:rsidR="00461045" w:rsidRPr="0034483E" w:rsidRDefault="00461045" w:rsidP="00461045">
      <w:pPr>
        <w:spacing w:line="276" w:lineRule="auto"/>
        <w:rPr>
          <w:rFonts w:ascii="Times New Roman" w:hAnsi="Times New Roman" w:cs="Times New Roman"/>
          <w:sz w:val="24"/>
          <w:szCs w:val="24"/>
          <w:lang w:val="en-IE"/>
        </w:rPr>
      </w:pPr>
      <w:r w:rsidRPr="00461045">
        <w:rPr>
          <w:rFonts w:ascii="Times New Roman" w:hAnsi="Times New Roman" w:cs="Times New Roman"/>
          <w:sz w:val="24"/>
          <w:szCs w:val="24"/>
          <w:lang w:val="en-US"/>
        </w:rPr>
        <w:t xml:space="preserve">Vul, E., Harris, C., Winkielman, P., &amp; Pashler, H. (2009). Puzzlingly high correlations in fMRI studies of emotion, personality, and social cognition. </w:t>
      </w:r>
      <w:r w:rsidRPr="0034483E">
        <w:rPr>
          <w:rFonts w:ascii="Times New Roman" w:hAnsi="Times New Roman" w:cs="Times New Roman"/>
          <w:sz w:val="24"/>
          <w:szCs w:val="24"/>
          <w:lang w:val="en-IE"/>
        </w:rPr>
        <w:t>Perspectives on psychological science, 4(3), 274-290.</w:t>
      </w:r>
    </w:p>
    <w:p w14:paraId="205E81CC" w14:textId="77777777" w:rsidR="00461045" w:rsidRPr="0034483E" w:rsidRDefault="00461045" w:rsidP="00461045">
      <w:pPr>
        <w:spacing w:line="276" w:lineRule="auto"/>
        <w:rPr>
          <w:rFonts w:ascii="Times New Roman" w:hAnsi="Times New Roman" w:cs="Times New Roman"/>
          <w:sz w:val="24"/>
          <w:szCs w:val="24"/>
          <w:lang w:val="en-IE"/>
        </w:rPr>
      </w:pPr>
    </w:p>
    <w:p w14:paraId="64A626A1" w14:textId="77777777" w:rsidR="00355FC1" w:rsidRPr="00461045" w:rsidRDefault="00461045" w:rsidP="00461045">
      <w:pPr>
        <w:spacing w:line="276" w:lineRule="auto"/>
        <w:rPr>
          <w:rFonts w:ascii="Times New Roman" w:hAnsi="Times New Roman" w:cs="Times New Roman"/>
          <w:sz w:val="24"/>
          <w:szCs w:val="24"/>
        </w:rPr>
      </w:pPr>
      <w:r w:rsidRPr="00461045">
        <w:rPr>
          <w:rFonts w:ascii="Times New Roman" w:hAnsi="Times New Roman" w:cs="Times New Roman"/>
          <w:sz w:val="24"/>
          <w:szCs w:val="24"/>
          <w:lang w:val="en-US"/>
        </w:rPr>
        <w:t xml:space="preserve">Wegner, D. M., &amp; Wheatley, T. (1999). Apparent mental causation: Sources of the experience of will. </w:t>
      </w:r>
      <w:r w:rsidRPr="00461045">
        <w:rPr>
          <w:rFonts w:ascii="Times New Roman" w:hAnsi="Times New Roman" w:cs="Times New Roman"/>
          <w:sz w:val="24"/>
          <w:szCs w:val="24"/>
        </w:rPr>
        <w:t>American psychologist, 54(7), 480.</w:t>
      </w:r>
    </w:p>
    <w:sectPr w:rsidR="00355FC1" w:rsidRPr="0046104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ean hughes" w:date="2019-12-06T10:08:00Z" w:initials="sh">
    <w:p w14:paraId="25926433" w14:textId="77777777" w:rsidR="00CF62E6" w:rsidRPr="009361E4" w:rsidRDefault="00CF62E6">
      <w:pPr>
        <w:pStyle w:val="CommentText"/>
        <w:rPr>
          <w:lang w:val="en-US"/>
        </w:rPr>
      </w:pPr>
      <w:r>
        <w:rPr>
          <w:lang w:val="en-US"/>
        </w:rPr>
        <w:t xml:space="preserve">Jamie: </w:t>
      </w:r>
      <w:r>
        <w:rPr>
          <w:rStyle w:val="CommentReference"/>
        </w:rPr>
        <w:annotationRef/>
      </w:r>
      <w:r w:rsidRPr="009361E4">
        <w:rPr>
          <w:lang w:val="en-US"/>
        </w:rPr>
        <w:t xml:space="preserve">Briefly state </w:t>
      </w:r>
      <w:r>
        <w:rPr>
          <w:lang w:val="en-US"/>
        </w:rPr>
        <w:t>here</w:t>
      </w:r>
      <w:r w:rsidRPr="009361E4">
        <w:rPr>
          <w:lang w:val="en-US"/>
        </w:rPr>
        <w:t xml:space="preserve"> what we originally argued in our manuscript (prime awareness) and then state what Reviewer 2 counters with (post hoc confabulation)</w:t>
      </w:r>
      <w:r>
        <w:rPr>
          <w:lang w:val="en-US"/>
        </w:rPr>
        <w:t xml:space="preserve"> in his own words from his review</w:t>
      </w:r>
      <w:r w:rsidRPr="009361E4">
        <w:rPr>
          <w:lang w:val="en-US"/>
        </w:rPr>
        <w:t>.</w:t>
      </w:r>
    </w:p>
  </w:comment>
  <w:comment w:id="3" w:author="sean hughes" w:date="2019-12-06T12:27:00Z" w:initials="sh">
    <w:p w14:paraId="7C1AC8B3" w14:textId="77777777" w:rsidR="00CF62E6" w:rsidRPr="00CB1581" w:rsidRDefault="00CF62E6">
      <w:pPr>
        <w:pStyle w:val="CommentText"/>
        <w:rPr>
          <w:lang w:val="en-US"/>
        </w:rPr>
      </w:pPr>
      <w:r>
        <w:rPr>
          <w:rStyle w:val="CommentReference"/>
        </w:rPr>
        <w:annotationRef/>
      </w:r>
      <w:r w:rsidRPr="00CB1581">
        <w:rPr>
          <w:lang w:val="en-US"/>
        </w:rPr>
        <w:t xml:space="preserve">Material Jamie originally wrote incase others see value in adding or keeping it in any way: </w:t>
      </w:r>
    </w:p>
    <w:p w14:paraId="2A926281" w14:textId="77777777" w:rsidR="00CF62E6" w:rsidRDefault="00CF62E6">
      <w:pPr>
        <w:pStyle w:val="CommentText"/>
        <w:rPr>
          <w:lang w:val="en-US"/>
        </w:rPr>
      </w:pPr>
    </w:p>
    <w:p w14:paraId="4CD9C2DC" w14:textId="77777777" w:rsidR="00CF62E6" w:rsidRPr="00461045" w:rsidRDefault="00CF62E6" w:rsidP="00CB1581">
      <w:pPr>
        <w:pStyle w:val="NormalWeb"/>
      </w:pPr>
      <w:r w:rsidRPr="00461045">
        <w:t xml:space="preserve">We hope now, with the addition of Experiments 6 and 7 which seek to even further remove the potential influence of post-hoc confabulations in participants’ influence-awareness responses, that the Editor (and reviewers) will agree that our findings cannot be accounted for based on post-hoc confabulation. </w:t>
      </w:r>
    </w:p>
    <w:p w14:paraId="59153D26" w14:textId="77777777" w:rsidR="00CF62E6" w:rsidRDefault="00CF62E6">
      <w:pPr>
        <w:pStyle w:val="CommentText"/>
        <w:rPr>
          <w:lang w:val="en-IE"/>
        </w:rPr>
      </w:pPr>
    </w:p>
    <w:p w14:paraId="1ED7C2BC" w14:textId="77777777" w:rsidR="00CF62E6" w:rsidRDefault="00CF62E6">
      <w:pPr>
        <w:pStyle w:val="CommentText"/>
        <w:rPr>
          <w:lang w:val="en-IE"/>
        </w:rPr>
      </w:pPr>
    </w:p>
    <w:p w14:paraId="5656574D" w14:textId="77777777" w:rsidR="00CF62E6" w:rsidRPr="00461045" w:rsidRDefault="00CF62E6" w:rsidP="00CB1581">
      <w:pPr>
        <w:pStyle w:val="NormalWeb"/>
      </w:pPr>
      <w:r w:rsidRPr="00461045">
        <w:t xml:space="preserve">We would also like to comment more generally by saying that, in our eyes, within the literature of awareness and/or intentionality within the AMP, there are almost invariably two or more competing explanations for effects which are observed, and there is essentially no instance in which both accounts cannot provide adequate explanation (i.e., even in those papers which show evidence for the implicit misattribution account and claim that the explicit account cannot accommodate for such results, the explicit account in fact </w:t>
      </w:r>
      <w:r w:rsidRPr="00461045">
        <w:rPr>
          <w:i/>
          <w:iCs/>
        </w:rPr>
        <w:t xml:space="preserve">can </w:t>
      </w:r>
      <w:r w:rsidRPr="00461045">
        <w:t xml:space="preserve">provide an explanation, as we also demonstrate below in our responses to both Reviewer 1 and Reviewer 2). </w:t>
      </w:r>
    </w:p>
    <w:p w14:paraId="495FF6DE" w14:textId="77777777" w:rsidR="00CF62E6" w:rsidRDefault="00CF62E6" w:rsidP="00CB1581">
      <w:pPr>
        <w:pStyle w:val="NormalWeb"/>
      </w:pPr>
      <w:r w:rsidRPr="00461045">
        <w:t xml:space="preserve">Because of this, we do not believe that it will be possible for one paper to give a definitive answer which supports one account and refutes the other, because both accounts can continually refine themselves in order to attempt to accommodate the new data (in our eyes, the implicit misattribution account has had to adapt to a much greater degree than the explicit account, however). However, what we now show here (when including Experiments 6 and 7) is that effects in the AMP appear to occur predominantly under the condition of awareness, which refutes the implicit misattribution account. We also show that this finding of awareness cannot be simply explained by post-hoc confabulation, since effects hold even before participants have had the opportunity to make an overt (Experiment 6) or even covert (Experiment 7) evaluation. The introductions of Experiment 6 and Experiment 7 now discuss (and address) the alternative explanations of our findings in detail. </w:t>
      </w:r>
    </w:p>
    <w:p w14:paraId="018E90F2" w14:textId="77777777" w:rsidR="00CF62E6" w:rsidRPr="00CB1581" w:rsidRDefault="00CF62E6">
      <w:pPr>
        <w:pStyle w:val="CommentText"/>
        <w:rPr>
          <w:lang w:val="en-IE"/>
        </w:rPr>
      </w:pPr>
    </w:p>
  </w:comment>
  <w:comment w:id="2" w:author="sean hughes" w:date="2019-12-06T12:25:00Z" w:initials="sh">
    <w:p w14:paraId="555B55C6" w14:textId="77777777" w:rsidR="00CF62E6" w:rsidRPr="00EF6C99" w:rsidRDefault="00CF62E6">
      <w:pPr>
        <w:pStyle w:val="CommentText"/>
        <w:rPr>
          <w:lang w:val="en-US"/>
        </w:rPr>
      </w:pPr>
      <w:r>
        <w:rPr>
          <w:rStyle w:val="CommentReference"/>
        </w:rPr>
        <w:annotationRef/>
      </w:r>
      <w:r w:rsidRPr="00EF6C99">
        <w:rPr>
          <w:lang w:val="en-US"/>
        </w:rPr>
        <w:t xml:space="preserve">Maybe I’m going too far here. </w:t>
      </w:r>
      <w:r>
        <w:rPr>
          <w:lang w:val="en-US"/>
        </w:rPr>
        <w:t>But I left it in to see what others think.</w:t>
      </w:r>
    </w:p>
  </w:comment>
  <w:comment w:id="4" w:author="sean hughes" w:date="2019-12-06T12:26:00Z" w:initials="sh">
    <w:p w14:paraId="2BF6802C" w14:textId="77777777" w:rsidR="00CF62E6" w:rsidRDefault="00CF62E6">
      <w:pPr>
        <w:pStyle w:val="CommentText"/>
        <w:rPr>
          <w:lang w:val="en-US"/>
        </w:rPr>
      </w:pPr>
      <w:r>
        <w:rPr>
          <w:rStyle w:val="CommentReference"/>
        </w:rPr>
        <w:annotationRef/>
      </w:r>
      <w:r>
        <w:rPr>
          <w:lang w:val="en-US"/>
        </w:rPr>
        <w:t xml:space="preserve">Jamie: </w:t>
      </w:r>
      <w:r w:rsidRPr="00EF6C99">
        <w:rPr>
          <w:lang w:val="en-US"/>
        </w:rPr>
        <w:t xml:space="preserve">State the </w:t>
      </w:r>
      <w:r>
        <w:rPr>
          <w:lang w:val="en-US"/>
        </w:rPr>
        <w:t xml:space="preserve">main </w:t>
      </w:r>
      <w:r w:rsidRPr="00EF6C99">
        <w:rPr>
          <w:lang w:val="en-US"/>
        </w:rPr>
        <w:t>issue here (</w:t>
      </w:r>
      <w:r>
        <w:rPr>
          <w:lang w:val="en-US"/>
        </w:rPr>
        <w:t xml:space="preserve">i.e, </w:t>
      </w:r>
      <w:r w:rsidRPr="00EF6C99">
        <w:rPr>
          <w:lang w:val="en-US"/>
        </w:rPr>
        <w:t xml:space="preserve">validity analyses </w:t>
      </w:r>
      <w:r>
        <w:rPr>
          <w:lang w:val="en-US"/>
        </w:rPr>
        <w:t xml:space="preserve">indicate the AMP effect itself is not valid </w:t>
      </w:r>
      <w:r w:rsidRPr="00EF6C99">
        <w:rPr>
          <w:lang w:val="en-US"/>
        </w:rPr>
        <w:t xml:space="preserve">and </w:t>
      </w:r>
      <w:r>
        <w:rPr>
          <w:lang w:val="en-US"/>
        </w:rPr>
        <w:t xml:space="preserve">the </w:t>
      </w:r>
      <w:r w:rsidRPr="00EF6C99">
        <w:rPr>
          <w:lang w:val="en-US"/>
        </w:rPr>
        <w:t>implications</w:t>
      </w:r>
      <w:r>
        <w:rPr>
          <w:lang w:val="en-US"/>
        </w:rPr>
        <w:t xml:space="preserve"> of this</w:t>
      </w:r>
      <w:r w:rsidRPr="00EF6C99">
        <w:rPr>
          <w:lang w:val="en-US"/>
        </w:rPr>
        <w:t xml:space="preserve">) </w:t>
      </w:r>
      <w:r>
        <w:rPr>
          <w:lang w:val="en-US"/>
        </w:rPr>
        <w:t xml:space="preserve">and why it is important, and why we would like a response from the reviewers to it. </w:t>
      </w:r>
    </w:p>
    <w:p w14:paraId="2A9FE4DD" w14:textId="77777777" w:rsidR="00CF62E6" w:rsidRDefault="00CF62E6">
      <w:pPr>
        <w:pStyle w:val="CommentText"/>
        <w:rPr>
          <w:lang w:val="en-US"/>
        </w:rPr>
      </w:pPr>
    </w:p>
    <w:p w14:paraId="531BB3B2" w14:textId="77777777" w:rsidR="00CF62E6" w:rsidRDefault="00CF62E6">
      <w:pPr>
        <w:pStyle w:val="CommentText"/>
        <w:rPr>
          <w:lang w:val="en-US"/>
        </w:rPr>
      </w:pPr>
      <w:r>
        <w:rPr>
          <w:lang w:val="en-US"/>
        </w:rPr>
        <w:t>Also state that this issue holds regardless of what one’s position is on issues 1 and 2 (i.e., it does  not matter much if the effect is driven by misattribution or prime influence awareness if the effect itself is not valid).</w:t>
      </w:r>
    </w:p>
    <w:p w14:paraId="68C9A374" w14:textId="77777777" w:rsidR="00CF62E6" w:rsidRDefault="00CF62E6">
      <w:pPr>
        <w:pStyle w:val="CommentText"/>
        <w:rPr>
          <w:lang w:val="en-US"/>
        </w:rPr>
      </w:pPr>
    </w:p>
    <w:p w14:paraId="1A9099A5" w14:textId="77777777" w:rsidR="00CF62E6" w:rsidRDefault="00CF62E6">
      <w:pPr>
        <w:pStyle w:val="CommentText"/>
        <w:rPr>
          <w:lang w:val="en-US"/>
        </w:rPr>
      </w:pPr>
      <w:r>
        <w:rPr>
          <w:lang w:val="en-US"/>
        </w:rPr>
        <w:t>We should also privately request  a stats person as a third reviewer who can respond to this.</w:t>
      </w:r>
    </w:p>
    <w:p w14:paraId="38631620" w14:textId="77777777" w:rsidR="00CF62E6" w:rsidRDefault="00CF62E6">
      <w:pPr>
        <w:pStyle w:val="CommentText"/>
        <w:rPr>
          <w:lang w:val="en-US"/>
        </w:rPr>
      </w:pPr>
    </w:p>
    <w:p w14:paraId="4C549288" w14:textId="77777777" w:rsidR="00CF62E6" w:rsidRPr="00EF6C99" w:rsidRDefault="00CF62E6">
      <w:pPr>
        <w:pStyle w:val="CommentText"/>
        <w:rPr>
          <w:lang w:val="en-US"/>
        </w:rPr>
      </w:pPr>
      <w:r>
        <w:rPr>
          <w:lang w:val="en-US"/>
        </w:rPr>
        <w:t xml:space="preserve">Also state in a final sentence where we deal with this issue in the manuscript (so the editor can navigate there themselves and take a look). </w:t>
      </w:r>
    </w:p>
  </w:comment>
  <w:comment w:id="19" w:author="sean hughes" w:date="2019-12-06T12:38:00Z" w:initials="sh">
    <w:p w14:paraId="63863B21" w14:textId="77777777" w:rsidR="00CF62E6" w:rsidRPr="004C74FB" w:rsidRDefault="00CF62E6">
      <w:pPr>
        <w:pStyle w:val="CommentText"/>
        <w:rPr>
          <w:lang w:val="en-US"/>
        </w:rPr>
      </w:pPr>
      <w:r w:rsidRPr="004C74FB">
        <w:rPr>
          <w:lang w:val="en-US"/>
        </w:rPr>
        <w:t xml:space="preserve">Jamie: </w:t>
      </w:r>
      <w:r>
        <w:rPr>
          <w:rStyle w:val="CommentReference"/>
        </w:rPr>
        <w:annotationRef/>
      </w:r>
      <w:r w:rsidRPr="004C74FB">
        <w:rPr>
          <w:lang w:val="en-US"/>
        </w:rPr>
        <w:t>State what term we now use and why.</w:t>
      </w:r>
    </w:p>
  </w:comment>
  <w:comment w:id="35" w:author="sean hughes" w:date="2019-12-06T12:39:00Z" w:initials="sh">
    <w:p w14:paraId="2F974505" w14:textId="77777777" w:rsidR="00CF62E6" w:rsidRDefault="00CF62E6">
      <w:pPr>
        <w:pStyle w:val="CommentText"/>
        <w:rPr>
          <w:lang w:val="en-US"/>
        </w:rPr>
      </w:pPr>
      <w:r>
        <w:rPr>
          <w:rStyle w:val="CommentReference"/>
        </w:rPr>
        <w:annotationRef/>
      </w:r>
      <w:r w:rsidRPr="004C74FB">
        <w:rPr>
          <w:lang w:val="en-US"/>
        </w:rPr>
        <w:t xml:space="preserve">I would take a </w:t>
      </w:r>
      <w:r>
        <w:rPr>
          <w:lang w:val="en-US"/>
        </w:rPr>
        <w:t xml:space="preserve">very </w:t>
      </w:r>
      <w:r w:rsidRPr="004C74FB">
        <w:rPr>
          <w:lang w:val="en-US"/>
        </w:rPr>
        <w:t xml:space="preserve">different approach here. </w:t>
      </w:r>
      <w:r>
        <w:rPr>
          <w:lang w:val="en-US"/>
        </w:rPr>
        <w:t xml:space="preserve">Simply saying that Exps 6-7 show that we are right and Kieth is wrong will get is nowhere.  </w:t>
      </w:r>
    </w:p>
    <w:p w14:paraId="593F9719" w14:textId="77777777" w:rsidR="00CF62E6" w:rsidRDefault="00CF62E6">
      <w:pPr>
        <w:pStyle w:val="CommentText"/>
        <w:rPr>
          <w:lang w:val="en-US"/>
        </w:rPr>
      </w:pPr>
    </w:p>
    <w:p w14:paraId="77948274" w14:textId="77777777" w:rsidR="00CF62E6" w:rsidRDefault="00CF62E6">
      <w:pPr>
        <w:pStyle w:val="CommentText"/>
        <w:rPr>
          <w:lang w:val="en-US"/>
        </w:rPr>
      </w:pPr>
      <w:r>
        <w:rPr>
          <w:lang w:val="en-US"/>
        </w:rPr>
        <w:t>Instead we can do the following:</w:t>
      </w:r>
    </w:p>
    <w:p w14:paraId="175D9D52" w14:textId="77777777" w:rsidR="00CF62E6" w:rsidRDefault="00CF62E6" w:rsidP="004C74FB">
      <w:pPr>
        <w:pStyle w:val="CommentText"/>
        <w:numPr>
          <w:ilvl w:val="0"/>
          <w:numId w:val="1"/>
        </w:numPr>
        <w:rPr>
          <w:lang w:val="en-US"/>
        </w:rPr>
      </w:pPr>
      <w:r>
        <w:rPr>
          <w:lang w:val="en-US"/>
        </w:rPr>
        <w:t xml:space="preserve">State that we do not say that prime awareness drives AMP effects any more and state what we do see in the revised manuscript. </w:t>
      </w:r>
    </w:p>
    <w:p w14:paraId="7D690BF5" w14:textId="77777777" w:rsidR="00CF62E6" w:rsidRDefault="00CF62E6" w:rsidP="004C74FB">
      <w:pPr>
        <w:pStyle w:val="CommentText"/>
        <w:numPr>
          <w:ilvl w:val="0"/>
          <w:numId w:val="1"/>
        </w:numPr>
        <w:rPr>
          <w:lang w:val="en-US"/>
        </w:rPr>
      </w:pPr>
      <w:r>
        <w:rPr>
          <w:lang w:val="en-US"/>
        </w:rPr>
        <w:t xml:space="preserve">State that from our perspective prime influence awareness is a </w:t>
      </w:r>
      <w:r w:rsidRPr="004C74FB">
        <w:rPr>
          <w:i/>
          <w:lang w:val="en-US"/>
        </w:rPr>
        <w:t>behavior</w:t>
      </w:r>
      <w:r>
        <w:rPr>
          <w:lang w:val="en-US"/>
        </w:rPr>
        <w:t xml:space="preserve"> (i.e., a response emitted in the presence of a stimulus: in this case prime awareness influence response in the presence of an AMP trial). </w:t>
      </w:r>
    </w:p>
    <w:p w14:paraId="41FCA68C" w14:textId="77777777" w:rsidR="00CF62E6" w:rsidRDefault="00CF62E6" w:rsidP="004C74FB">
      <w:pPr>
        <w:pStyle w:val="CommentText"/>
        <w:numPr>
          <w:ilvl w:val="0"/>
          <w:numId w:val="1"/>
        </w:numPr>
        <w:rPr>
          <w:lang w:val="en-US"/>
        </w:rPr>
      </w:pPr>
      <w:r>
        <w:rPr>
          <w:lang w:val="en-US"/>
        </w:rPr>
        <w:t xml:space="preserve"> One can postulate a number of reasons for the mental mechanisms that mediate between the environment (AMP) and behavior (prime influence awareness responses). One can also postulate many mechanisms that explain why prime influence awareness responses mediate other types of environment-behavior relations (i.e., AMP effects).</w:t>
      </w:r>
    </w:p>
    <w:p w14:paraId="148E1C1C" w14:textId="77777777" w:rsidR="00CF62E6" w:rsidRDefault="00CF62E6" w:rsidP="004C74FB">
      <w:pPr>
        <w:pStyle w:val="CommentText"/>
        <w:numPr>
          <w:ilvl w:val="0"/>
          <w:numId w:val="1"/>
        </w:numPr>
        <w:rPr>
          <w:lang w:val="en-US"/>
        </w:rPr>
      </w:pPr>
      <w:r>
        <w:rPr>
          <w:lang w:val="en-US"/>
        </w:rPr>
        <w:t xml:space="preserve"> It could be misattribution in both cases - but we don’t think so (for the reasons highlighted in our reply to the Editor’s first comment). </w:t>
      </w:r>
    </w:p>
    <w:p w14:paraId="2AD90A15" w14:textId="77777777" w:rsidR="00CF62E6" w:rsidRDefault="00CF62E6" w:rsidP="004C74FB">
      <w:pPr>
        <w:pStyle w:val="CommentText"/>
        <w:numPr>
          <w:ilvl w:val="0"/>
          <w:numId w:val="1"/>
        </w:numPr>
        <w:rPr>
          <w:lang w:val="en-US"/>
        </w:rPr>
      </w:pPr>
      <w:r>
        <w:rPr>
          <w:lang w:val="en-US"/>
        </w:rPr>
        <w:t xml:space="preserve">Nevertheless we have revised the paper to allow for misattribution as well. </w:t>
      </w:r>
    </w:p>
    <w:p w14:paraId="63648C09" w14:textId="77777777" w:rsidR="00CF62E6" w:rsidRPr="004C74FB" w:rsidRDefault="00CF62E6" w:rsidP="004C74FB">
      <w:pPr>
        <w:pStyle w:val="CommentText"/>
        <w:numPr>
          <w:ilvl w:val="0"/>
          <w:numId w:val="1"/>
        </w:numPr>
        <w:rPr>
          <w:lang w:val="en-US"/>
        </w:rPr>
      </w:pPr>
      <w:r>
        <w:rPr>
          <w:lang w:val="en-US"/>
        </w:rPr>
        <w:t xml:space="preserve"> In short, state  that we now make it clear that (a) prime influence awareness is defined as a response, (b) that this response moderates AMP effects (target evaluations on the IA-AMP and standard AMP), and that (c) these IA responses are likely mediated by certain mechanisms, (d) misattribution does not seem to fit the bill given Exp 1-7 but (e) we nevertheless allow Keith to have his cake and eat it too (i.e., acknowledge that many different mechanisms could mediate AMP effects and IA-AMP effects). </w:t>
      </w:r>
    </w:p>
  </w:comment>
  <w:comment w:id="90" w:author="sean hughes" w:date="2019-12-06T12:50:00Z" w:initials="sh">
    <w:p w14:paraId="235D2F41" w14:textId="77777777" w:rsidR="00CF62E6" w:rsidRDefault="00CF62E6">
      <w:pPr>
        <w:pStyle w:val="CommentText"/>
        <w:rPr>
          <w:lang w:val="en-US"/>
        </w:rPr>
      </w:pPr>
      <w:r>
        <w:rPr>
          <w:rStyle w:val="CommentReference"/>
        </w:rPr>
        <w:annotationRef/>
      </w:r>
      <w:r w:rsidRPr="00283DB1">
        <w:rPr>
          <w:lang w:val="en-US"/>
        </w:rPr>
        <w:t xml:space="preserve">This point can be retained in a response letter. </w:t>
      </w:r>
      <w:r>
        <w:rPr>
          <w:lang w:val="en-US"/>
        </w:rPr>
        <w:t>It should come first as we are disagreeing with the Editor. Note that this is not enough – you need to point to what the exact issues are, or at the very least, point to parts of the manuscript where we specifically deal with them. Vague allusions to issues will just piss him off as the two Reviewers do not see any such issues themselves. And he is definitely siding here with the reviewers and not us.</w:t>
      </w:r>
    </w:p>
    <w:p w14:paraId="48EA9F5D" w14:textId="77777777" w:rsidR="00CF62E6" w:rsidRDefault="00CF62E6">
      <w:pPr>
        <w:pStyle w:val="CommentText"/>
        <w:rPr>
          <w:lang w:val="en-US"/>
        </w:rPr>
      </w:pPr>
    </w:p>
    <w:p w14:paraId="6BF088F3" w14:textId="77777777" w:rsidR="00CF62E6" w:rsidRPr="00283DB1" w:rsidRDefault="00CF62E6">
      <w:pPr>
        <w:pStyle w:val="CommentText"/>
        <w:rPr>
          <w:lang w:val="en-US"/>
        </w:rPr>
      </w:pPr>
      <w:r>
        <w:rPr>
          <w:lang w:val="en-US"/>
        </w:rPr>
        <w:t>Afterwards do what I suggest in the next comment – that way we are seen to generally agree with what he wants.</w:t>
      </w:r>
    </w:p>
  </w:comment>
  <w:comment w:id="123" w:author="sean hughes" w:date="2019-12-06T12:52:00Z" w:initials="sh">
    <w:p w14:paraId="05C2CE23" w14:textId="77777777" w:rsidR="00CF62E6" w:rsidRDefault="00CF62E6">
      <w:pPr>
        <w:pStyle w:val="CommentText"/>
        <w:rPr>
          <w:lang w:val="en-US"/>
        </w:rPr>
      </w:pPr>
      <w:r>
        <w:rPr>
          <w:lang w:val="en-US"/>
        </w:rPr>
        <w:t xml:space="preserve">This point can be dropped: </w:t>
      </w:r>
      <w:r>
        <w:rPr>
          <w:rStyle w:val="CommentReference"/>
        </w:rPr>
        <w:annotationRef/>
      </w:r>
      <w:r>
        <w:rPr>
          <w:lang w:val="en-US"/>
        </w:rPr>
        <w:t>h</w:t>
      </w:r>
      <w:r w:rsidRPr="00283DB1">
        <w:rPr>
          <w:lang w:val="en-US"/>
        </w:rPr>
        <w:t xml:space="preserve">e will or he won’t </w:t>
      </w:r>
      <w:r>
        <w:rPr>
          <w:lang w:val="en-US"/>
        </w:rPr>
        <w:t xml:space="preserve">agree with us and </w:t>
      </w:r>
      <w:r w:rsidRPr="00283DB1">
        <w:rPr>
          <w:lang w:val="en-US"/>
        </w:rPr>
        <w:t>there is no point telling him what we hope he will do.</w:t>
      </w:r>
      <w:r>
        <w:rPr>
          <w:lang w:val="en-US"/>
        </w:rPr>
        <w:t xml:space="preserve"> </w:t>
      </w:r>
    </w:p>
    <w:p w14:paraId="1D6AD1EF" w14:textId="77777777" w:rsidR="00CF62E6" w:rsidRDefault="00CF62E6">
      <w:pPr>
        <w:pStyle w:val="CommentText"/>
        <w:rPr>
          <w:lang w:val="en-US"/>
        </w:rPr>
      </w:pPr>
    </w:p>
    <w:p w14:paraId="260480AA" w14:textId="77777777" w:rsidR="00CF62E6" w:rsidRPr="00283DB1" w:rsidRDefault="00CF62E6">
      <w:pPr>
        <w:pStyle w:val="CommentText"/>
        <w:rPr>
          <w:lang w:val="en-US"/>
        </w:rPr>
      </w:pPr>
      <w:r>
        <w:rPr>
          <w:lang w:val="en-US"/>
        </w:rPr>
        <w:t>I would leave this out and focus on the approach I suggest above. Ian can weigh in here and see if he disagrees.</w:t>
      </w:r>
      <w:r w:rsidRPr="00283DB1">
        <w:rPr>
          <w:lang w:val="en-US"/>
        </w:rPr>
        <w:t xml:space="preserve"> </w:t>
      </w:r>
    </w:p>
  </w:comment>
  <w:comment w:id="125" w:author="sean hughes" w:date="2019-12-06T12:53:00Z" w:initials="sh">
    <w:p w14:paraId="15C8AE23" w14:textId="77777777" w:rsidR="00CF62E6" w:rsidRPr="00283DB1" w:rsidRDefault="00CF62E6">
      <w:pPr>
        <w:pStyle w:val="CommentText"/>
        <w:rPr>
          <w:lang w:val="en-US"/>
        </w:rPr>
      </w:pPr>
      <w:r>
        <w:rPr>
          <w:rStyle w:val="CommentReference"/>
        </w:rPr>
        <w:annotationRef/>
      </w:r>
      <w:r w:rsidRPr="00283DB1">
        <w:rPr>
          <w:lang w:val="en-US"/>
        </w:rPr>
        <w:t xml:space="preserve">Let’s not </w:t>
      </w:r>
      <w:r>
        <w:rPr>
          <w:lang w:val="en-US"/>
        </w:rPr>
        <w:t>unpack the title issue here. Simply direct the Editor to the part of the response letter where we address Keith’s issue with it.</w:t>
      </w:r>
      <w:r w:rsidRPr="00283DB1">
        <w:rPr>
          <w:lang w:val="en-US"/>
        </w:rPr>
        <w:t xml:space="preserve"> </w:t>
      </w:r>
    </w:p>
  </w:comment>
  <w:comment w:id="225" w:author="sean hughes" w:date="2019-12-06T12:54:00Z" w:initials="sh">
    <w:p w14:paraId="1A44E15B" w14:textId="77777777" w:rsidR="00CF62E6" w:rsidRPr="00283DB1" w:rsidRDefault="00CF62E6">
      <w:pPr>
        <w:pStyle w:val="CommentText"/>
        <w:rPr>
          <w:lang w:val="en-US"/>
        </w:rPr>
      </w:pPr>
      <w:r>
        <w:rPr>
          <w:rStyle w:val="CommentReference"/>
        </w:rPr>
        <w:annotationRef/>
      </w:r>
      <w:r w:rsidRPr="00283DB1">
        <w:rPr>
          <w:lang w:val="en-US"/>
        </w:rPr>
        <w:t>At the moment our response to</w:t>
      </w:r>
      <w:r>
        <w:rPr>
          <w:lang w:val="en-US"/>
        </w:rPr>
        <w:t xml:space="preserve"> t</w:t>
      </w:r>
      <w:r w:rsidRPr="00283DB1">
        <w:rPr>
          <w:lang w:val="en-US"/>
        </w:rPr>
        <w:t>he Editor needs to</w:t>
      </w:r>
      <w:r>
        <w:rPr>
          <w:lang w:val="en-US"/>
        </w:rPr>
        <w:t xml:space="preserve"> be really beefed up. </w:t>
      </w:r>
    </w:p>
  </w:comment>
  <w:comment w:id="240" w:author="sean hughes" w:date="2019-12-06T13:23:00Z" w:initials="sh">
    <w:p w14:paraId="41C9F90B" w14:textId="4769C56F" w:rsidR="00CF62E6" w:rsidRPr="008F32F8" w:rsidRDefault="00CF62E6">
      <w:pPr>
        <w:pStyle w:val="CommentText"/>
        <w:rPr>
          <w:lang w:val="en-US"/>
        </w:rPr>
      </w:pPr>
      <w:r>
        <w:rPr>
          <w:rStyle w:val="CommentReference"/>
        </w:rPr>
        <w:annotationRef/>
      </w:r>
      <w:r w:rsidRPr="008F32F8">
        <w:rPr>
          <w:lang w:val="en-US"/>
        </w:rPr>
        <w:t>Add the right word in here</w:t>
      </w:r>
    </w:p>
  </w:comment>
  <w:comment w:id="246" w:author="sean hughes" w:date="2019-12-06T13:36:00Z" w:initials="sh">
    <w:p w14:paraId="3D8A39D3" w14:textId="77777777" w:rsidR="00CF62E6" w:rsidRDefault="00CF62E6">
      <w:pPr>
        <w:pStyle w:val="CommentText"/>
        <w:rPr>
          <w:lang w:val="en-US"/>
        </w:rPr>
      </w:pPr>
      <w:r>
        <w:rPr>
          <w:rStyle w:val="CommentReference"/>
        </w:rPr>
        <w:annotationRef/>
      </w:r>
      <w:r w:rsidRPr="00275158">
        <w:rPr>
          <w:lang w:val="en-US"/>
        </w:rPr>
        <w:t>Jamie’s original response (kept in case I’</w:t>
      </w:r>
      <w:r>
        <w:rPr>
          <w:lang w:val="en-US"/>
        </w:rPr>
        <w:t>ve missesd something)</w:t>
      </w:r>
      <w:r w:rsidRPr="00275158">
        <w:rPr>
          <w:lang w:val="en-US"/>
        </w:rPr>
        <w:t>:</w:t>
      </w:r>
    </w:p>
    <w:p w14:paraId="7A4B3A14" w14:textId="77777777" w:rsidR="00CF62E6" w:rsidRDefault="00CF62E6">
      <w:pPr>
        <w:pStyle w:val="CommentText"/>
        <w:rPr>
          <w:lang w:val="en-US"/>
        </w:rPr>
      </w:pPr>
    </w:p>
    <w:p w14:paraId="33000747" w14:textId="77777777" w:rsidR="00CF62E6" w:rsidRPr="00461045" w:rsidRDefault="00CF62E6" w:rsidP="00275158">
      <w:pPr>
        <w:spacing w:line="276" w:lineRule="auto"/>
        <w:rPr>
          <w:rFonts w:ascii="Times New Roman" w:hAnsi="Times New Roman" w:cs="Times New Roman"/>
          <w:sz w:val="24"/>
          <w:szCs w:val="24"/>
          <w:lang w:val="en-US"/>
        </w:rPr>
      </w:pPr>
      <w:r w:rsidRPr="008F32F8">
        <w:rPr>
          <w:rFonts w:ascii="Times New Roman" w:hAnsi="Times New Roman" w:cs="Times New Roman"/>
          <w:sz w:val="24"/>
          <w:szCs w:val="24"/>
          <w:lang w:val="en-US"/>
        </w:rPr>
        <w:t xml:space="preserve">However, in response to the reviewer’s point that “in the AMP, participants cannot avoid misattributing even if they suspect that it occurred”, we are explicit throughout the manuscript that the results of our experiments speak to awareness of prime influence, and not the intentionality of the effect. Additionally, as we discuss in the manuscript, the theoretical account of misattribution as it stands suggests that misattribution can occur only in the absence of both intention and awareness (and the absence of awareness is the more critical aspect of this). Our results show that an effect commonly purported to involve misattribution occurs with the awareness of the participants, which contradicts this theoretical account. The concept of misattribution may be retained in some modified form with the alternative explanation that we and the reviewer discuss, but this would violate misattribution as traditionally conceived and would require an overhaul of all previously-published work on misattribution to date.  </w:t>
      </w:r>
      <w:r>
        <w:rPr>
          <w:rFonts w:ascii="Times New Roman" w:hAnsi="Times New Roman" w:cs="Times New Roman"/>
          <w:sz w:val="24"/>
          <w:szCs w:val="24"/>
          <w:lang w:val="en-US"/>
        </w:rPr>
        <w:t xml:space="preserve"> </w:t>
      </w:r>
    </w:p>
    <w:p w14:paraId="2DAEAF3E" w14:textId="7AD93821" w:rsidR="00CF62E6" w:rsidRPr="00275158" w:rsidRDefault="00CF62E6">
      <w:pPr>
        <w:pStyle w:val="CommentText"/>
        <w:rPr>
          <w:lang w:val="en-US"/>
        </w:rPr>
      </w:pPr>
      <w:r w:rsidRPr="00275158">
        <w:rPr>
          <w:lang w:val="en-US"/>
        </w:rPr>
        <w:t xml:space="preserve"> </w:t>
      </w:r>
    </w:p>
  </w:comment>
  <w:comment w:id="253" w:author="Jamie Cummins" w:date="2019-08-20T11:58:00Z" w:initials="JC">
    <w:p w14:paraId="3812A0D3" w14:textId="77777777" w:rsidR="00CF62E6" w:rsidRPr="002F5122" w:rsidRDefault="00CF62E6" w:rsidP="002F5122">
      <w:pPr>
        <w:pStyle w:val="CommentText"/>
        <w:rPr>
          <w:lang w:val="en-US"/>
        </w:rPr>
      </w:pPr>
      <w:r>
        <w:rPr>
          <w:rStyle w:val="CommentReference"/>
        </w:rPr>
        <w:annotationRef/>
      </w:r>
      <w:r w:rsidRPr="002F5122">
        <w:rPr>
          <w:lang w:val="en-US"/>
        </w:rPr>
        <w:t xml:space="preserve">Make sure to cover this in the intro to exp 6. </w:t>
      </w:r>
    </w:p>
  </w:comment>
  <w:comment w:id="268" w:author="sean hughes" w:date="2019-12-06T13:49:00Z" w:initials="sh">
    <w:p w14:paraId="55BDBEBE" w14:textId="13695588" w:rsidR="00CF62E6" w:rsidRPr="002F5122" w:rsidRDefault="00CF62E6">
      <w:pPr>
        <w:pStyle w:val="CommentText"/>
        <w:rPr>
          <w:lang w:val="en-US"/>
        </w:rPr>
      </w:pPr>
      <w:r>
        <w:rPr>
          <w:rStyle w:val="CommentReference"/>
        </w:rPr>
        <w:annotationRef/>
      </w:r>
      <w:r w:rsidRPr="002F5122">
        <w:rPr>
          <w:lang w:val="en-US"/>
        </w:rPr>
        <w:t>Ian can you provide a detailed response here?</w:t>
      </w:r>
    </w:p>
  </w:comment>
  <w:comment w:id="273" w:author="sean hughes" w:date="2019-12-06T13:56:00Z" w:initials="sh">
    <w:p w14:paraId="532D7E3C" w14:textId="77777777" w:rsidR="00CF62E6" w:rsidRDefault="00CF62E6">
      <w:pPr>
        <w:pStyle w:val="CommentText"/>
        <w:rPr>
          <w:lang w:val="en-US"/>
        </w:rPr>
      </w:pPr>
      <w:r>
        <w:rPr>
          <w:lang w:val="en-US"/>
        </w:rPr>
        <w:t xml:space="preserve">Jamie: when responding can you incorporate the following: </w:t>
      </w:r>
    </w:p>
    <w:p w14:paraId="16D346DB" w14:textId="77777777" w:rsidR="00CF62E6" w:rsidRDefault="00CF62E6">
      <w:pPr>
        <w:pStyle w:val="CommentText"/>
        <w:rPr>
          <w:lang w:val="en-US"/>
        </w:rPr>
      </w:pPr>
    </w:p>
    <w:p w14:paraId="0EC43A63" w14:textId="13509E3D" w:rsidR="00CF62E6" w:rsidRDefault="00CF62E6">
      <w:pPr>
        <w:pStyle w:val="CommentText"/>
        <w:rPr>
          <w:lang w:val="en-US"/>
        </w:rPr>
      </w:pPr>
      <w:r>
        <w:rPr>
          <w:rStyle w:val="CommentReference"/>
        </w:rPr>
        <w:annotationRef/>
      </w:r>
      <w:r w:rsidRPr="000C0B71">
        <w:rPr>
          <w:lang w:val="en-US"/>
        </w:rPr>
        <w:t xml:space="preserve">No – as I highlight in the beginning – we </w:t>
      </w:r>
      <w:r>
        <w:rPr>
          <w:lang w:val="en-US"/>
        </w:rPr>
        <w:t xml:space="preserve">make several claims. One is about the operating conditions (implicit), another is about operating processes (misattribution), and the third is about psychometrics (the validity of the effect itself). </w:t>
      </w:r>
    </w:p>
    <w:p w14:paraId="67B95AE2" w14:textId="4CE080CB" w:rsidR="00CF62E6" w:rsidRDefault="00CF62E6">
      <w:pPr>
        <w:pStyle w:val="CommentText"/>
        <w:rPr>
          <w:lang w:val="en-US"/>
        </w:rPr>
      </w:pPr>
    </w:p>
    <w:p w14:paraId="5BB9CCC7" w14:textId="7D720FEC" w:rsidR="00CF62E6" w:rsidRDefault="00CF62E6">
      <w:pPr>
        <w:pStyle w:val="CommentText"/>
        <w:rPr>
          <w:lang w:val="en-US"/>
        </w:rPr>
      </w:pPr>
      <w:r>
        <w:rPr>
          <w:lang w:val="en-US"/>
        </w:rPr>
        <w:t xml:space="preserve">We do not equate operating processes (misattribution) and with conditions (awareness). Other people have done so in papers – we simply draw on that idea when discussing these points. </w:t>
      </w:r>
    </w:p>
    <w:p w14:paraId="1BD9C912" w14:textId="0D038698" w:rsidR="00CF62E6" w:rsidRDefault="00CF62E6">
      <w:pPr>
        <w:pStyle w:val="CommentText"/>
        <w:rPr>
          <w:lang w:val="en-US"/>
        </w:rPr>
      </w:pPr>
    </w:p>
    <w:p w14:paraId="5B4F1A88" w14:textId="152E58D3" w:rsidR="00CF62E6" w:rsidRPr="000C0B71" w:rsidRDefault="00CF62E6">
      <w:pPr>
        <w:pStyle w:val="CommentText"/>
        <w:rPr>
          <w:lang w:val="en-US"/>
        </w:rPr>
      </w:pPr>
      <w:r>
        <w:rPr>
          <w:lang w:val="en-US"/>
        </w:rPr>
        <w:t xml:space="preserve">Instead, we start from the position  that implicit is a multi-dimensional concept, and that the AMP effect has been claims to be implicit in certain ways (unaware, unintentional), and we don’t think it is implicit in those ways. This is not to say it is not implicit in other ways (point out where we say all this in the General Discussion)  </w:t>
      </w:r>
    </w:p>
  </w:comment>
  <w:comment w:id="274" w:author="sean hughes" w:date="2019-12-06T13:59:00Z" w:initials="sh">
    <w:p w14:paraId="4251F7FB" w14:textId="63633CAF" w:rsidR="00CF62E6" w:rsidRPr="000C0B71" w:rsidRDefault="00CF62E6">
      <w:pPr>
        <w:pStyle w:val="CommentText"/>
        <w:rPr>
          <w:lang w:val="en-US"/>
        </w:rPr>
      </w:pPr>
      <w:r>
        <w:rPr>
          <w:rStyle w:val="CommentReference"/>
        </w:rPr>
        <w:annotationRef/>
      </w:r>
      <w:r w:rsidRPr="000C0B71">
        <w:rPr>
          <w:lang w:val="en-US"/>
        </w:rPr>
        <w:t xml:space="preserve">We argue something else – that the AMP effect does not </w:t>
      </w:r>
      <w:r>
        <w:rPr>
          <w:lang w:val="en-US"/>
        </w:rPr>
        <w:t xml:space="preserve">elicit awareness it is the other way around – awareness gives rise to the AMP effect. </w:t>
      </w:r>
    </w:p>
  </w:comment>
  <w:comment w:id="275" w:author="sean hughes" w:date="2019-12-06T14:00:00Z" w:initials="sh">
    <w:p w14:paraId="711BEF4C" w14:textId="63E89FBA" w:rsidR="00CF62E6" w:rsidRDefault="00CF62E6">
      <w:pPr>
        <w:pStyle w:val="CommentText"/>
        <w:rPr>
          <w:lang w:val="en-US"/>
        </w:rPr>
      </w:pPr>
      <w:r>
        <w:rPr>
          <w:rStyle w:val="CommentReference"/>
        </w:rPr>
        <w:annotationRef/>
      </w:r>
      <w:r w:rsidRPr="000C0B71">
        <w:rPr>
          <w:lang w:val="en-US"/>
        </w:rPr>
        <w:t xml:space="preserve">We contribute tot his same type of question. </w:t>
      </w:r>
      <w:r>
        <w:rPr>
          <w:lang w:val="en-US"/>
        </w:rPr>
        <w:t xml:space="preserve">See issue 4 that I mention at the beginning. When responding state that we agree – and that was one of the purposes of this work – to not only test if the AMP effect is implicit in the sense that it is claimed to be, but that the measure  itself serves as a measure of evaluation (not even automatic evaluation). And we find that it does not.  </w:t>
      </w:r>
    </w:p>
    <w:p w14:paraId="6E447DE8" w14:textId="549F173B" w:rsidR="00CF62E6" w:rsidRDefault="00CF62E6">
      <w:pPr>
        <w:pStyle w:val="CommentText"/>
        <w:rPr>
          <w:lang w:val="en-US"/>
        </w:rPr>
      </w:pPr>
    </w:p>
    <w:p w14:paraId="764B0646" w14:textId="438CF1CF" w:rsidR="00CF62E6" w:rsidRPr="000C0B71" w:rsidRDefault="00CF62E6">
      <w:pPr>
        <w:pStyle w:val="CommentText"/>
        <w:rPr>
          <w:lang w:val="en-US"/>
        </w:rPr>
      </w:pPr>
      <w:r>
        <w:rPr>
          <w:lang w:val="en-US"/>
        </w:rPr>
        <w:t>We believe that this latter issue supersedes issues  1-3 because if 4 is wrong t here is no point talking about 1-3.</w:t>
      </w:r>
    </w:p>
  </w:comment>
  <w:comment w:id="276" w:author="sean hughes" w:date="2019-12-06T14:02:00Z" w:initials="sh">
    <w:p w14:paraId="1125752F" w14:textId="3A269BE9" w:rsidR="00CF62E6" w:rsidRPr="0034483E" w:rsidRDefault="00CF62E6">
      <w:pPr>
        <w:pStyle w:val="CommentText"/>
        <w:rPr>
          <w:lang w:val="en-IE"/>
        </w:rPr>
      </w:pPr>
      <w:r>
        <w:rPr>
          <w:rStyle w:val="CommentReference"/>
        </w:rPr>
        <w:annotationRef/>
      </w:r>
      <w:r w:rsidRPr="0034483E">
        <w:rPr>
          <w:lang w:val="en-IE"/>
        </w:rPr>
        <w:t xml:space="preserve">Mention this. </w:t>
      </w:r>
    </w:p>
  </w:comment>
  <w:comment w:id="277" w:author="sean hughes" w:date="2019-12-06T14:02:00Z" w:initials="sh">
    <w:p w14:paraId="76381667" w14:textId="4C442BB1" w:rsidR="00CF62E6" w:rsidRDefault="00CF62E6">
      <w:pPr>
        <w:pStyle w:val="CommentText"/>
        <w:rPr>
          <w:lang w:val="en-US"/>
        </w:rPr>
      </w:pPr>
      <w:r>
        <w:rPr>
          <w:rStyle w:val="CommentReference"/>
        </w:rPr>
        <w:annotationRef/>
      </w:r>
      <w:r w:rsidRPr="000C0B71">
        <w:rPr>
          <w:lang w:val="en-US"/>
        </w:rPr>
        <w:t xml:space="preserve">Ok – here is where we have an in. </w:t>
      </w:r>
      <w:r>
        <w:rPr>
          <w:lang w:val="en-US"/>
        </w:rPr>
        <w:t xml:space="preserve">Basically said the things I said above. And this state that we have evidence that it is not a good measure of evaluation – never mind automatic evaluation. </w:t>
      </w:r>
    </w:p>
    <w:p w14:paraId="6E4D03EF" w14:textId="1B9CD17A" w:rsidR="00CF62E6" w:rsidRDefault="00CF62E6">
      <w:pPr>
        <w:pStyle w:val="CommentText"/>
        <w:rPr>
          <w:lang w:val="en-US"/>
        </w:rPr>
      </w:pPr>
    </w:p>
    <w:p w14:paraId="6A1CED4A" w14:textId="46039E7D" w:rsidR="00CF62E6" w:rsidRPr="000C0B71" w:rsidRDefault="00CF62E6">
      <w:pPr>
        <w:pStyle w:val="CommentText"/>
        <w:rPr>
          <w:lang w:val="en-US"/>
        </w:rPr>
      </w:pPr>
      <w:r>
        <w:rPr>
          <w:lang w:val="en-US"/>
        </w:rPr>
        <w:t>Also point him to all the places in the paper where we actually do and say this.</w:t>
      </w:r>
    </w:p>
  </w:comment>
  <w:comment w:id="278" w:author="Jamie Cummins" w:date="2019-11-21T15:57:00Z" w:initials="JC">
    <w:p w14:paraId="7AD6AF34" w14:textId="77777777" w:rsidR="00CF62E6" w:rsidRPr="000C0B71" w:rsidRDefault="00CF62E6" w:rsidP="002F5122">
      <w:pPr>
        <w:pStyle w:val="CommentText"/>
        <w:rPr>
          <w:lang w:val="en-US"/>
        </w:rPr>
      </w:pPr>
      <w:r>
        <w:rPr>
          <w:rStyle w:val="CommentReference"/>
        </w:rPr>
        <w:annotationRef/>
      </w:r>
      <w:r w:rsidRPr="002F5122">
        <w:rPr>
          <w:lang w:val="en-US"/>
        </w:rPr>
        <w:t xml:space="preserve">To be honest, his points don’t register with me fully and I don’t see what he wants from us (we already discuss the things he wants us to discuss, but just not in the way he specifies). </w:t>
      </w:r>
      <w:r w:rsidRPr="000C0B71">
        <w:rPr>
          <w:lang w:val="en-US"/>
        </w:rPr>
        <w:t>Thoughts?</w:t>
      </w:r>
    </w:p>
  </w:comment>
  <w:comment w:id="279" w:author="sean hughes" w:date="2019-12-06T14:03:00Z" w:initials="sh">
    <w:p w14:paraId="13E408AA" w14:textId="2BD0A877" w:rsidR="00CF62E6" w:rsidRPr="0034483E" w:rsidRDefault="00CF62E6">
      <w:pPr>
        <w:pStyle w:val="CommentText"/>
        <w:rPr>
          <w:lang w:val="en-IE"/>
        </w:rPr>
      </w:pPr>
      <w:r>
        <w:rPr>
          <w:rStyle w:val="CommentReference"/>
        </w:rPr>
        <w:annotationRef/>
      </w:r>
      <w:r w:rsidRPr="0034483E">
        <w:rPr>
          <w:lang w:val="en-IE"/>
        </w:rPr>
        <w:t>See above</w:t>
      </w:r>
    </w:p>
  </w:comment>
  <w:comment w:id="285" w:author="sean hughes" w:date="2019-12-06T14:16:00Z" w:initials="sh">
    <w:p w14:paraId="3A58F96F" w14:textId="1AD60967" w:rsidR="00CF62E6" w:rsidRPr="009904FE" w:rsidRDefault="00CF62E6">
      <w:pPr>
        <w:pStyle w:val="CommentText"/>
        <w:rPr>
          <w:lang w:val="en-US"/>
        </w:rPr>
      </w:pPr>
      <w:r>
        <w:rPr>
          <w:rStyle w:val="CommentReference"/>
        </w:rPr>
        <w:annotationRef/>
      </w:r>
      <w:r w:rsidRPr="009904FE">
        <w:rPr>
          <w:lang w:val="en-US"/>
        </w:rPr>
        <w:t xml:space="preserve">Ian – can </w:t>
      </w:r>
      <w:r>
        <w:rPr>
          <w:lang w:val="en-US"/>
        </w:rPr>
        <w:t>you double check this claim as it would be good to avoid being wrong here.</w:t>
      </w:r>
    </w:p>
  </w:comment>
  <w:comment w:id="304" w:author="sean hughes" w:date="2019-12-06T17:08:00Z" w:initials="sh">
    <w:p w14:paraId="2311364F" w14:textId="77777777" w:rsidR="00CF62E6" w:rsidRDefault="00CF62E6">
      <w:pPr>
        <w:pStyle w:val="CommentText"/>
        <w:rPr>
          <w:lang w:val="en-US"/>
        </w:rPr>
      </w:pPr>
      <w:r>
        <w:rPr>
          <w:rStyle w:val="CommentReference"/>
        </w:rPr>
        <w:annotationRef/>
      </w:r>
      <w:r w:rsidRPr="002910E7">
        <w:rPr>
          <w:lang w:val="en-US"/>
        </w:rPr>
        <w:t xml:space="preserve">So </w:t>
      </w:r>
      <w:r>
        <w:rPr>
          <w:lang w:val="en-US"/>
        </w:rPr>
        <w:t xml:space="preserve">if I read this correctly then </w:t>
      </w:r>
      <w:r w:rsidRPr="002910E7">
        <w:rPr>
          <w:lang w:val="en-US"/>
        </w:rPr>
        <w:t xml:space="preserve">Reviewer 1 is technically right, </w:t>
      </w:r>
      <w:r>
        <w:rPr>
          <w:lang w:val="en-US"/>
        </w:rPr>
        <w:t xml:space="preserve">and </w:t>
      </w:r>
      <w:r w:rsidRPr="002910E7">
        <w:rPr>
          <w:lang w:val="en-US"/>
        </w:rPr>
        <w:t>the first part of their inference does hold (i.e.,</w:t>
      </w:r>
      <w:r>
        <w:rPr>
          <w:lang w:val="en-US"/>
        </w:rPr>
        <w:t xml:space="preserve"> selective responding did not eliminate priming effects) it is just that the second part is not justified. </w:t>
      </w:r>
    </w:p>
    <w:p w14:paraId="21FFF3CF" w14:textId="77777777" w:rsidR="00CF62E6" w:rsidRDefault="00CF62E6">
      <w:pPr>
        <w:pStyle w:val="CommentText"/>
        <w:rPr>
          <w:lang w:val="en-US"/>
        </w:rPr>
      </w:pPr>
    </w:p>
    <w:p w14:paraId="44EFAC93" w14:textId="77777777" w:rsidR="00CF62E6" w:rsidRDefault="00CF62E6">
      <w:pPr>
        <w:pStyle w:val="CommentText"/>
        <w:rPr>
          <w:lang w:val="en-US"/>
        </w:rPr>
      </w:pPr>
      <w:r>
        <w:rPr>
          <w:lang w:val="en-US"/>
        </w:rPr>
        <w:t>If so, then we should acknowledge we failed to make this point in our original manuscript, state that we do so now, and point the reviewer to where in the manuscript they can find that information.</w:t>
      </w:r>
    </w:p>
    <w:p w14:paraId="08EA955D" w14:textId="77777777" w:rsidR="00CF62E6" w:rsidRDefault="00CF62E6">
      <w:pPr>
        <w:pStyle w:val="CommentText"/>
        <w:rPr>
          <w:lang w:val="en-US"/>
        </w:rPr>
      </w:pPr>
    </w:p>
    <w:p w14:paraId="3264C4FF" w14:textId="20203FCA" w:rsidR="00CF62E6" w:rsidRPr="002910E7" w:rsidRDefault="00CF62E6">
      <w:pPr>
        <w:pStyle w:val="CommentText"/>
        <w:rPr>
          <w:lang w:val="en-US"/>
        </w:rPr>
      </w:pPr>
      <w:r>
        <w:rPr>
          <w:lang w:val="en-US"/>
        </w:rPr>
        <w:t xml:space="preserve">Jamie: can you do so? </w:t>
      </w:r>
    </w:p>
  </w:comment>
  <w:comment w:id="310" w:author="Jamie Cummins" w:date="2019-11-22T14:51:00Z" w:initials="JC">
    <w:p w14:paraId="42417178" w14:textId="77777777" w:rsidR="00CF62E6" w:rsidRPr="0034483E" w:rsidRDefault="00CF62E6" w:rsidP="002B71AF">
      <w:pPr>
        <w:pStyle w:val="CommentText"/>
        <w:rPr>
          <w:lang w:val="en-IE"/>
        </w:rPr>
      </w:pPr>
      <w:r>
        <w:rPr>
          <w:rStyle w:val="CommentReference"/>
        </w:rPr>
        <w:annotationRef/>
      </w:r>
      <w:r w:rsidRPr="002B71AF">
        <w:rPr>
          <w:lang w:val="en-US"/>
        </w:rPr>
        <w:t xml:space="preserve">There are a bunch of responses for why Payne et al.’s original discussion of power in the MS was shit (poor estimation of effect sizes, lack of specificity on what parameters were used in their power analysis [which wasn’t post-hoc power but was conducted post-hoc after data collection], hidden multiplicity in calculating power for interactions, etc.). However, do we want to get dragged into the issues? It doesn’t seem to refer to much within our MS, so I don’t know how much effort it’s worth. </w:t>
      </w:r>
      <w:r w:rsidRPr="0034483E">
        <w:rPr>
          <w:lang w:val="en-IE"/>
        </w:rPr>
        <w:t>We could just ignore it. Thoughts?</w:t>
      </w:r>
    </w:p>
  </w:comment>
  <w:comment w:id="311" w:author="sean hughes" w:date="2019-12-06T17:11:00Z" w:initials="sh">
    <w:p w14:paraId="6559E27A" w14:textId="69E17F11" w:rsidR="00CF62E6" w:rsidRPr="009D27C6" w:rsidRDefault="00CF62E6">
      <w:pPr>
        <w:pStyle w:val="CommentText"/>
        <w:rPr>
          <w:lang w:val="en-US"/>
        </w:rPr>
      </w:pPr>
      <w:r>
        <w:rPr>
          <w:rStyle w:val="CommentReference"/>
        </w:rPr>
        <w:annotationRef/>
      </w:r>
      <w:r w:rsidRPr="009D27C6">
        <w:rPr>
          <w:lang w:val="en-US"/>
        </w:rPr>
        <w:t xml:space="preserve">We need to respond to the Reviewer here. </w:t>
      </w:r>
      <w:r>
        <w:rPr>
          <w:lang w:val="en-US"/>
        </w:rPr>
        <w:t xml:space="preserve">I propose that you adopt the approach I outline above. You can also mention these other issues if they in any way serve to support or strengthen the general point being made. </w:t>
      </w:r>
    </w:p>
  </w:comment>
  <w:comment w:id="313" w:author="sean hughes" w:date="2019-12-06T17:16:00Z" w:initials="sh">
    <w:p w14:paraId="1798A1E3" w14:textId="1F2E999E" w:rsidR="00CF62E6" w:rsidRPr="009D27C6" w:rsidRDefault="00CF62E6">
      <w:pPr>
        <w:pStyle w:val="CommentText"/>
        <w:rPr>
          <w:lang w:val="en-US"/>
        </w:rPr>
      </w:pPr>
      <w:r>
        <w:rPr>
          <w:rStyle w:val="CommentReference"/>
        </w:rPr>
        <w:annotationRef/>
      </w:r>
      <w:r w:rsidRPr="009D27C6">
        <w:rPr>
          <w:lang w:val="en-US"/>
        </w:rPr>
        <w:t xml:space="preserve">There is not more priming – just more skipping responses if I read this correctly. </w:t>
      </w:r>
      <w:r>
        <w:rPr>
          <w:lang w:val="en-US"/>
        </w:rPr>
        <w:t xml:space="preserve">The two are very different things. </w:t>
      </w:r>
    </w:p>
  </w:comment>
  <w:comment w:id="320" w:author="sean hughes" w:date="2019-12-06T17:19:00Z" w:initials="sh">
    <w:p w14:paraId="7318724E" w14:textId="23CC97FD" w:rsidR="00CF62E6" w:rsidRPr="009D27C6" w:rsidRDefault="00CF62E6">
      <w:pPr>
        <w:pStyle w:val="CommentText"/>
        <w:rPr>
          <w:lang w:val="en-US"/>
        </w:rPr>
      </w:pPr>
      <w:r>
        <w:rPr>
          <w:rStyle w:val="CommentReference"/>
        </w:rPr>
        <w:annotationRef/>
      </w:r>
      <w:r w:rsidRPr="009D27C6">
        <w:rPr>
          <w:lang w:val="en-US"/>
        </w:rPr>
        <w:t>Elaborate on this specific point.</w:t>
      </w:r>
    </w:p>
  </w:comment>
  <w:comment w:id="321" w:author="sean hughes" w:date="2019-12-06T17:19:00Z" w:initials="sh">
    <w:p w14:paraId="1DA1CBDC" w14:textId="2A9FF306" w:rsidR="00CF62E6" w:rsidRPr="00D65521" w:rsidRDefault="00CF62E6">
      <w:pPr>
        <w:pStyle w:val="CommentText"/>
        <w:rPr>
          <w:lang w:val="en-US"/>
        </w:rPr>
      </w:pPr>
      <w:r>
        <w:rPr>
          <w:rStyle w:val="CommentReference"/>
        </w:rPr>
        <w:annotationRef/>
      </w:r>
      <w:r w:rsidRPr="00D65521">
        <w:rPr>
          <w:lang w:val="en-US"/>
        </w:rPr>
        <w:t xml:space="preserve">Not quite clear yet how the explicit account does so. </w:t>
      </w:r>
      <w:r>
        <w:rPr>
          <w:lang w:val="en-US"/>
        </w:rPr>
        <w:t>Elaborate for the reader.</w:t>
      </w:r>
    </w:p>
  </w:comment>
  <w:comment w:id="322" w:author="sean hughes" w:date="2019-12-06T17:20:00Z" w:initials="sh">
    <w:p w14:paraId="553AE41A" w14:textId="119FD4F4" w:rsidR="00CF62E6" w:rsidRPr="00D65521" w:rsidRDefault="00CF62E6">
      <w:pPr>
        <w:pStyle w:val="CommentText"/>
        <w:rPr>
          <w:lang w:val="en-US"/>
        </w:rPr>
      </w:pPr>
      <w:r>
        <w:rPr>
          <w:rStyle w:val="CommentReference"/>
        </w:rPr>
        <w:annotationRef/>
      </w:r>
      <w:r w:rsidRPr="00D65521">
        <w:rPr>
          <w:lang w:val="en-US"/>
        </w:rPr>
        <w:t>What evidence? This statement seems like a throw away remark and is not likely to convince someone who is actively against your position.</w:t>
      </w:r>
    </w:p>
  </w:comment>
  <w:comment w:id="325" w:author="sean hughes" w:date="2019-12-06T17:21:00Z" w:initials="sh">
    <w:p w14:paraId="244B9E04" w14:textId="77777777" w:rsidR="00CF62E6" w:rsidRDefault="00CF62E6">
      <w:pPr>
        <w:pStyle w:val="CommentText"/>
        <w:rPr>
          <w:lang w:val="en-US"/>
        </w:rPr>
      </w:pPr>
      <w:r>
        <w:rPr>
          <w:rStyle w:val="CommentReference"/>
        </w:rPr>
        <w:annotationRef/>
      </w:r>
      <w:r w:rsidRPr="00D65521">
        <w:rPr>
          <w:lang w:val="en-US"/>
        </w:rPr>
        <w:t xml:space="preserve">Once again we should not </w:t>
      </w:r>
      <w:r>
        <w:rPr>
          <w:lang w:val="en-US"/>
        </w:rPr>
        <w:t xml:space="preserve">take the football away here – it is pissing people off and getting in the way of the real message. </w:t>
      </w:r>
    </w:p>
    <w:p w14:paraId="222BEE44" w14:textId="77777777" w:rsidR="00CF62E6" w:rsidRDefault="00CF62E6">
      <w:pPr>
        <w:pStyle w:val="CommentText"/>
        <w:rPr>
          <w:lang w:val="en-US"/>
        </w:rPr>
      </w:pPr>
    </w:p>
    <w:p w14:paraId="1CBB36E5" w14:textId="77777777" w:rsidR="00CF62E6" w:rsidRDefault="00CF62E6">
      <w:pPr>
        <w:pStyle w:val="CommentText"/>
        <w:rPr>
          <w:lang w:val="en-US"/>
        </w:rPr>
      </w:pPr>
      <w:r>
        <w:rPr>
          <w:lang w:val="en-US"/>
        </w:rPr>
        <w:t xml:space="preserve">Say that we acknowledge that the implicit account can explain our findings with a bunch of post-hoc justification. So too can our account. </w:t>
      </w:r>
    </w:p>
    <w:p w14:paraId="09BBFD1C" w14:textId="77777777" w:rsidR="00CF62E6" w:rsidRDefault="00CF62E6">
      <w:pPr>
        <w:pStyle w:val="CommentText"/>
        <w:rPr>
          <w:lang w:val="en-US"/>
        </w:rPr>
      </w:pPr>
    </w:p>
    <w:p w14:paraId="743FE26B" w14:textId="65439A78" w:rsidR="00CF62E6" w:rsidRPr="00D65521" w:rsidRDefault="00CF62E6">
      <w:pPr>
        <w:pStyle w:val="CommentText"/>
        <w:rPr>
          <w:lang w:val="en-US"/>
        </w:rPr>
      </w:pPr>
      <w:r>
        <w:rPr>
          <w:lang w:val="en-US"/>
        </w:rPr>
        <w:t>But the main merit of this paper was never about saying it was X or Y. Simply that the AMP effect itself is not implicit in the ways people think it is and not a valid measure. Once again we need to control the narrative here.</w:t>
      </w:r>
    </w:p>
  </w:comment>
  <w:comment w:id="326" w:author="sean hughes" w:date="2019-12-06T17:23:00Z" w:initials="sh">
    <w:p w14:paraId="271D2CCF" w14:textId="12220CD6" w:rsidR="00CF62E6" w:rsidRPr="00AF3A3E" w:rsidRDefault="00CF62E6" w:rsidP="00AF3A3E">
      <w:pPr>
        <w:pStyle w:val="CommentText"/>
        <w:rPr>
          <w:lang w:val="en-US"/>
        </w:rPr>
      </w:pPr>
      <w:r w:rsidRPr="00AF3A3E">
        <w:rPr>
          <w:b/>
          <w:lang w:val="en-US"/>
        </w:rPr>
        <w:t>Jamie</w:t>
      </w:r>
      <w:r>
        <w:rPr>
          <w:lang w:val="en-US"/>
        </w:rPr>
        <w:t xml:space="preserve">: </w:t>
      </w:r>
      <w:r>
        <w:rPr>
          <w:rStyle w:val="CommentReference"/>
        </w:rPr>
        <w:annotationRef/>
      </w:r>
      <w:r w:rsidRPr="00AF3A3E">
        <w:rPr>
          <w:lang w:val="en-US"/>
        </w:rPr>
        <w:t>In principle we can actually test this using our data (I tested it using the TMP data and the measures are fairly highly correlated (r = ~0.5). However, let’s not do this, since Yoav has a tendency to pursue these kinds of questions about moderators to death and it’s not central to our question.</w:t>
      </w:r>
    </w:p>
  </w:comment>
  <w:comment w:id="327" w:author="sean hughes" w:date="2019-12-06T17:25:00Z" w:initials="sh">
    <w:p w14:paraId="6A983835" w14:textId="41B638F0" w:rsidR="00CF62E6" w:rsidRPr="00AF3A3E" w:rsidRDefault="00CF62E6">
      <w:pPr>
        <w:pStyle w:val="CommentText"/>
        <w:rPr>
          <w:lang w:val="en-US"/>
        </w:rPr>
      </w:pPr>
      <w:r>
        <w:rPr>
          <w:rStyle w:val="CommentReference"/>
        </w:rPr>
        <w:annotationRef/>
      </w:r>
      <w:r w:rsidRPr="00AF3A3E">
        <w:rPr>
          <w:lang w:val="en-US"/>
        </w:rPr>
        <w:t>I’d be inclined to do so as (a) he is the only favorable one here and (b) we can include the stats as a supplementary materials document rather than having to include them in the paper.</w:t>
      </w:r>
      <w:r>
        <w:rPr>
          <w:lang w:val="en-US"/>
        </w:rPr>
        <w:t xml:space="preserve"> Costs little and actively tries to speak to his request. </w:t>
      </w:r>
    </w:p>
  </w:comment>
  <w:comment w:id="330" w:author="sean hughes" w:date="2019-12-06T17:27:00Z" w:initials="sh">
    <w:p w14:paraId="194239D4" w14:textId="77777777" w:rsidR="00CF62E6" w:rsidRDefault="00CF62E6">
      <w:pPr>
        <w:pStyle w:val="CommentText"/>
        <w:rPr>
          <w:lang w:val="en-US"/>
        </w:rPr>
      </w:pPr>
      <w:r>
        <w:rPr>
          <w:rStyle w:val="CommentReference"/>
        </w:rPr>
        <w:annotationRef/>
      </w:r>
      <w:r w:rsidRPr="00AF3A3E">
        <w:rPr>
          <w:lang w:val="en-US"/>
        </w:rPr>
        <w:t xml:space="preserve">The rest of this reply has to speak to the </w:t>
      </w:r>
      <w:r>
        <w:rPr>
          <w:lang w:val="en-US"/>
        </w:rPr>
        <w:t xml:space="preserve">issues that Yoav raises. IT currently does not. </w:t>
      </w:r>
    </w:p>
    <w:p w14:paraId="58BA17F0" w14:textId="77777777" w:rsidR="00CF62E6" w:rsidRDefault="00CF62E6">
      <w:pPr>
        <w:pStyle w:val="CommentText"/>
        <w:rPr>
          <w:lang w:val="en-US"/>
        </w:rPr>
      </w:pPr>
    </w:p>
    <w:p w14:paraId="06B319E5" w14:textId="7C2173F3" w:rsidR="00CF62E6" w:rsidRPr="00AF3A3E" w:rsidRDefault="00CF62E6">
      <w:pPr>
        <w:pStyle w:val="CommentText"/>
        <w:rPr>
          <w:lang w:val="en-US"/>
        </w:rPr>
      </w:pPr>
      <w:r>
        <w:rPr>
          <w:lang w:val="en-US"/>
        </w:rPr>
        <w:t>Jamie: can you work on this so that it does so?</w:t>
      </w:r>
    </w:p>
  </w:comment>
  <w:comment w:id="339" w:author="sean hughes" w:date="2019-12-06T17:31:00Z" w:initials="sh">
    <w:p w14:paraId="2BD177BC" w14:textId="2307DDB7" w:rsidR="00CF62E6" w:rsidRPr="00D65A65" w:rsidRDefault="00CF62E6">
      <w:pPr>
        <w:pStyle w:val="CommentText"/>
        <w:rPr>
          <w:lang w:val="en-US"/>
        </w:rPr>
      </w:pPr>
      <w:r>
        <w:rPr>
          <w:rStyle w:val="CommentReference"/>
        </w:rPr>
        <w:annotationRef/>
      </w:r>
      <w:r>
        <w:rPr>
          <w:lang w:val="en-US"/>
        </w:rPr>
        <w:t>This might come across as petty. Unless it is integral to the point being made I would rephrase or omit.</w:t>
      </w:r>
    </w:p>
  </w:comment>
  <w:comment w:id="347" w:author="sean hughes" w:date="2019-12-06T17:33:00Z" w:initials="sh">
    <w:p w14:paraId="1880E28B" w14:textId="4B508964" w:rsidR="00CF62E6" w:rsidRPr="0020208C" w:rsidRDefault="00CF62E6">
      <w:pPr>
        <w:pStyle w:val="CommentText"/>
        <w:rPr>
          <w:lang w:val="en-US"/>
        </w:rPr>
      </w:pPr>
      <w:r>
        <w:rPr>
          <w:rStyle w:val="CommentReference"/>
        </w:rPr>
        <w:annotationRef/>
      </w:r>
      <w:r w:rsidRPr="0020208C">
        <w:rPr>
          <w:lang w:val="en-US"/>
        </w:rPr>
        <w:t xml:space="preserve">The response here is a start. </w:t>
      </w:r>
      <w:r>
        <w:rPr>
          <w:lang w:val="en-US"/>
        </w:rPr>
        <w:t xml:space="preserve">But it needs more work. You should clearly divide the issue into conceptual issues (as in the first paragraph here).   </w:t>
      </w:r>
    </w:p>
  </w:comment>
  <w:comment w:id="351" w:author="sean hughes" w:date="2019-12-06T17:32:00Z" w:initials="sh">
    <w:p w14:paraId="7C6F1F93" w14:textId="4CD79D2A" w:rsidR="00CF62E6" w:rsidRPr="0020208C" w:rsidRDefault="00CF62E6">
      <w:pPr>
        <w:pStyle w:val="CommentText"/>
        <w:rPr>
          <w:lang w:val="en-US"/>
        </w:rPr>
      </w:pPr>
      <w:r>
        <w:rPr>
          <w:rStyle w:val="CommentReference"/>
        </w:rPr>
        <w:annotationRef/>
      </w:r>
      <w:r w:rsidRPr="0020208C">
        <w:rPr>
          <w:lang w:val="en-US"/>
        </w:rPr>
        <w:t>???</w:t>
      </w:r>
    </w:p>
  </w:comment>
  <w:comment w:id="355" w:author="sean hughes" w:date="2019-12-06T17:35:00Z" w:initials="sh">
    <w:p w14:paraId="170173E6" w14:textId="77777777" w:rsidR="00CF62E6" w:rsidRDefault="00CF62E6">
      <w:pPr>
        <w:pStyle w:val="CommentText"/>
        <w:rPr>
          <w:lang w:val="en-US"/>
        </w:rPr>
      </w:pPr>
      <w:r>
        <w:rPr>
          <w:rStyle w:val="CommentReference"/>
        </w:rPr>
        <w:annotationRef/>
      </w:r>
      <w:r>
        <w:rPr>
          <w:lang w:val="en-US"/>
        </w:rPr>
        <w:t>and statistical issues (as in the second paragraph here).</w:t>
      </w:r>
    </w:p>
    <w:p w14:paraId="69581D31" w14:textId="77777777" w:rsidR="00CF62E6" w:rsidRDefault="00CF62E6">
      <w:pPr>
        <w:pStyle w:val="CommentText"/>
        <w:rPr>
          <w:lang w:val="en-US"/>
        </w:rPr>
      </w:pPr>
    </w:p>
    <w:p w14:paraId="6BB3922C" w14:textId="1CC5F085" w:rsidR="00CF62E6" w:rsidRPr="0020208C" w:rsidRDefault="00CF62E6">
      <w:pPr>
        <w:pStyle w:val="CommentText"/>
        <w:rPr>
          <w:lang w:val="en-US"/>
        </w:rPr>
      </w:pPr>
      <w:r>
        <w:rPr>
          <w:lang w:val="en-US"/>
        </w:rPr>
        <w:t>Both the conceptual and statistical issues need to be better elaborated on. The core of the idea is there and makes sense to someone who has read the paper or takes our position. But it is not clear to those who have not or who disagree. Elaborate on all points more.</w:t>
      </w:r>
    </w:p>
  </w:comment>
  <w:comment w:id="358" w:author="sean hughes" w:date="2019-12-06T17:37:00Z" w:initials="sh">
    <w:p w14:paraId="4899BC6A" w14:textId="5165877A" w:rsidR="00CF62E6" w:rsidRPr="0020208C" w:rsidRDefault="00CF62E6">
      <w:pPr>
        <w:pStyle w:val="CommentText"/>
        <w:rPr>
          <w:lang w:val="en-US"/>
        </w:rPr>
      </w:pPr>
      <w:r>
        <w:rPr>
          <w:rStyle w:val="CommentReference"/>
        </w:rPr>
        <w:annotationRef/>
      </w:r>
      <w:r w:rsidRPr="0020208C">
        <w:rPr>
          <w:lang w:val="en-US"/>
        </w:rPr>
        <w:t xml:space="preserve">Ok – at the beginning of this document I said that the reviewers ignored the Validity issue. </w:t>
      </w:r>
      <w:r>
        <w:rPr>
          <w:lang w:val="en-US"/>
        </w:rPr>
        <w:t xml:space="preserve">This is not the case. Can you revise </w:t>
      </w:r>
      <w:r w:rsidRPr="0020208C">
        <w:rPr>
          <w:b/>
          <w:lang w:val="en-US"/>
        </w:rPr>
        <w:t>Issue 4</w:t>
      </w:r>
      <w:r>
        <w:rPr>
          <w:b/>
          <w:lang w:val="en-US"/>
        </w:rPr>
        <w:t xml:space="preserve"> so that it states that the issue was not emphasized enough during the review phase (i.e., that there is a hierarchical structure between the issues the reviewers see and that Issues 1-3 only follow if Issue 4 is addressed. But it was not so we want more attention to be directed at it). Something like this – not quite there but getting close.</w:t>
      </w:r>
    </w:p>
  </w:comment>
  <w:comment w:id="359" w:author="sean hughes" w:date="2019-12-06T17:39:00Z" w:initials="sh">
    <w:p w14:paraId="7AA6B014" w14:textId="7EAD4DF1" w:rsidR="00CF62E6" w:rsidRPr="008C74D6" w:rsidRDefault="00CF62E6">
      <w:pPr>
        <w:pStyle w:val="CommentText"/>
        <w:rPr>
          <w:lang w:val="en-US"/>
        </w:rPr>
      </w:pPr>
      <w:r>
        <w:rPr>
          <w:rStyle w:val="CommentReference"/>
        </w:rPr>
        <w:annotationRef/>
      </w:r>
      <w:r w:rsidRPr="008C74D6">
        <w:rPr>
          <w:lang w:val="en-US"/>
        </w:rPr>
        <w:t xml:space="preserve">Cite this paper in the validity analyses and </w:t>
      </w:r>
      <w:r>
        <w:rPr>
          <w:lang w:val="en-US"/>
        </w:rPr>
        <w:t>General Discussion sections.</w:t>
      </w:r>
    </w:p>
  </w:comment>
  <w:comment w:id="360" w:author="sean hughes" w:date="2019-12-06T17:39:00Z" w:initials="sh">
    <w:p w14:paraId="5994176D" w14:textId="3A691103" w:rsidR="00CF62E6" w:rsidRPr="008C74D6" w:rsidRDefault="00CF62E6">
      <w:pPr>
        <w:pStyle w:val="CommentText"/>
        <w:rPr>
          <w:lang w:val="en-US"/>
        </w:rPr>
      </w:pPr>
      <w:r>
        <w:rPr>
          <w:rStyle w:val="CommentReference"/>
        </w:rPr>
        <w:annotationRef/>
      </w:r>
      <w:r w:rsidRPr="008C74D6">
        <w:rPr>
          <w:lang w:val="en-US"/>
        </w:rPr>
        <w:t xml:space="preserve">Cite this as well in the ways I say above. </w:t>
      </w:r>
    </w:p>
  </w:comment>
  <w:comment w:id="374" w:author="sean hughes" w:date="2019-12-06T17:47:00Z" w:initials="sh">
    <w:p w14:paraId="496F9221" w14:textId="0F57DEE0" w:rsidR="00CF62E6" w:rsidRPr="008F2044" w:rsidRDefault="00CF62E6">
      <w:pPr>
        <w:pStyle w:val="CommentText"/>
        <w:rPr>
          <w:lang w:val="en-US"/>
        </w:rPr>
      </w:pPr>
      <w:r>
        <w:rPr>
          <w:rStyle w:val="CommentReference"/>
        </w:rPr>
        <w:annotationRef/>
      </w:r>
      <w:r w:rsidRPr="008F2044">
        <w:rPr>
          <w:lang w:val="en-US"/>
        </w:rPr>
        <w:t>This point desperately needs to</w:t>
      </w:r>
      <w:r>
        <w:rPr>
          <w:lang w:val="en-US"/>
        </w:rPr>
        <w:t xml:space="preserve"> b</w:t>
      </w:r>
      <w:r w:rsidRPr="008F2044">
        <w:rPr>
          <w:lang w:val="en-US"/>
        </w:rPr>
        <w:t xml:space="preserve">e </w:t>
      </w:r>
      <w:r>
        <w:rPr>
          <w:lang w:val="en-US"/>
        </w:rPr>
        <w:t xml:space="preserve">better evaluated as it is a strong one and does not come across as such now. </w:t>
      </w:r>
    </w:p>
  </w:comment>
  <w:comment w:id="379" w:author="sean hughes" w:date="2019-12-06T17:48:00Z" w:initials="sh">
    <w:p w14:paraId="07072E56" w14:textId="1F4AAF9F" w:rsidR="00CF62E6" w:rsidRPr="008F2044" w:rsidRDefault="00CF62E6">
      <w:pPr>
        <w:pStyle w:val="CommentText"/>
        <w:rPr>
          <w:lang w:val="en-US"/>
        </w:rPr>
      </w:pPr>
      <w:r>
        <w:rPr>
          <w:rStyle w:val="CommentReference"/>
        </w:rPr>
        <w:annotationRef/>
      </w:r>
      <w:r w:rsidRPr="008F2044">
        <w:rPr>
          <w:lang w:val="en-US"/>
        </w:rPr>
        <w:t xml:space="preserve">Again see my previous comment. This conclusion will only convince people if the prior premise is significantly strengthen and elaborated. </w:t>
      </w:r>
    </w:p>
  </w:comment>
  <w:comment w:id="384" w:author="sean hughes" w:date="2019-12-06T17:50:00Z" w:initials="sh">
    <w:p w14:paraId="7DB7DDCB" w14:textId="20FB8A35" w:rsidR="00CF62E6" w:rsidRPr="008F2044" w:rsidRDefault="00CF62E6">
      <w:pPr>
        <w:pStyle w:val="CommentText"/>
        <w:rPr>
          <w:lang w:val="en-US"/>
        </w:rPr>
      </w:pPr>
      <w:r>
        <w:rPr>
          <w:rStyle w:val="CommentReference"/>
        </w:rPr>
        <w:annotationRef/>
      </w:r>
      <w:r w:rsidRPr="008F2044">
        <w:rPr>
          <w:lang w:val="en-US"/>
        </w:rPr>
        <w:t xml:space="preserve">Elaborate on this or simply drop it. </w:t>
      </w:r>
    </w:p>
  </w:comment>
  <w:comment w:id="386" w:author="sean hughes" w:date="2019-12-06T17:50:00Z" w:initials="sh">
    <w:p w14:paraId="61D3346D" w14:textId="1263EEC4" w:rsidR="00CF62E6" w:rsidRPr="00B13A73" w:rsidRDefault="00CF62E6" w:rsidP="00B13A73">
      <w:pPr>
        <w:pStyle w:val="CommentText"/>
        <w:rPr>
          <w:lang w:val="en-US"/>
        </w:rPr>
      </w:pPr>
      <w:r>
        <w:rPr>
          <w:rStyle w:val="CommentReference"/>
        </w:rPr>
        <w:annotationRef/>
      </w:r>
      <w:r w:rsidRPr="00B13A73">
        <w:rPr>
          <w:b/>
          <w:lang w:val="en-US"/>
        </w:rPr>
        <w:t>Jamie</w:t>
      </w:r>
      <w:r>
        <w:rPr>
          <w:lang w:val="en-US"/>
        </w:rPr>
        <w:t xml:space="preserve">: </w:t>
      </w:r>
      <w:r w:rsidRPr="00B13A73">
        <w:rPr>
          <w:lang w:val="en-US"/>
        </w:rPr>
        <w:t>A specific measurement model is specified based on how AMP data are scored. We test an assumption of that measurement model and find that it doesn’t hold. His arguments are irrelevant as far as I can tell.</w:t>
      </w:r>
    </w:p>
  </w:comment>
  <w:comment w:id="387" w:author="sean hughes" w:date="2019-12-06T17:54:00Z" w:initials="sh">
    <w:p w14:paraId="3E1D0667" w14:textId="52F226F8" w:rsidR="00CF62E6" w:rsidRPr="00B13A73" w:rsidRDefault="00CF62E6">
      <w:pPr>
        <w:pStyle w:val="CommentText"/>
        <w:rPr>
          <w:lang w:val="en-US"/>
        </w:rPr>
      </w:pPr>
      <w:r>
        <w:rPr>
          <w:rStyle w:val="CommentReference"/>
        </w:rPr>
        <w:annotationRef/>
      </w:r>
      <w:r w:rsidRPr="00B13A73">
        <w:rPr>
          <w:lang w:val="en-US"/>
        </w:rPr>
        <w:t xml:space="preserve">As far as I understand he is saying that the measurement </w:t>
      </w:r>
      <w:r>
        <w:rPr>
          <w:lang w:val="en-US"/>
        </w:rPr>
        <w:t xml:space="preserve">score is not process pure (i.e., there are likely a bunch of factors driving the score – some systematic (primes) others unsystematic (prior liking of Chinese ideographs) and that our work shows how much of the score  is being driven by the primes relative to these confounding factors. </w:t>
      </w:r>
    </w:p>
  </w:comment>
  <w:comment w:id="388" w:author="sean hughes" w:date="2019-12-06T17:50:00Z" w:initials="sh">
    <w:p w14:paraId="1ECB9A4A" w14:textId="351D3F95" w:rsidR="00CF62E6" w:rsidRPr="00B13A73" w:rsidRDefault="00CF62E6">
      <w:pPr>
        <w:pStyle w:val="CommentText"/>
        <w:rPr>
          <w:lang w:val="en-US"/>
        </w:rPr>
      </w:pPr>
      <w:r>
        <w:rPr>
          <w:rStyle w:val="CommentReference"/>
        </w:rPr>
        <w:annotationRef/>
      </w:r>
      <w:r w:rsidRPr="00B13A73">
        <w:rPr>
          <w:b/>
          <w:lang w:val="en-US"/>
        </w:rPr>
        <w:t>Jamie</w:t>
      </w:r>
      <w:r w:rsidRPr="00B13A73">
        <w:rPr>
          <w:lang w:val="en-US"/>
        </w:rPr>
        <w:t xml:space="preserve">: </w:t>
      </w:r>
      <w:r>
        <w:rPr>
          <w:rStyle w:val="CommentReference"/>
        </w:rPr>
        <w:annotationRef/>
      </w:r>
      <w:r w:rsidRPr="00B13A73">
        <w:rPr>
          <w:lang w:val="en-US"/>
        </w:rPr>
        <w:t xml:space="preserve">I genuinely just don’t understand his point here. Ian, do you think you can unpack it? I don’t think it makes sense, but maybe I’m wrong.  </w:t>
      </w:r>
    </w:p>
  </w:comment>
  <w:comment w:id="393" w:author="sean hughes" w:date="2019-12-06T17:57:00Z" w:initials="sh">
    <w:p w14:paraId="3BF3B0F2" w14:textId="7FB3026A" w:rsidR="00CF62E6" w:rsidRPr="00B13A73" w:rsidRDefault="00CF62E6">
      <w:pPr>
        <w:pStyle w:val="CommentText"/>
        <w:rPr>
          <w:lang w:val="en-US"/>
        </w:rPr>
      </w:pPr>
      <w:r>
        <w:rPr>
          <w:rStyle w:val="CommentReference"/>
        </w:rPr>
        <w:annotationRef/>
      </w:r>
      <w:r w:rsidRPr="00B13A73">
        <w:rPr>
          <w:lang w:val="en-US"/>
        </w:rPr>
        <w:t xml:space="preserve">I think Yoav’s issue is with the word </w:t>
      </w:r>
      <w:r w:rsidRPr="00B13A73">
        <w:rPr>
          <w:i/>
          <w:lang w:val="en-US"/>
        </w:rPr>
        <w:t>only</w:t>
      </w:r>
      <w:r w:rsidRPr="00B13A73">
        <w:rPr>
          <w:lang w:val="en-US"/>
        </w:rPr>
        <w:t xml:space="preserve"> here</w:t>
      </w:r>
      <w:r>
        <w:rPr>
          <w:lang w:val="en-US"/>
        </w:rPr>
        <w:t xml:space="preserve"> – it sounds like there should be no priming effect for those who are low in influence awareness. And yet there is still a big aul effect for them. So this needs to be addressed – and it is not being done so now. </w:t>
      </w:r>
    </w:p>
  </w:comment>
  <w:comment w:id="395" w:author="sean hughes" w:date="2019-12-06T17:59:00Z" w:initials="sh">
    <w:p w14:paraId="5DCABFAB" w14:textId="3B915F84" w:rsidR="00CF62E6" w:rsidRPr="00B13A73" w:rsidRDefault="00CF62E6">
      <w:pPr>
        <w:pStyle w:val="CommentText"/>
        <w:rPr>
          <w:lang w:val="en-US"/>
        </w:rPr>
      </w:pPr>
      <w:r>
        <w:rPr>
          <w:rStyle w:val="CommentReference"/>
        </w:rPr>
        <w:annotationRef/>
      </w:r>
      <w:r w:rsidRPr="00B13A73">
        <w:rPr>
          <w:lang w:val="en-US"/>
        </w:rPr>
        <w:t xml:space="preserve">But does his previous comment about systematic vs. </w:t>
      </w:r>
      <w:r>
        <w:rPr>
          <w:lang w:val="en-US"/>
        </w:rPr>
        <w:t>non systematic sources of stimulus control over AMP effects not speak to this?</w:t>
      </w:r>
    </w:p>
  </w:comment>
  <w:comment w:id="396" w:author="sean hughes" w:date="2019-12-06T18:00:00Z" w:initials="sh">
    <w:p w14:paraId="5D132F20" w14:textId="565D16C7" w:rsidR="00CF62E6" w:rsidRPr="00B13A73" w:rsidRDefault="00CF62E6">
      <w:pPr>
        <w:pStyle w:val="CommentText"/>
        <w:rPr>
          <w:lang w:val="en-US"/>
        </w:rPr>
      </w:pPr>
      <w:r>
        <w:rPr>
          <w:rStyle w:val="CommentReference"/>
        </w:rPr>
        <w:annotationRef/>
      </w:r>
      <w:r w:rsidRPr="00B13A73">
        <w:rPr>
          <w:lang w:val="en-US"/>
        </w:rPr>
        <w:t xml:space="preserve">The point being made here is not clear. </w:t>
      </w:r>
      <w:r>
        <w:rPr>
          <w:lang w:val="en-US"/>
        </w:rPr>
        <w:t>Revise.</w:t>
      </w:r>
    </w:p>
  </w:comment>
  <w:comment w:id="397" w:author="sean hughes" w:date="2019-12-06T18:01:00Z" w:initials="sh">
    <w:p w14:paraId="6FAA7455" w14:textId="238C94B1" w:rsidR="00CF62E6" w:rsidRPr="00C12653" w:rsidRDefault="00CF62E6">
      <w:pPr>
        <w:pStyle w:val="CommentText"/>
        <w:rPr>
          <w:lang w:val="en-US"/>
        </w:rPr>
      </w:pPr>
      <w:r>
        <w:rPr>
          <w:rStyle w:val="CommentReference"/>
        </w:rPr>
        <w:annotationRef/>
      </w:r>
      <w:r w:rsidRPr="00C12653">
        <w:rPr>
          <w:lang w:val="en-US"/>
        </w:rPr>
        <w:t>Need to state how we have revis</w:t>
      </w:r>
      <w:r>
        <w:rPr>
          <w:lang w:val="en-US"/>
        </w:rPr>
        <w:t>e</w:t>
      </w:r>
      <w:r w:rsidRPr="00C12653">
        <w:rPr>
          <w:lang w:val="en-US"/>
        </w:rPr>
        <w:t>d the manuscript to acknowledge</w:t>
      </w:r>
      <w:r>
        <w:rPr>
          <w:lang w:val="en-US"/>
        </w:rPr>
        <w:t>/address</w:t>
      </w:r>
      <w:r w:rsidRPr="00C12653">
        <w:rPr>
          <w:lang w:val="en-US"/>
        </w:rPr>
        <w:t xml:space="preserve"> Reviewer 1’s </w:t>
      </w:r>
      <w:r>
        <w:rPr>
          <w:lang w:val="en-US"/>
        </w:rPr>
        <w:t>point and where in the manuscript that is.</w:t>
      </w:r>
    </w:p>
  </w:comment>
  <w:comment w:id="398" w:author="sean hughes" w:date="2019-12-06T18:09:00Z" w:initials="sh">
    <w:p w14:paraId="40176FC1" w14:textId="08E11425" w:rsidR="00CF62E6" w:rsidRPr="00C12653" w:rsidRDefault="00CF62E6" w:rsidP="00C12653">
      <w:pPr>
        <w:pStyle w:val="CommentText"/>
        <w:rPr>
          <w:lang w:val="en-US"/>
        </w:rPr>
      </w:pPr>
      <w:r>
        <w:rPr>
          <w:rStyle w:val="CommentReference"/>
        </w:rPr>
        <w:annotationRef/>
      </w:r>
      <w:r w:rsidRPr="00C12653">
        <w:rPr>
          <w:lang w:val="en-US"/>
        </w:rPr>
        <w:t>Jamie: Comparing the CIs on the effect sizes literally does this, no? This is just Yoav being bad at stats as far as I can tell (maybe I’m wrong).</w:t>
      </w:r>
    </w:p>
  </w:comment>
  <w:comment w:id="399" w:author="sean hughes" w:date="2019-12-06T18:12:00Z" w:initials="sh">
    <w:p w14:paraId="741BBBE1" w14:textId="55876D6A" w:rsidR="00CF62E6" w:rsidRPr="00F16858" w:rsidRDefault="00CF62E6">
      <w:pPr>
        <w:pStyle w:val="CommentText"/>
        <w:rPr>
          <w:lang w:val="en-US"/>
        </w:rPr>
      </w:pPr>
      <w:r>
        <w:rPr>
          <w:rStyle w:val="CommentReference"/>
        </w:rPr>
        <w:annotationRef/>
      </w:r>
      <w:r w:rsidRPr="00F16858">
        <w:rPr>
          <w:lang w:val="en-US"/>
        </w:rPr>
        <w:t xml:space="preserve">We should make explicit use of </w:t>
      </w:r>
      <w:r>
        <w:rPr>
          <w:lang w:val="en-US"/>
        </w:rPr>
        <w:t>the email correspondence with Keith and the things he said in there (especially when incoherent) as needed when responding here.</w:t>
      </w:r>
    </w:p>
  </w:comment>
  <w:comment w:id="400" w:author="sean hughes" w:date="2019-12-06T18:13:00Z" w:initials="sh">
    <w:p w14:paraId="35792652" w14:textId="22995114" w:rsidR="00CF62E6" w:rsidRDefault="00CF62E6">
      <w:pPr>
        <w:pStyle w:val="CommentText"/>
        <w:rPr>
          <w:lang w:val="en-US"/>
        </w:rPr>
      </w:pPr>
      <w:r>
        <w:rPr>
          <w:rStyle w:val="CommentReference"/>
        </w:rPr>
        <w:annotationRef/>
      </w:r>
      <w:r w:rsidRPr="00F16858">
        <w:rPr>
          <w:lang w:val="en-US"/>
        </w:rPr>
        <w:t xml:space="preserve">At this point we need to stop Keith and acknowledge </w:t>
      </w:r>
      <w:r>
        <w:rPr>
          <w:lang w:val="en-US"/>
        </w:rPr>
        <w:t>three things:</w:t>
      </w:r>
      <w:r w:rsidRPr="00F16858">
        <w:rPr>
          <w:lang w:val="en-US"/>
        </w:rPr>
        <w:t xml:space="preserve"> </w:t>
      </w:r>
    </w:p>
    <w:p w14:paraId="76381890" w14:textId="77777777" w:rsidR="00CF62E6" w:rsidRDefault="00CF62E6">
      <w:pPr>
        <w:pStyle w:val="CommentText"/>
        <w:rPr>
          <w:lang w:val="en-US"/>
        </w:rPr>
      </w:pPr>
    </w:p>
    <w:p w14:paraId="455C512C" w14:textId="791F76DF" w:rsidR="00CF62E6" w:rsidRDefault="00CF62E6" w:rsidP="00F16858">
      <w:pPr>
        <w:pStyle w:val="CommentText"/>
        <w:numPr>
          <w:ilvl w:val="0"/>
          <w:numId w:val="5"/>
        </w:numPr>
        <w:rPr>
          <w:lang w:val="en-US"/>
        </w:rPr>
      </w:pPr>
      <w:r w:rsidRPr="00F16858">
        <w:rPr>
          <w:b/>
          <w:lang w:val="en-US"/>
        </w:rPr>
        <w:t>Issue 3</w:t>
      </w:r>
      <w:r>
        <w:rPr>
          <w:lang w:val="en-US"/>
        </w:rPr>
        <w:t xml:space="preserve"> that I mention at the outset – that although people have studied this before there are conceptual, methodological, and statistical issues with that work. </w:t>
      </w:r>
    </w:p>
    <w:p w14:paraId="47204D69" w14:textId="3D468D7C" w:rsidR="00CF62E6" w:rsidRDefault="00CF62E6" w:rsidP="00F16858">
      <w:pPr>
        <w:pStyle w:val="CommentText"/>
        <w:rPr>
          <w:lang w:val="en-US"/>
        </w:rPr>
      </w:pPr>
    </w:p>
    <w:p w14:paraId="56AEADCE" w14:textId="125ED878" w:rsidR="00CF62E6" w:rsidRDefault="00CF62E6" w:rsidP="00F16858">
      <w:pPr>
        <w:pStyle w:val="CommentText"/>
        <w:numPr>
          <w:ilvl w:val="0"/>
          <w:numId w:val="5"/>
        </w:numPr>
        <w:rPr>
          <w:lang w:val="en-US"/>
        </w:rPr>
      </w:pPr>
      <w:r>
        <w:rPr>
          <w:lang w:val="en-US"/>
        </w:rPr>
        <w:t>That our procedure is almost fucking identical to the one he used in 2013. You mention this here.</w:t>
      </w:r>
    </w:p>
    <w:p w14:paraId="62EE97EE" w14:textId="77777777" w:rsidR="00CF62E6" w:rsidRDefault="00CF62E6" w:rsidP="00F16858">
      <w:pPr>
        <w:pStyle w:val="CommentText"/>
        <w:rPr>
          <w:lang w:val="en-US"/>
        </w:rPr>
      </w:pPr>
    </w:p>
    <w:p w14:paraId="477D5D37" w14:textId="168B44D0" w:rsidR="00CF62E6" w:rsidRPr="00F16858" w:rsidRDefault="00CF62E6" w:rsidP="00F16858">
      <w:pPr>
        <w:pStyle w:val="CommentText"/>
        <w:numPr>
          <w:ilvl w:val="0"/>
          <w:numId w:val="5"/>
        </w:numPr>
        <w:rPr>
          <w:lang w:val="en-US"/>
        </w:rPr>
      </w:pPr>
      <w:r>
        <w:rPr>
          <w:lang w:val="en-US"/>
        </w:rPr>
        <w:t xml:space="preserve"> We now give explicit evidence (in Exp 6 and 7) that post hoc inferences are unlikely to explain our findings. </w:t>
      </w:r>
    </w:p>
  </w:comment>
  <w:comment w:id="401" w:author="sean hughes" w:date="2019-12-06T18:18:00Z" w:initials="sh">
    <w:p w14:paraId="54EB1D1B" w14:textId="0A39B421" w:rsidR="00CF62E6" w:rsidRDefault="00CF62E6">
      <w:pPr>
        <w:pStyle w:val="CommentText"/>
        <w:rPr>
          <w:lang w:val="en-US"/>
        </w:rPr>
      </w:pPr>
      <w:r>
        <w:rPr>
          <w:rStyle w:val="CommentReference"/>
        </w:rPr>
        <w:annotationRef/>
      </w:r>
      <w:r w:rsidRPr="00F16858">
        <w:rPr>
          <w:lang w:val="en-US"/>
        </w:rPr>
        <w:t xml:space="preserve">I would be tempted to say none of this. </w:t>
      </w:r>
      <w:r>
        <w:rPr>
          <w:lang w:val="en-US"/>
        </w:rPr>
        <w:t xml:space="preserve">Simply adopt the perspective I did at the beginning of this letter: that we acknowledge that one can of course come up with post hoc adjustments to a post hoc confabulation account. But post hoc theorizing is of limited theoretical value because one can explain anything post hoc. So it would be unsurprising if Keith comes back and says he still disagrees. </w:t>
      </w:r>
    </w:p>
    <w:p w14:paraId="58188A28" w14:textId="77777777" w:rsidR="00CF62E6" w:rsidRDefault="00CF62E6">
      <w:pPr>
        <w:pStyle w:val="CommentText"/>
        <w:rPr>
          <w:lang w:val="en-US"/>
        </w:rPr>
      </w:pPr>
    </w:p>
    <w:p w14:paraId="34549050" w14:textId="6C5D7B66" w:rsidR="00CF62E6" w:rsidRPr="00F16858" w:rsidRDefault="00CF62E6">
      <w:pPr>
        <w:pStyle w:val="CommentText"/>
        <w:rPr>
          <w:lang w:val="en-US"/>
        </w:rPr>
      </w:pPr>
      <w:r>
        <w:rPr>
          <w:lang w:val="en-US"/>
        </w:rPr>
        <w:t xml:space="preserve">Instead we </w:t>
      </w:r>
      <w:r w:rsidRPr="00F16858">
        <w:rPr>
          <w:i/>
          <w:lang w:val="en-US"/>
        </w:rPr>
        <w:t>a priori</w:t>
      </w:r>
      <w:r>
        <w:rPr>
          <w:lang w:val="en-US"/>
        </w:rPr>
        <w:t xml:space="preserve"> pre-reged our hypotheses and they seem increasingly unlike anything we actually read about in the literature – either empirical or theoretical. So while we recognize that others might still disagree – those are post hoc. Keith could come back and say that he disagreed with us before we ran the studies. But those disagreements a re still post hoc (relative to the published literature). Also he failed to give us a concrete way to test his account and came up with another explanatory mechanism. If he leans into this approach in his review we fully lean into the ‘ we asked you but you refused to give us a concrete example of a falsifying experimental setup despire repeated requests’.</w:t>
      </w:r>
    </w:p>
  </w:comment>
  <w:comment w:id="402" w:author="sean hughes" w:date="2019-12-06T18:22:00Z" w:initials="sh">
    <w:p w14:paraId="5CDC3E51" w14:textId="28831377" w:rsidR="00CF62E6" w:rsidRPr="00A97BE0" w:rsidRDefault="00CF62E6" w:rsidP="00A97BE0">
      <w:pPr>
        <w:pStyle w:val="CommentText"/>
        <w:rPr>
          <w:lang w:val="en-US"/>
        </w:rPr>
      </w:pPr>
      <w:r w:rsidRPr="00A97BE0">
        <w:rPr>
          <w:b/>
          <w:lang w:val="en-US"/>
        </w:rPr>
        <w:t>Jamie</w:t>
      </w:r>
      <w:r>
        <w:rPr>
          <w:lang w:val="en-US"/>
        </w:rPr>
        <w:t xml:space="preserve">: </w:t>
      </w:r>
      <w:r>
        <w:rPr>
          <w:rStyle w:val="CommentReference"/>
        </w:rPr>
        <w:annotationRef/>
      </w:r>
      <w:r w:rsidRPr="00A97BE0">
        <w:rPr>
          <w:lang w:val="en-US"/>
        </w:rPr>
        <w:t>Yes, we acknowledge this, but self-reports aren’t inherently susceptible to confabulation.</w:t>
      </w:r>
    </w:p>
  </w:comment>
  <w:comment w:id="403" w:author="sean hughes" w:date="2019-12-06T18:23:00Z" w:initials="sh">
    <w:p w14:paraId="3CA9616D" w14:textId="77777777" w:rsidR="00CF62E6" w:rsidRDefault="00CF62E6">
      <w:pPr>
        <w:pStyle w:val="CommentText"/>
        <w:rPr>
          <w:lang w:val="en-US"/>
        </w:rPr>
      </w:pPr>
      <w:r>
        <w:rPr>
          <w:rStyle w:val="CommentReference"/>
        </w:rPr>
        <w:annotationRef/>
      </w:r>
      <w:r w:rsidRPr="00A97BE0">
        <w:rPr>
          <w:lang w:val="en-US"/>
        </w:rPr>
        <w:t xml:space="preserve">Not good enough. We need to clearly spell out why </w:t>
      </w:r>
      <w:r>
        <w:rPr>
          <w:lang w:val="en-US"/>
        </w:rPr>
        <w:t xml:space="preserve">Exp 6-7 show he is wrong. </w:t>
      </w:r>
    </w:p>
    <w:p w14:paraId="53691798" w14:textId="77777777" w:rsidR="00CF62E6" w:rsidRDefault="00CF62E6">
      <w:pPr>
        <w:pStyle w:val="CommentText"/>
        <w:rPr>
          <w:lang w:val="en-US"/>
        </w:rPr>
      </w:pPr>
    </w:p>
    <w:p w14:paraId="46A37AD6" w14:textId="77777777" w:rsidR="00CF62E6" w:rsidRDefault="00CF62E6">
      <w:pPr>
        <w:pStyle w:val="CommentText"/>
        <w:rPr>
          <w:lang w:val="en-US"/>
        </w:rPr>
      </w:pPr>
      <w:r>
        <w:rPr>
          <w:lang w:val="en-US"/>
        </w:rPr>
        <w:t>Also we should also mention the influence awareness paper that he just published as there is stuff in there that is directly relevant to this.</w:t>
      </w:r>
    </w:p>
    <w:p w14:paraId="41A993DD" w14:textId="504498BD" w:rsidR="00CF62E6" w:rsidRPr="00A97BE0" w:rsidRDefault="00CF62E6">
      <w:pPr>
        <w:pStyle w:val="CommentText"/>
        <w:rPr>
          <w:lang w:val="en-US"/>
        </w:rPr>
      </w:pPr>
    </w:p>
  </w:comment>
  <w:comment w:id="404" w:author="sean hughes" w:date="2019-12-06T18:24:00Z" w:initials="sh">
    <w:p w14:paraId="5BC0589A" w14:textId="77777777" w:rsidR="00CF62E6" w:rsidRPr="00A97BE0" w:rsidRDefault="00CF62E6" w:rsidP="00A97BE0">
      <w:pPr>
        <w:pStyle w:val="CommentText"/>
        <w:rPr>
          <w:lang w:val="en-US"/>
        </w:rPr>
      </w:pPr>
      <w:r>
        <w:rPr>
          <w:rStyle w:val="CommentReference"/>
        </w:rPr>
        <w:annotationRef/>
      </w:r>
      <w:r w:rsidRPr="00A97BE0">
        <w:rPr>
          <w:lang w:val="en-US"/>
        </w:rPr>
        <w:t>Please check this Jamie as we should not be incorrect when responding here.</w:t>
      </w:r>
      <w:r>
        <w:rPr>
          <w:lang w:val="en-US"/>
        </w:rPr>
        <w:t xml:space="preserve"> </w:t>
      </w:r>
      <w:r w:rsidRPr="00A97BE0">
        <w:rPr>
          <w:lang w:val="en-US"/>
        </w:rPr>
        <w:t xml:space="preserve"> </w:t>
      </w:r>
    </w:p>
  </w:comment>
  <w:comment w:id="405" w:author="sean hughes" w:date="2019-12-06T18:27:00Z" w:initials="sh">
    <w:p w14:paraId="69D70031" w14:textId="29188CFF" w:rsidR="00CF62E6" w:rsidRPr="00A97BE0" w:rsidRDefault="00CF62E6">
      <w:pPr>
        <w:pStyle w:val="CommentText"/>
        <w:rPr>
          <w:lang w:val="en-US"/>
        </w:rPr>
      </w:pPr>
      <w:r>
        <w:rPr>
          <w:rStyle w:val="CommentReference"/>
        </w:rPr>
        <w:annotationRef/>
      </w:r>
      <w:r w:rsidRPr="00A97BE0">
        <w:rPr>
          <w:lang w:val="en-US"/>
        </w:rPr>
        <w:t xml:space="preserve">Again this is </w:t>
      </w:r>
      <w:r>
        <w:rPr>
          <w:lang w:val="en-US"/>
        </w:rPr>
        <w:t xml:space="preserve">simply </w:t>
      </w:r>
      <w:r w:rsidRPr="00A97BE0">
        <w:rPr>
          <w:lang w:val="en-US"/>
        </w:rPr>
        <w:t xml:space="preserve">not </w:t>
      </w:r>
      <w:r>
        <w:rPr>
          <w:lang w:val="en-US"/>
        </w:rPr>
        <w:t xml:space="preserve">a </w:t>
      </w:r>
      <w:r w:rsidRPr="00A97BE0">
        <w:rPr>
          <w:lang w:val="en-US"/>
        </w:rPr>
        <w:t>good enough</w:t>
      </w:r>
      <w:r>
        <w:rPr>
          <w:lang w:val="en-US"/>
        </w:rPr>
        <w:t xml:space="preserve"> response</w:t>
      </w:r>
      <w:r w:rsidRPr="00A97BE0">
        <w:rPr>
          <w:lang w:val="en-US"/>
        </w:rPr>
        <w:t xml:space="preserve">. </w:t>
      </w:r>
      <w:r>
        <w:rPr>
          <w:lang w:val="en-US"/>
        </w:rPr>
        <w:t xml:space="preserve">You need to clearly articulate how and why Exps 6-7 negate this criticism. </w:t>
      </w:r>
    </w:p>
  </w:comment>
  <w:comment w:id="406" w:author="sean hughes" w:date="2019-12-06T18:37:00Z" w:initials="sh">
    <w:p w14:paraId="48580B3F" w14:textId="77777777" w:rsidR="00CF62E6" w:rsidRDefault="00CF62E6">
      <w:pPr>
        <w:pStyle w:val="CommentText"/>
        <w:rPr>
          <w:lang w:val="en-US"/>
        </w:rPr>
      </w:pPr>
      <w:r>
        <w:rPr>
          <w:rStyle w:val="CommentReference"/>
        </w:rPr>
        <w:annotationRef/>
      </w:r>
      <w:r w:rsidRPr="0000047F">
        <w:rPr>
          <w:lang w:val="en-US"/>
        </w:rPr>
        <w:t xml:space="preserve">But people are not mistaking the target for the prime, they are clearly stating that the prime was the reason they evaluated the target as they did! </w:t>
      </w:r>
    </w:p>
    <w:p w14:paraId="43075B8B" w14:textId="77777777" w:rsidR="00CF62E6" w:rsidRDefault="00CF62E6">
      <w:pPr>
        <w:pStyle w:val="CommentText"/>
        <w:rPr>
          <w:lang w:val="en-US"/>
        </w:rPr>
      </w:pPr>
    </w:p>
    <w:p w14:paraId="2DE5E296" w14:textId="1E5C039F" w:rsidR="00CF62E6" w:rsidRPr="0000047F" w:rsidRDefault="00CF62E6">
      <w:pPr>
        <w:pStyle w:val="CommentText"/>
        <w:rPr>
          <w:lang w:val="en-US"/>
        </w:rPr>
      </w:pPr>
      <w:r>
        <w:rPr>
          <w:lang w:val="en-US"/>
        </w:rPr>
        <w:t>These are two very different perspectives…</w:t>
      </w:r>
    </w:p>
  </w:comment>
  <w:comment w:id="407" w:author="sean hughes" w:date="2019-12-06T18:38:00Z" w:initials="sh">
    <w:p w14:paraId="4B03BBE9" w14:textId="55EF9DAB" w:rsidR="00CF62E6" w:rsidRPr="0000047F" w:rsidRDefault="00CF62E6">
      <w:pPr>
        <w:pStyle w:val="CommentText"/>
        <w:rPr>
          <w:lang w:val="en-US"/>
        </w:rPr>
      </w:pPr>
      <w:r>
        <w:rPr>
          <w:rStyle w:val="CommentReference"/>
        </w:rPr>
        <w:annotationRef/>
      </w:r>
      <w:r w:rsidRPr="0000047F">
        <w:rPr>
          <w:lang w:val="en-US"/>
        </w:rPr>
        <w:t xml:space="preserve">We can point out the incoherence here because at other times he says that </w:t>
      </w:r>
      <w:r>
        <w:rPr>
          <w:lang w:val="en-US"/>
        </w:rPr>
        <w:t>people might be aware and intentionally making a misattribution, right? If I did not misremember this then we can indicate that he advocates for both options – making falsification impossible.</w:t>
      </w:r>
    </w:p>
  </w:comment>
  <w:comment w:id="408" w:author="sean hughes" w:date="2019-12-06T18:42:00Z" w:initials="sh">
    <w:p w14:paraId="371A1D81" w14:textId="55C2D336" w:rsidR="00CF62E6" w:rsidRPr="0000047F" w:rsidRDefault="00CF62E6">
      <w:pPr>
        <w:pStyle w:val="CommentText"/>
        <w:rPr>
          <w:lang w:val="en-US"/>
        </w:rPr>
      </w:pPr>
      <w:r>
        <w:rPr>
          <w:rStyle w:val="CommentReference"/>
        </w:rPr>
        <w:annotationRef/>
      </w:r>
      <w:r w:rsidRPr="0000047F">
        <w:rPr>
          <w:lang w:val="en-US"/>
        </w:rPr>
        <w:t xml:space="preserve">Take each of the above points and respond </w:t>
      </w:r>
      <w:r>
        <w:rPr>
          <w:lang w:val="en-US"/>
        </w:rPr>
        <w:t>to the separately. At the moment it is kinda all in one paragraph.</w:t>
      </w:r>
    </w:p>
  </w:comment>
  <w:comment w:id="409" w:author="sean hughes" w:date="2019-12-06T18:40:00Z" w:initials="sh">
    <w:p w14:paraId="5C8E8F3A" w14:textId="3B25EFF3" w:rsidR="00CF62E6" w:rsidRPr="0000047F" w:rsidRDefault="00CF62E6">
      <w:pPr>
        <w:pStyle w:val="CommentText"/>
        <w:rPr>
          <w:lang w:val="en-US"/>
        </w:rPr>
      </w:pPr>
      <w:r>
        <w:rPr>
          <w:rStyle w:val="CommentReference"/>
        </w:rPr>
        <w:annotationRef/>
      </w:r>
      <w:r w:rsidRPr="0000047F">
        <w:rPr>
          <w:lang w:val="en-US"/>
        </w:rPr>
        <w:t xml:space="preserve">Make sure we never said or say this in the manuscript at </w:t>
      </w:r>
      <w:r>
        <w:rPr>
          <w:lang w:val="en-US"/>
        </w:rPr>
        <w:t>any point.</w:t>
      </w:r>
    </w:p>
  </w:comment>
  <w:comment w:id="410" w:author="sean hughes" w:date="2019-12-06T18:43:00Z" w:initials="sh">
    <w:p w14:paraId="5647C033" w14:textId="7192508D" w:rsidR="00CF62E6" w:rsidRPr="0000047F" w:rsidRDefault="00CF62E6">
      <w:pPr>
        <w:pStyle w:val="CommentText"/>
        <w:rPr>
          <w:lang w:val="en-US"/>
        </w:rPr>
      </w:pPr>
      <w:r>
        <w:rPr>
          <w:rStyle w:val="CommentReference"/>
        </w:rPr>
        <w:annotationRef/>
      </w:r>
      <w:r w:rsidRPr="0000047F">
        <w:rPr>
          <w:lang w:val="en-US"/>
        </w:rPr>
        <w:t>See my previous comments on this point and integrate them in a response here.</w:t>
      </w:r>
    </w:p>
  </w:comment>
  <w:comment w:id="411" w:author="sean hughes" w:date="2019-12-06T18:44:00Z" w:initials="sh">
    <w:p w14:paraId="6A123682" w14:textId="347CE997" w:rsidR="00CF62E6" w:rsidRPr="0000047F" w:rsidRDefault="00CF62E6">
      <w:pPr>
        <w:pStyle w:val="CommentText"/>
        <w:rPr>
          <w:lang w:val="en-US"/>
        </w:rPr>
      </w:pPr>
      <w:r>
        <w:rPr>
          <w:rStyle w:val="CommentReference"/>
        </w:rPr>
        <w:annotationRef/>
      </w:r>
      <w:r w:rsidRPr="0000047F">
        <w:rPr>
          <w:lang w:val="en-US"/>
        </w:rPr>
        <w:t>Good. See my previous comments on this issue and integrate them here in a response to Keith.</w:t>
      </w:r>
    </w:p>
  </w:comment>
  <w:comment w:id="412" w:author="sean hughes" w:date="2019-12-06T18:45:00Z" w:initials="sh">
    <w:p w14:paraId="428525F5" w14:textId="2113A61A" w:rsidR="00CF62E6" w:rsidRPr="000B37CA" w:rsidRDefault="00CF62E6">
      <w:pPr>
        <w:pStyle w:val="CommentText"/>
        <w:rPr>
          <w:lang w:val="en-US"/>
        </w:rPr>
      </w:pPr>
      <w:r>
        <w:rPr>
          <w:rStyle w:val="CommentReference"/>
        </w:rPr>
        <w:annotationRef/>
      </w:r>
      <w:r w:rsidRPr="000B37CA">
        <w:rPr>
          <w:lang w:val="en-US"/>
        </w:rPr>
        <w:t>Summarize our response tot he Editor and REviewer 1 here.</w:t>
      </w:r>
    </w:p>
  </w:comment>
  <w:comment w:id="413" w:author="sean hughes" w:date="2019-12-06T18:46:00Z" w:initials="sh">
    <w:p w14:paraId="6A947D50" w14:textId="77777777" w:rsidR="00CF62E6" w:rsidRDefault="00CF62E6">
      <w:pPr>
        <w:pStyle w:val="CommentText"/>
        <w:rPr>
          <w:lang w:val="en-US"/>
        </w:rPr>
      </w:pPr>
      <w:r>
        <w:rPr>
          <w:rStyle w:val="CommentReference"/>
        </w:rPr>
        <w:annotationRef/>
      </w:r>
      <w:r w:rsidRPr="000B37CA">
        <w:rPr>
          <w:lang w:val="en-US"/>
        </w:rPr>
        <w:t xml:space="preserve">Need to back off making the paper about misattribution </w:t>
      </w:r>
      <w:r>
        <w:rPr>
          <w:lang w:val="en-US"/>
        </w:rPr>
        <w:t>being the right or wrong mechanism behind the AMP effect</w:t>
      </w:r>
      <w:r w:rsidRPr="000B37CA">
        <w:rPr>
          <w:lang w:val="en-US"/>
        </w:rPr>
        <w:t>.</w:t>
      </w:r>
    </w:p>
    <w:p w14:paraId="369E7E28" w14:textId="77777777" w:rsidR="00CF62E6" w:rsidRDefault="00CF62E6">
      <w:pPr>
        <w:pStyle w:val="CommentText"/>
        <w:rPr>
          <w:lang w:val="en-US"/>
        </w:rPr>
      </w:pPr>
    </w:p>
    <w:p w14:paraId="3976FB7F" w14:textId="53E8E9A6" w:rsidR="00CF62E6" w:rsidRPr="000B37CA" w:rsidRDefault="00CF62E6">
      <w:pPr>
        <w:pStyle w:val="CommentText"/>
        <w:rPr>
          <w:lang w:val="en-US"/>
        </w:rPr>
      </w:pPr>
      <w:r>
        <w:rPr>
          <w:lang w:val="en-US"/>
        </w:rPr>
        <w:t xml:space="preserve">Once again see my previous comments on this point (i.e., how to respond to this point and take back the narrative and focus it on what we want to focus on) and integrate into your answer here. </w:t>
      </w:r>
    </w:p>
  </w:comment>
  <w:comment w:id="414" w:author="sean hughes" w:date="2019-12-06T18:47:00Z" w:initials="sh">
    <w:p w14:paraId="21C5679D" w14:textId="130F2702" w:rsidR="00CF62E6" w:rsidRPr="005A6161" w:rsidRDefault="00CF62E6">
      <w:pPr>
        <w:pStyle w:val="CommentText"/>
        <w:rPr>
          <w:lang w:val="en-US"/>
        </w:rPr>
      </w:pPr>
      <w:r>
        <w:rPr>
          <w:rStyle w:val="CommentReference"/>
        </w:rPr>
        <w:annotationRef/>
      </w:r>
      <w:r w:rsidRPr="005A6161">
        <w:rPr>
          <w:lang w:val="en-US"/>
        </w:rPr>
        <w:t>Multinomial models do not do this – they are simply mathmatical models tha</w:t>
      </w:r>
      <w:r>
        <w:rPr>
          <w:lang w:val="en-US"/>
        </w:rPr>
        <w:t>t he is assigning theoretical value to its parameters…</w:t>
      </w:r>
      <w:r w:rsidRPr="005A6161">
        <w:rPr>
          <w:lang w:val="en-US"/>
        </w:rPr>
        <w:t xml:space="preserve"> </w:t>
      </w:r>
    </w:p>
  </w:comment>
  <w:comment w:id="415" w:author="sean hughes" w:date="2019-12-06T18:49:00Z" w:initials="sh">
    <w:p w14:paraId="58E32A5D" w14:textId="61443029" w:rsidR="00CF62E6" w:rsidRPr="005A6161" w:rsidRDefault="00CF62E6">
      <w:pPr>
        <w:pStyle w:val="CommentText"/>
        <w:rPr>
          <w:lang w:val="en-US"/>
        </w:rPr>
      </w:pPr>
      <w:r>
        <w:rPr>
          <w:rStyle w:val="CommentReference"/>
        </w:rPr>
        <w:annotationRef/>
      </w:r>
      <w:r w:rsidRPr="005A6161">
        <w:rPr>
          <w:lang w:val="en-US"/>
        </w:rPr>
        <w:t xml:space="preserve">How? Because Keith is interpreting the exact same evidence as support for a misattribution account. </w:t>
      </w:r>
      <w:r>
        <w:rPr>
          <w:lang w:val="en-US"/>
        </w:rPr>
        <w:t>Again really back off the idea that it is or is not misattribution. See my previous comments on the strategy to adopt here.</w:t>
      </w:r>
    </w:p>
  </w:comment>
  <w:comment w:id="416" w:author="sean hughes" w:date="2019-12-06T18:52:00Z" w:initials="sh">
    <w:p w14:paraId="1FF8F61D" w14:textId="6BA77E6E" w:rsidR="00CF62E6" w:rsidRPr="005A6161" w:rsidRDefault="00CF62E6">
      <w:pPr>
        <w:pStyle w:val="CommentText"/>
        <w:rPr>
          <w:lang w:val="en-US"/>
        </w:rPr>
      </w:pPr>
      <w:r>
        <w:rPr>
          <w:rStyle w:val="CommentReference"/>
        </w:rPr>
        <w:annotationRef/>
      </w:r>
      <w:r w:rsidRPr="005A6161">
        <w:rPr>
          <w:lang w:val="en-US"/>
        </w:rPr>
        <w:t xml:space="preserve">Note that for cognitive researchers this is a sign of poor research because there whole gig is about distinguishing between models. </w:t>
      </w:r>
      <w:r>
        <w:rPr>
          <w:lang w:val="en-US"/>
        </w:rPr>
        <w:t>Thus this is not really a direction I would go down. See my previous comments for another approach that avoids the pitfalls of this one.</w:t>
      </w:r>
    </w:p>
  </w:comment>
  <w:comment w:id="417" w:author="sean hughes" w:date="2019-12-06T18:54:00Z" w:initials="sh">
    <w:p w14:paraId="7765F03D" w14:textId="74B63A1A" w:rsidR="00CF62E6" w:rsidRPr="005A6161" w:rsidRDefault="00CF62E6">
      <w:pPr>
        <w:pStyle w:val="CommentText"/>
        <w:rPr>
          <w:lang w:val="en-US"/>
        </w:rPr>
      </w:pPr>
      <w:r>
        <w:rPr>
          <w:rStyle w:val="CommentReference"/>
        </w:rPr>
        <w:annotationRef/>
      </w:r>
      <w:r w:rsidRPr="005A6161">
        <w:rPr>
          <w:lang w:val="en-US"/>
        </w:rPr>
        <w:t>Sometimes – our work suggests that they may often do this.</w:t>
      </w:r>
    </w:p>
  </w:comment>
  <w:comment w:id="418" w:author="sean hughes" w:date="2019-12-06T18:53:00Z" w:initials="sh">
    <w:p w14:paraId="743528F7" w14:textId="07E14683" w:rsidR="00CF62E6" w:rsidRPr="005A6161" w:rsidRDefault="00CF62E6" w:rsidP="005A6161">
      <w:pPr>
        <w:pStyle w:val="CommentText"/>
        <w:rPr>
          <w:lang w:val="en-US"/>
        </w:rPr>
      </w:pPr>
      <w:r w:rsidRPr="005A6161">
        <w:rPr>
          <w:b/>
          <w:lang w:val="en-US"/>
        </w:rPr>
        <w:t>Jamie</w:t>
      </w:r>
      <w:r>
        <w:rPr>
          <w:lang w:val="en-US"/>
        </w:rPr>
        <w:t xml:space="preserve">: </w:t>
      </w:r>
      <w:r>
        <w:rPr>
          <w:rStyle w:val="CommentReference"/>
        </w:rPr>
        <w:annotationRef/>
      </w:r>
      <w:r w:rsidRPr="005A6161">
        <w:rPr>
          <w:lang w:val="en-US"/>
        </w:rPr>
        <w:t>Yes it is. Saying it’s not doesn’t mean it’s not.</w:t>
      </w:r>
    </w:p>
  </w:comment>
  <w:comment w:id="419" w:author="sean hughes" w:date="2019-12-06T18:55:00Z" w:initials="sh">
    <w:p w14:paraId="368024F6" w14:textId="718AFAF0" w:rsidR="00CF62E6" w:rsidRPr="00B50D8B" w:rsidRDefault="00CF62E6">
      <w:pPr>
        <w:pStyle w:val="CommentText"/>
        <w:rPr>
          <w:lang w:val="en-US"/>
        </w:rPr>
      </w:pPr>
      <w:r>
        <w:rPr>
          <w:rStyle w:val="CommentReference"/>
        </w:rPr>
        <w:annotationRef/>
      </w:r>
      <w:r w:rsidRPr="00B50D8B">
        <w:rPr>
          <w:lang w:val="en-US"/>
        </w:rPr>
        <w:t>But in this case, responses that diver</w:t>
      </w:r>
      <w:r>
        <w:rPr>
          <w:lang w:val="en-US"/>
        </w:rPr>
        <w:t xml:space="preserve">ge from telling people to ignore the prime and focus on the target mean that the person actually pays attention to the prime and uses it to evaluate the target. Such responses might be unintentional in the sense that the </w:t>
      </w:r>
      <w:r w:rsidRPr="00B50D8B">
        <w:rPr>
          <w:i/>
          <w:lang w:val="en-US"/>
        </w:rPr>
        <w:t>researcher</w:t>
      </w:r>
      <w:r>
        <w:rPr>
          <w:lang w:val="en-US"/>
        </w:rPr>
        <w:t xml:space="preserve"> did not intend for this to occur. But they are not unintentional in the sense that the participant is unintentionally responding to the target based on the prime stimulus. At least as far as our evidence suggests.</w:t>
      </w:r>
    </w:p>
  </w:comment>
  <w:comment w:id="420" w:author="sean hughes" w:date="2019-12-06T18:59:00Z" w:initials="sh">
    <w:p w14:paraId="7BC9BF45" w14:textId="0D98EA7D" w:rsidR="00CF62E6" w:rsidRPr="00B50D8B" w:rsidRDefault="00CF62E6">
      <w:pPr>
        <w:pStyle w:val="CommentText"/>
        <w:rPr>
          <w:lang w:val="en-US"/>
        </w:rPr>
      </w:pPr>
      <w:r>
        <w:rPr>
          <w:rStyle w:val="CommentReference"/>
        </w:rPr>
        <w:annotationRef/>
      </w:r>
      <w:r w:rsidRPr="00B50D8B">
        <w:rPr>
          <w:lang w:val="en-US"/>
        </w:rPr>
        <w:t xml:space="preserve">See my comment above. It is unintentional as far as the </w:t>
      </w:r>
      <w:r>
        <w:rPr>
          <w:lang w:val="en-US"/>
        </w:rPr>
        <w:t>scientist is concerned but not as far as the organism is concerned and it is the latter we are interested in.</w:t>
      </w:r>
    </w:p>
  </w:comment>
  <w:comment w:id="421" w:author="sean hughes" w:date="2019-12-06T19:00:00Z" w:initials="sh">
    <w:p w14:paraId="6D06EB19" w14:textId="6109B122" w:rsidR="00CF62E6" w:rsidRPr="0034483E" w:rsidRDefault="00CF62E6">
      <w:pPr>
        <w:pStyle w:val="CommentText"/>
        <w:rPr>
          <w:lang w:val="en-IE"/>
        </w:rPr>
      </w:pPr>
      <w:r>
        <w:rPr>
          <w:rStyle w:val="CommentReference"/>
        </w:rPr>
        <w:annotationRef/>
      </w:r>
      <w:r w:rsidRPr="0034483E">
        <w:rPr>
          <w:lang w:val="en-IE"/>
        </w:rPr>
        <w:t xml:space="preserve">Indeed. </w:t>
      </w:r>
    </w:p>
  </w:comment>
  <w:comment w:id="422" w:author="sean hughes" w:date="2019-12-06T19:01:00Z" w:initials="sh">
    <w:p w14:paraId="7E1012A8" w14:textId="501D95FA" w:rsidR="00CF62E6" w:rsidRPr="001000B6" w:rsidRDefault="00CF62E6">
      <w:pPr>
        <w:pStyle w:val="CommentText"/>
        <w:rPr>
          <w:lang w:val="en-US"/>
        </w:rPr>
      </w:pPr>
      <w:r>
        <w:rPr>
          <w:rStyle w:val="CommentReference"/>
        </w:rPr>
        <w:annotationRef/>
      </w:r>
      <w:r w:rsidRPr="001000B6">
        <w:rPr>
          <w:lang w:val="en-US"/>
        </w:rPr>
        <w:t xml:space="preserve">Again after every comment indicate </w:t>
      </w:r>
      <w:r>
        <w:rPr>
          <w:lang w:val="en-US"/>
        </w:rPr>
        <w:t xml:space="preserve">how the paper has been revised to deal with this point and where they can find those changes. The same goes after each of the points we make. </w:t>
      </w:r>
    </w:p>
  </w:comment>
  <w:comment w:id="423" w:author="sean hughes" w:date="2019-12-06T19:02:00Z" w:initials="sh">
    <w:p w14:paraId="794D312E" w14:textId="7C53BC0A" w:rsidR="00CF62E6" w:rsidRPr="003C1141" w:rsidRDefault="00CF62E6">
      <w:pPr>
        <w:pStyle w:val="CommentText"/>
        <w:rPr>
          <w:lang w:val="en-US"/>
        </w:rPr>
      </w:pPr>
      <w:r>
        <w:rPr>
          <w:rStyle w:val="CommentReference"/>
        </w:rPr>
        <w:annotationRef/>
      </w:r>
      <w:r w:rsidRPr="003C1141">
        <w:rPr>
          <w:lang w:val="en-US"/>
        </w:rPr>
        <w:t>Are we 100% sure we never said or say this at any point in the paper?</w:t>
      </w:r>
    </w:p>
  </w:comment>
  <w:comment w:id="424" w:author="sean hughes" w:date="2019-12-06T19:04:00Z" w:initials="sh">
    <w:p w14:paraId="7406C57E" w14:textId="78FDC7CA" w:rsidR="00CF62E6" w:rsidRPr="003C1141" w:rsidRDefault="00CF62E6">
      <w:pPr>
        <w:pStyle w:val="CommentText"/>
        <w:rPr>
          <w:lang w:val="en-US"/>
        </w:rPr>
      </w:pPr>
      <w:r>
        <w:rPr>
          <w:rStyle w:val="CommentReference"/>
        </w:rPr>
        <w:annotationRef/>
      </w:r>
      <w:r w:rsidRPr="003C1141">
        <w:rPr>
          <w:lang w:val="en-US"/>
        </w:rPr>
        <w:t xml:space="preserve">I’m in a doubt as to whether we should actually engage with this point or simply ignore it – especially </w:t>
      </w:r>
      <w:r>
        <w:rPr>
          <w:lang w:val="en-US"/>
        </w:rPr>
        <w:t>if we never said this in the previous or current version of the manuscript…</w:t>
      </w:r>
    </w:p>
  </w:comment>
  <w:comment w:id="425" w:author="sean hughes" w:date="2019-12-06T19:10:00Z" w:initials="sh">
    <w:p w14:paraId="3B9303C8" w14:textId="272952A6" w:rsidR="00CF62E6" w:rsidRPr="00757174" w:rsidRDefault="00CF62E6">
      <w:pPr>
        <w:pStyle w:val="CommentText"/>
        <w:rPr>
          <w:lang w:val="en-US"/>
        </w:rPr>
      </w:pPr>
      <w:r>
        <w:rPr>
          <w:rStyle w:val="CommentReference"/>
        </w:rPr>
        <w:annotationRef/>
      </w:r>
      <w:r w:rsidRPr="00757174">
        <w:rPr>
          <w:lang w:val="en-US"/>
        </w:rPr>
        <w:t xml:space="preserve">State these clearly and accurately here. </w:t>
      </w:r>
    </w:p>
  </w:comment>
  <w:comment w:id="426" w:author="sean hughes" w:date="2019-12-06T19:11:00Z" w:initials="sh">
    <w:p w14:paraId="4288C9A2" w14:textId="77777777" w:rsidR="00CF62E6" w:rsidRDefault="00CF62E6">
      <w:pPr>
        <w:pStyle w:val="CommentText"/>
        <w:rPr>
          <w:lang w:val="en-US"/>
        </w:rPr>
      </w:pPr>
      <w:r>
        <w:rPr>
          <w:rStyle w:val="CommentReference"/>
        </w:rPr>
        <w:annotationRef/>
      </w:r>
      <w:r w:rsidRPr="00757174">
        <w:rPr>
          <w:lang w:val="en-US"/>
        </w:rPr>
        <w:t xml:space="preserve">Nope – clearly respond with the same type of response given to Reviewer 1. </w:t>
      </w:r>
      <w:r>
        <w:rPr>
          <w:lang w:val="en-US"/>
        </w:rPr>
        <w:t xml:space="preserve">In other words, state the error we made, apologize, state what we are claiming and why it is right. </w:t>
      </w:r>
    </w:p>
    <w:p w14:paraId="29BED987" w14:textId="77777777" w:rsidR="00CF62E6" w:rsidRDefault="00CF62E6">
      <w:pPr>
        <w:pStyle w:val="CommentText"/>
        <w:rPr>
          <w:lang w:val="en-US"/>
        </w:rPr>
      </w:pPr>
    </w:p>
    <w:p w14:paraId="0AD0B0B4" w14:textId="2E976306" w:rsidR="00CF62E6" w:rsidRPr="00757174" w:rsidRDefault="00CF62E6">
      <w:pPr>
        <w:pStyle w:val="CommentText"/>
        <w:rPr>
          <w:lang w:val="en-US"/>
        </w:rPr>
      </w:pPr>
      <w:r>
        <w:rPr>
          <w:lang w:val="en-US"/>
        </w:rPr>
        <w:t>Never hope anything from a reviewer – tell them why they are wrong or right and state how the manuscript has changed as a result.</w:t>
      </w:r>
    </w:p>
  </w:comment>
  <w:comment w:id="427" w:author="sean hughes" w:date="2019-12-06T19:13:00Z" w:initials="sh">
    <w:p w14:paraId="02E161A9" w14:textId="3F6F1AE6" w:rsidR="00CF62E6" w:rsidRPr="00757174" w:rsidRDefault="00CF62E6">
      <w:pPr>
        <w:pStyle w:val="CommentText"/>
        <w:rPr>
          <w:lang w:val="en-US"/>
        </w:rPr>
      </w:pPr>
      <w:r>
        <w:rPr>
          <w:rStyle w:val="CommentReference"/>
        </w:rPr>
        <w:annotationRef/>
      </w:r>
      <w:r w:rsidRPr="00757174">
        <w:rPr>
          <w:lang w:val="en-US"/>
        </w:rPr>
        <w:t xml:space="preserve">You need to give afew relevant citations </w:t>
      </w:r>
      <w:r>
        <w:rPr>
          <w:lang w:val="en-US"/>
        </w:rPr>
        <w:t xml:space="preserve">here. Otherwise it is a straw man argument. </w:t>
      </w:r>
    </w:p>
  </w:comment>
  <w:comment w:id="428" w:author="sean hughes" w:date="2019-12-06T19:15:00Z" w:initials="sh">
    <w:p w14:paraId="4D530CDF" w14:textId="77777777" w:rsidR="00CF62E6" w:rsidRDefault="00CF62E6">
      <w:pPr>
        <w:pStyle w:val="CommentText"/>
        <w:rPr>
          <w:lang w:val="en-US"/>
        </w:rPr>
      </w:pPr>
      <w:r>
        <w:rPr>
          <w:rStyle w:val="CommentReference"/>
        </w:rPr>
        <w:annotationRef/>
      </w:r>
      <w:r w:rsidRPr="00757174">
        <w:rPr>
          <w:lang w:val="en-US"/>
        </w:rPr>
        <w:t xml:space="preserve">We have two options here – double down and state why we  want to keep the title or simply avoid the issue and </w:t>
      </w:r>
      <w:r>
        <w:rPr>
          <w:lang w:val="en-US"/>
        </w:rPr>
        <w:t xml:space="preserve">swap it out for something less antagonizing. </w:t>
      </w:r>
    </w:p>
    <w:p w14:paraId="5133533D" w14:textId="77777777" w:rsidR="00CF62E6" w:rsidRDefault="00CF62E6">
      <w:pPr>
        <w:pStyle w:val="CommentText"/>
        <w:rPr>
          <w:lang w:val="en-US"/>
        </w:rPr>
      </w:pPr>
    </w:p>
    <w:p w14:paraId="7E78047F" w14:textId="77777777" w:rsidR="00CF62E6" w:rsidRDefault="00CF62E6">
      <w:pPr>
        <w:pStyle w:val="CommentText"/>
        <w:rPr>
          <w:lang w:val="en-US"/>
        </w:rPr>
      </w:pPr>
      <w:r>
        <w:rPr>
          <w:lang w:val="en-US"/>
        </w:rPr>
        <w:t xml:space="preserve">If we opt to stick we need a valid reason why. State that this claim is not directed at any one person or researcher but our belief that the measure is not (a) implicit is the way that people often assume that it is and (b) s not valid in the way that people assume it is. As such,  continued use of the task given these findings would be akin to ignoring several serious issues with the effect t hat need to be addressed. The title was never designed to offend but to raise awareness of these two points. </w:t>
      </w:r>
    </w:p>
    <w:p w14:paraId="194A10DF" w14:textId="77777777" w:rsidR="00CF62E6" w:rsidRDefault="00CF62E6">
      <w:pPr>
        <w:pStyle w:val="CommentText"/>
        <w:rPr>
          <w:lang w:val="en-US"/>
        </w:rPr>
      </w:pPr>
    </w:p>
    <w:p w14:paraId="57D74069" w14:textId="77777777" w:rsidR="00CF62E6" w:rsidRDefault="00CF62E6">
      <w:pPr>
        <w:pStyle w:val="CommentText"/>
        <w:rPr>
          <w:lang w:val="en-US"/>
        </w:rPr>
      </w:pPr>
      <w:r>
        <w:rPr>
          <w:lang w:val="en-US"/>
        </w:rPr>
        <w:t>It is a great title though…</w:t>
      </w:r>
    </w:p>
    <w:p w14:paraId="54DFD720" w14:textId="77777777" w:rsidR="00CF62E6" w:rsidRDefault="00CF62E6">
      <w:pPr>
        <w:pStyle w:val="CommentText"/>
        <w:rPr>
          <w:lang w:val="en-US"/>
        </w:rPr>
      </w:pPr>
    </w:p>
    <w:p w14:paraId="3EA686DF" w14:textId="7CE2005F" w:rsidR="00CF62E6" w:rsidRPr="00757174" w:rsidRDefault="00CF62E6">
      <w:pPr>
        <w:pStyle w:val="CommentText"/>
        <w:rPr>
          <w:lang w:val="en-US"/>
        </w:rPr>
      </w:pPr>
      <w:r>
        <w:rPr>
          <w:lang w:val="en-US"/>
        </w:rPr>
        <w:t xml:space="preserve">My feeling is that Yoav will accept the new version with the new experiments as publishable. Keith will not. No matter what we do. So we need the Editor to side with us (therefore have to give him what he asks for) and ask for a third reviewer for the validity analyses ( and also someone to break the tie that Keith will give). If it is the Editor and two reviewers, one of whom is Keith, we lose. If it is three reviewers and one of whom is Keith, I like those odds  better. </w:t>
      </w:r>
    </w:p>
  </w:comment>
  <w:comment w:id="429" w:author="sean hughes" w:date="2019-12-06T19:19:00Z" w:initials="sh">
    <w:p w14:paraId="7E31723C" w14:textId="5795AF59" w:rsidR="00CF62E6" w:rsidRPr="00FF73D4" w:rsidRDefault="00CF62E6">
      <w:pPr>
        <w:pStyle w:val="CommentText"/>
        <w:rPr>
          <w:lang w:val="en-US"/>
        </w:rPr>
      </w:pPr>
      <w:r>
        <w:rPr>
          <w:rStyle w:val="CommentReference"/>
        </w:rPr>
        <w:annotationRef/>
      </w:r>
      <w:r w:rsidRPr="00FF73D4">
        <w:rPr>
          <w:lang w:val="en-US"/>
        </w:rPr>
        <w:t>Summarise what we said in previous comments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926433" w15:done="0"/>
  <w15:commentEx w15:paraId="018E90F2" w15:done="0"/>
  <w15:commentEx w15:paraId="555B55C6" w15:done="0"/>
  <w15:commentEx w15:paraId="4C549288" w15:done="0"/>
  <w15:commentEx w15:paraId="63863B21" w15:done="0"/>
  <w15:commentEx w15:paraId="63648C09" w15:done="0"/>
  <w15:commentEx w15:paraId="6BF088F3" w15:done="0"/>
  <w15:commentEx w15:paraId="260480AA" w15:done="0"/>
  <w15:commentEx w15:paraId="15C8AE23" w15:done="0"/>
  <w15:commentEx w15:paraId="1A44E15B" w15:done="0"/>
  <w15:commentEx w15:paraId="41C9F90B" w15:done="0"/>
  <w15:commentEx w15:paraId="2DAEAF3E" w15:done="0"/>
  <w15:commentEx w15:paraId="3812A0D3" w15:done="0"/>
  <w15:commentEx w15:paraId="55BDBEBE" w15:done="0"/>
  <w15:commentEx w15:paraId="5B4F1A88" w15:done="0"/>
  <w15:commentEx w15:paraId="4251F7FB" w15:done="0"/>
  <w15:commentEx w15:paraId="764B0646" w15:done="0"/>
  <w15:commentEx w15:paraId="1125752F" w15:done="0"/>
  <w15:commentEx w15:paraId="6A1CED4A" w15:done="0"/>
  <w15:commentEx w15:paraId="7AD6AF34" w15:done="0"/>
  <w15:commentEx w15:paraId="13E408AA" w15:paraIdParent="7AD6AF34" w15:done="0"/>
  <w15:commentEx w15:paraId="3A58F96F" w15:done="0"/>
  <w15:commentEx w15:paraId="3264C4FF" w15:done="0"/>
  <w15:commentEx w15:paraId="42417178" w15:done="0"/>
  <w15:commentEx w15:paraId="6559E27A" w15:paraIdParent="42417178" w15:done="0"/>
  <w15:commentEx w15:paraId="1798A1E3" w15:done="0"/>
  <w15:commentEx w15:paraId="7318724E" w15:done="0"/>
  <w15:commentEx w15:paraId="1DA1CBDC" w15:done="0"/>
  <w15:commentEx w15:paraId="553AE41A" w15:done="0"/>
  <w15:commentEx w15:paraId="743FE26B" w15:done="0"/>
  <w15:commentEx w15:paraId="271D2CCF" w15:done="0"/>
  <w15:commentEx w15:paraId="6A983835" w15:paraIdParent="271D2CCF" w15:done="0"/>
  <w15:commentEx w15:paraId="06B319E5" w15:done="0"/>
  <w15:commentEx w15:paraId="2BD177BC" w15:done="0"/>
  <w15:commentEx w15:paraId="1880E28B" w15:done="0"/>
  <w15:commentEx w15:paraId="7C6F1F93" w15:done="0"/>
  <w15:commentEx w15:paraId="6BB3922C" w15:done="0"/>
  <w15:commentEx w15:paraId="4899BC6A" w15:done="0"/>
  <w15:commentEx w15:paraId="7AA6B014" w15:done="0"/>
  <w15:commentEx w15:paraId="5994176D" w15:done="0"/>
  <w15:commentEx w15:paraId="496F9221" w15:done="0"/>
  <w15:commentEx w15:paraId="07072E56" w15:done="0"/>
  <w15:commentEx w15:paraId="7DB7DDCB" w15:done="0"/>
  <w15:commentEx w15:paraId="61D3346D" w15:done="0"/>
  <w15:commentEx w15:paraId="3E1D0667" w15:paraIdParent="61D3346D" w15:done="0"/>
  <w15:commentEx w15:paraId="1ECB9A4A" w15:done="0"/>
  <w15:commentEx w15:paraId="3BF3B0F2" w15:done="0"/>
  <w15:commentEx w15:paraId="5DCABFAB" w15:done="0"/>
  <w15:commentEx w15:paraId="5D132F20" w15:done="0"/>
  <w15:commentEx w15:paraId="6FAA7455" w15:done="0"/>
  <w15:commentEx w15:paraId="40176FC1" w15:done="0"/>
  <w15:commentEx w15:paraId="741BBBE1" w15:done="0"/>
  <w15:commentEx w15:paraId="477D5D37" w15:done="0"/>
  <w15:commentEx w15:paraId="34549050" w15:done="0"/>
  <w15:commentEx w15:paraId="5CDC3E51" w15:done="0"/>
  <w15:commentEx w15:paraId="41A993DD" w15:done="0"/>
  <w15:commentEx w15:paraId="5BC0589A" w15:done="0"/>
  <w15:commentEx w15:paraId="69D70031" w15:done="0"/>
  <w15:commentEx w15:paraId="2DE5E296" w15:done="0"/>
  <w15:commentEx w15:paraId="4B03BBE9" w15:done="0"/>
  <w15:commentEx w15:paraId="371A1D81" w15:done="0"/>
  <w15:commentEx w15:paraId="5C8E8F3A" w15:done="0"/>
  <w15:commentEx w15:paraId="5647C033" w15:done="0"/>
  <w15:commentEx w15:paraId="6A123682" w15:done="0"/>
  <w15:commentEx w15:paraId="428525F5" w15:done="0"/>
  <w15:commentEx w15:paraId="3976FB7F" w15:done="0"/>
  <w15:commentEx w15:paraId="21C5679D" w15:done="0"/>
  <w15:commentEx w15:paraId="58E32A5D" w15:done="0"/>
  <w15:commentEx w15:paraId="1FF8F61D" w15:done="0"/>
  <w15:commentEx w15:paraId="7765F03D" w15:done="0"/>
  <w15:commentEx w15:paraId="743528F7" w15:done="0"/>
  <w15:commentEx w15:paraId="368024F6" w15:done="0"/>
  <w15:commentEx w15:paraId="7BC9BF45" w15:done="0"/>
  <w15:commentEx w15:paraId="6D06EB19" w15:done="0"/>
  <w15:commentEx w15:paraId="7E1012A8" w15:done="0"/>
  <w15:commentEx w15:paraId="794D312E" w15:done="0"/>
  <w15:commentEx w15:paraId="7406C57E" w15:done="0"/>
  <w15:commentEx w15:paraId="3B9303C8" w15:done="0"/>
  <w15:commentEx w15:paraId="0AD0B0B4" w15:done="0"/>
  <w15:commentEx w15:paraId="02E161A9" w15:done="0"/>
  <w15:commentEx w15:paraId="3EA686DF" w15:done="0"/>
  <w15:commentEx w15:paraId="7E3172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926433" w16cid:durableId="21EFDAAF"/>
  <w16cid:commentId w16cid:paraId="018E90F2" w16cid:durableId="21EFDAB0"/>
  <w16cid:commentId w16cid:paraId="555B55C6" w16cid:durableId="21EFDAB1"/>
  <w16cid:commentId w16cid:paraId="4C549288" w16cid:durableId="21EFDAB2"/>
  <w16cid:commentId w16cid:paraId="63863B21" w16cid:durableId="21EFDAB3"/>
  <w16cid:commentId w16cid:paraId="63648C09" w16cid:durableId="21EFDAB4"/>
  <w16cid:commentId w16cid:paraId="6BF088F3" w16cid:durableId="21EFDAB5"/>
  <w16cid:commentId w16cid:paraId="260480AA" w16cid:durableId="21EFDAB6"/>
  <w16cid:commentId w16cid:paraId="15C8AE23" w16cid:durableId="21EFDAB7"/>
  <w16cid:commentId w16cid:paraId="1A44E15B" w16cid:durableId="21EFDABA"/>
  <w16cid:commentId w16cid:paraId="41C9F90B" w16cid:durableId="21EFDABB"/>
  <w16cid:commentId w16cid:paraId="2DAEAF3E" w16cid:durableId="21EFDABC"/>
  <w16cid:commentId w16cid:paraId="3812A0D3" w16cid:durableId="21EFDABF"/>
  <w16cid:commentId w16cid:paraId="55BDBEBE" w16cid:durableId="21EFDAC2"/>
  <w16cid:commentId w16cid:paraId="5B4F1A88" w16cid:durableId="21EFDAC3"/>
  <w16cid:commentId w16cid:paraId="4251F7FB" w16cid:durableId="21EFDAC4"/>
  <w16cid:commentId w16cid:paraId="764B0646" w16cid:durableId="21EFDAC5"/>
  <w16cid:commentId w16cid:paraId="1125752F" w16cid:durableId="21EFDAC6"/>
  <w16cid:commentId w16cid:paraId="6A1CED4A" w16cid:durableId="21EFDAC7"/>
  <w16cid:commentId w16cid:paraId="7AD6AF34" w16cid:durableId="21EFDAC8"/>
  <w16cid:commentId w16cid:paraId="13E408AA" w16cid:durableId="21EFDAC9"/>
  <w16cid:commentId w16cid:paraId="3A58F96F" w16cid:durableId="21EFDACB"/>
  <w16cid:commentId w16cid:paraId="3264C4FF" w16cid:durableId="21EFDACC"/>
  <w16cid:commentId w16cid:paraId="42417178" w16cid:durableId="21EFDACD"/>
  <w16cid:commentId w16cid:paraId="6559E27A" w16cid:durableId="21EFDACE"/>
  <w16cid:commentId w16cid:paraId="1798A1E3" w16cid:durableId="21EFDACF"/>
  <w16cid:commentId w16cid:paraId="7318724E" w16cid:durableId="21EFDAD0"/>
  <w16cid:commentId w16cid:paraId="1DA1CBDC" w16cid:durableId="21EFDAD1"/>
  <w16cid:commentId w16cid:paraId="553AE41A" w16cid:durableId="21EFDAD2"/>
  <w16cid:commentId w16cid:paraId="743FE26B" w16cid:durableId="21EFDAD3"/>
  <w16cid:commentId w16cid:paraId="271D2CCF" w16cid:durableId="21EFDAD4"/>
  <w16cid:commentId w16cid:paraId="6A983835" w16cid:durableId="21EFDAD5"/>
  <w16cid:commentId w16cid:paraId="06B319E5" w16cid:durableId="21EFDAD6"/>
  <w16cid:commentId w16cid:paraId="2BD177BC" w16cid:durableId="21EFDAD7"/>
  <w16cid:commentId w16cid:paraId="1880E28B" w16cid:durableId="21EFDAD8"/>
  <w16cid:commentId w16cid:paraId="7C6F1F93" w16cid:durableId="21EFDAD9"/>
  <w16cid:commentId w16cid:paraId="6BB3922C" w16cid:durableId="21EFDADA"/>
  <w16cid:commentId w16cid:paraId="4899BC6A" w16cid:durableId="21EFDADB"/>
  <w16cid:commentId w16cid:paraId="7AA6B014" w16cid:durableId="21EFDADC"/>
  <w16cid:commentId w16cid:paraId="5994176D" w16cid:durableId="21EFDADD"/>
  <w16cid:commentId w16cid:paraId="496F9221" w16cid:durableId="21EFDAE0"/>
  <w16cid:commentId w16cid:paraId="07072E56" w16cid:durableId="21EFDAE1"/>
  <w16cid:commentId w16cid:paraId="7DB7DDCB" w16cid:durableId="21EFDAE2"/>
  <w16cid:commentId w16cid:paraId="61D3346D" w16cid:durableId="21EFDAE3"/>
  <w16cid:commentId w16cid:paraId="3E1D0667" w16cid:durableId="21EFDAE4"/>
  <w16cid:commentId w16cid:paraId="1ECB9A4A" w16cid:durableId="21EFDAE5"/>
  <w16cid:commentId w16cid:paraId="3BF3B0F2" w16cid:durableId="21EFDAE6"/>
  <w16cid:commentId w16cid:paraId="5DCABFAB" w16cid:durableId="21EFDAE7"/>
  <w16cid:commentId w16cid:paraId="5D132F20" w16cid:durableId="21EFDAE8"/>
  <w16cid:commentId w16cid:paraId="6FAA7455" w16cid:durableId="21EFDAE9"/>
  <w16cid:commentId w16cid:paraId="40176FC1" w16cid:durableId="21EFDAEA"/>
  <w16cid:commentId w16cid:paraId="741BBBE1" w16cid:durableId="21EFDAEB"/>
  <w16cid:commentId w16cid:paraId="477D5D37" w16cid:durableId="21EFDAEC"/>
  <w16cid:commentId w16cid:paraId="34549050" w16cid:durableId="21EFDAED"/>
  <w16cid:commentId w16cid:paraId="5CDC3E51" w16cid:durableId="21EFDAEE"/>
  <w16cid:commentId w16cid:paraId="41A993DD" w16cid:durableId="21EFDAEF"/>
  <w16cid:commentId w16cid:paraId="5BC0589A" w16cid:durableId="21EFDAF0"/>
  <w16cid:commentId w16cid:paraId="69D70031" w16cid:durableId="21EFDAF1"/>
  <w16cid:commentId w16cid:paraId="2DE5E296" w16cid:durableId="21EFDAF2"/>
  <w16cid:commentId w16cid:paraId="4B03BBE9" w16cid:durableId="21EFDAF3"/>
  <w16cid:commentId w16cid:paraId="371A1D81" w16cid:durableId="21EFDAF4"/>
  <w16cid:commentId w16cid:paraId="5C8E8F3A" w16cid:durableId="21EFDAF5"/>
  <w16cid:commentId w16cid:paraId="5647C033" w16cid:durableId="21EFDAF6"/>
  <w16cid:commentId w16cid:paraId="6A123682" w16cid:durableId="21EFDAF7"/>
  <w16cid:commentId w16cid:paraId="428525F5" w16cid:durableId="21EFDAF8"/>
  <w16cid:commentId w16cid:paraId="3976FB7F" w16cid:durableId="21EFDAF9"/>
  <w16cid:commentId w16cid:paraId="21C5679D" w16cid:durableId="21EFDAFA"/>
  <w16cid:commentId w16cid:paraId="58E32A5D" w16cid:durableId="21EFDAFB"/>
  <w16cid:commentId w16cid:paraId="1FF8F61D" w16cid:durableId="21EFDAFC"/>
  <w16cid:commentId w16cid:paraId="7765F03D" w16cid:durableId="21EFDAFD"/>
  <w16cid:commentId w16cid:paraId="743528F7" w16cid:durableId="21EFDAFE"/>
  <w16cid:commentId w16cid:paraId="368024F6" w16cid:durableId="21EFDAFF"/>
  <w16cid:commentId w16cid:paraId="7BC9BF45" w16cid:durableId="21EFDB00"/>
  <w16cid:commentId w16cid:paraId="6D06EB19" w16cid:durableId="21EFDB01"/>
  <w16cid:commentId w16cid:paraId="7E1012A8" w16cid:durableId="21EFDB02"/>
  <w16cid:commentId w16cid:paraId="794D312E" w16cid:durableId="21EFDB03"/>
  <w16cid:commentId w16cid:paraId="7406C57E" w16cid:durableId="21EFDB04"/>
  <w16cid:commentId w16cid:paraId="3B9303C8" w16cid:durableId="21EFDB05"/>
  <w16cid:commentId w16cid:paraId="0AD0B0B4" w16cid:durableId="21EFDB06"/>
  <w16cid:commentId w16cid:paraId="02E161A9" w16cid:durableId="21EFDB07"/>
  <w16cid:commentId w16cid:paraId="3EA686DF" w16cid:durableId="21EFDB08"/>
  <w16cid:commentId w16cid:paraId="7E31723C" w16cid:durableId="21EFDB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2DAB"/>
    <w:multiLevelType w:val="hybridMultilevel"/>
    <w:tmpl w:val="7ACE8D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A392EBA"/>
    <w:multiLevelType w:val="hybridMultilevel"/>
    <w:tmpl w:val="95D6BD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AC94F2F"/>
    <w:multiLevelType w:val="hybridMultilevel"/>
    <w:tmpl w:val="FF8670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7AB71DE"/>
    <w:multiLevelType w:val="hybridMultilevel"/>
    <w:tmpl w:val="ED209D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79724AE2"/>
    <w:multiLevelType w:val="hybridMultilevel"/>
    <w:tmpl w:val="24984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EA2C70"/>
    <w:multiLevelType w:val="hybridMultilevel"/>
    <w:tmpl w:val="A3AC94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an Hussey">
    <w15:presenceInfo w15:providerId="None" w15:userId="Ian Hussey"/>
  </w15:person>
  <w15:person w15:author="sean hughes">
    <w15:presenceInfo w15:providerId="Windows Live" w15:userId="290af962c17f5454"/>
  </w15:person>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45"/>
    <w:rsid w:val="0000047F"/>
    <w:rsid w:val="00081096"/>
    <w:rsid w:val="000A159B"/>
    <w:rsid w:val="000B37CA"/>
    <w:rsid w:val="000C0B71"/>
    <w:rsid w:val="001000B6"/>
    <w:rsid w:val="0015543D"/>
    <w:rsid w:val="00175A3C"/>
    <w:rsid w:val="0020208C"/>
    <w:rsid w:val="002150EC"/>
    <w:rsid w:val="00275158"/>
    <w:rsid w:val="00283DB1"/>
    <w:rsid w:val="002910E7"/>
    <w:rsid w:val="002A2B77"/>
    <w:rsid w:val="002B70E1"/>
    <w:rsid w:val="002B71AF"/>
    <w:rsid w:val="002D46F6"/>
    <w:rsid w:val="002F5122"/>
    <w:rsid w:val="002F5AD2"/>
    <w:rsid w:val="0034483E"/>
    <w:rsid w:val="00355FC1"/>
    <w:rsid w:val="003C1141"/>
    <w:rsid w:val="003D448E"/>
    <w:rsid w:val="003D7637"/>
    <w:rsid w:val="003E3CFB"/>
    <w:rsid w:val="003E406E"/>
    <w:rsid w:val="00461045"/>
    <w:rsid w:val="004C74FB"/>
    <w:rsid w:val="005A6161"/>
    <w:rsid w:val="0060444D"/>
    <w:rsid w:val="00650B49"/>
    <w:rsid w:val="006D463B"/>
    <w:rsid w:val="007378BC"/>
    <w:rsid w:val="00757174"/>
    <w:rsid w:val="007B3DF0"/>
    <w:rsid w:val="008C5B83"/>
    <w:rsid w:val="008C74D6"/>
    <w:rsid w:val="008D4F3C"/>
    <w:rsid w:val="008F09A7"/>
    <w:rsid w:val="008F2044"/>
    <w:rsid w:val="008F32F8"/>
    <w:rsid w:val="009361E4"/>
    <w:rsid w:val="009904FE"/>
    <w:rsid w:val="009D27C6"/>
    <w:rsid w:val="00A1474B"/>
    <w:rsid w:val="00A91E3C"/>
    <w:rsid w:val="00A97BE0"/>
    <w:rsid w:val="00AF3A3E"/>
    <w:rsid w:val="00B13A73"/>
    <w:rsid w:val="00B473B5"/>
    <w:rsid w:val="00B50D8B"/>
    <w:rsid w:val="00BE0150"/>
    <w:rsid w:val="00C12653"/>
    <w:rsid w:val="00C26942"/>
    <w:rsid w:val="00CB1581"/>
    <w:rsid w:val="00CF62E6"/>
    <w:rsid w:val="00D65521"/>
    <w:rsid w:val="00D65A65"/>
    <w:rsid w:val="00DE781A"/>
    <w:rsid w:val="00E84ED2"/>
    <w:rsid w:val="00ED1092"/>
    <w:rsid w:val="00EF6C99"/>
    <w:rsid w:val="00F16858"/>
    <w:rsid w:val="00FD6347"/>
    <w:rsid w:val="00FF73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A5CF"/>
  <w15:chartTrackingRefBased/>
  <w15:docId w15:val="{654F67EC-5EF1-B945-A28A-22B91B82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045"/>
    <w:pPr>
      <w:spacing w:before="100" w:beforeAutospacing="1" w:after="100" w:afterAutospacing="1" w:line="240" w:lineRule="auto"/>
    </w:pPr>
    <w:rPr>
      <w:rFonts w:ascii="Times New Roman" w:eastAsia="Times New Roman" w:hAnsi="Times New Roman" w:cs="Times New Roman"/>
      <w:sz w:val="24"/>
      <w:szCs w:val="24"/>
      <w:lang w:val="en-IE" w:eastAsia="en-GB"/>
    </w:rPr>
  </w:style>
  <w:style w:type="character" w:styleId="CommentReference">
    <w:name w:val="annotation reference"/>
    <w:basedOn w:val="DefaultParagraphFont"/>
    <w:uiPriority w:val="99"/>
    <w:semiHidden/>
    <w:unhideWhenUsed/>
    <w:rsid w:val="00A91E3C"/>
    <w:rPr>
      <w:sz w:val="16"/>
      <w:szCs w:val="16"/>
    </w:rPr>
  </w:style>
  <w:style w:type="paragraph" w:styleId="CommentText">
    <w:name w:val="annotation text"/>
    <w:basedOn w:val="Normal"/>
    <w:link w:val="CommentTextChar"/>
    <w:uiPriority w:val="99"/>
    <w:unhideWhenUsed/>
    <w:rsid w:val="00A91E3C"/>
    <w:pPr>
      <w:spacing w:line="240" w:lineRule="auto"/>
    </w:pPr>
    <w:rPr>
      <w:sz w:val="20"/>
      <w:szCs w:val="20"/>
    </w:rPr>
  </w:style>
  <w:style w:type="character" w:customStyle="1" w:styleId="CommentTextChar">
    <w:name w:val="Comment Text Char"/>
    <w:basedOn w:val="DefaultParagraphFont"/>
    <w:link w:val="CommentText"/>
    <w:uiPriority w:val="99"/>
    <w:rsid w:val="00A91E3C"/>
    <w:rPr>
      <w:sz w:val="20"/>
      <w:szCs w:val="20"/>
    </w:rPr>
  </w:style>
  <w:style w:type="paragraph" w:styleId="CommentSubject">
    <w:name w:val="annotation subject"/>
    <w:basedOn w:val="CommentText"/>
    <w:next w:val="CommentText"/>
    <w:link w:val="CommentSubjectChar"/>
    <w:uiPriority w:val="99"/>
    <w:semiHidden/>
    <w:unhideWhenUsed/>
    <w:rsid w:val="00A91E3C"/>
    <w:rPr>
      <w:b/>
      <w:bCs/>
    </w:rPr>
  </w:style>
  <w:style w:type="character" w:customStyle="1" w:styleId="CommentSubjectChar">
    <w:name w:val="Comment Subject Char"/>
    <w:basedOn w:val="CommentTextChar"/>
    <w:link w:val="CommentSubject"/>
    <w:uiPriority w:val="99"/>
    <w:semiHidden/>
    <w:rsid w:val="00A91E3C"/>
    <w:rPr>
      <w:b/>
      <w:bCs/>
      <w:sz w:val="20"/>
      <w:szCs w:val="20"/>
    </w:rPr>
  </w:style>
  <w:style w:type="paragraph" w:styleId="BalloonText">
    <w:name w:val="Balloon Text"/>
    <w:basedOn w:val="Normal"/>
    <w:link w:val="BalloonTextChar"/>
    <w:uiPriority w:val="99"/>
    <w:semiHidden/>
    <w:unhideWhenUsed/>
    <w:rsid w:val="00A91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E3C"/>
    <w:rPr>
      <w:rFonts w:ascii="Segoe UI" w:hAnsi="Segoe UI" w:cs="Segoe UI"/>
      <w:sz w:val="18"/>
      <w:szCs w:val="18"/>
    </w:rPr>
  </w:style>
  <w:style w:type="paragraph" w:styleId="ListParagraph">
    <w:name w:val="List Paragraph"/>
    <w:basedOn w:val="Normal"/>
    <w:uiPriority w:val="34"/>
    <w:qFormat/>
    <w:rsid w:val="003D448E"/>
    <w:pPr>
      <w:ind w:left="720"/>
      <w:contextualSpacing/>
    </w:pPr>
  </w:style>
  <w:style w:type="character" w:styleId="Hyperlink">
    <w:name w:val="Hyperlink"/>
    <w:basedOn w:val="DefaultParagraphFont"/>
    <w:uiPriority w:val="99"/>
    <w:semiHidden/>
    <w:unhideWhenUsed/>
    <w:rsid w:val="00AF3A3E"/>
    <w:rPr>
      <w:color w:val="0000FF"/>
      <w:u w:val="single"/>
    </w:rPr>
  </w:style>
  <w:style w:type="paragraph" w:styleId="Revision">
    <w:name w:val="Revision"/>
    <w:hidden/>
    <w:uiPriority w:val="99"/>
    <w:semiHidden/>
    <w:rsid w:val="00175A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439574">
      <w:bodyDiv w:val="1"/>
      <w:marLeft w:val="0"/>
      <w:marRight w:val="0"/>
      <w:marTop w:val="0"/>
      <w:marBottom w:val="0"/>
      <w:divBdr>
        <w:top w:val="none" w:sz="0" w:space="0" w:color="auto"/>
        <w:left w:val="none" w:sz="0" w:space="0" w:color="auto"/>
        <w:bottom w:val="none" w:sz="0" w:space="0" w:color="auto"/>
        <w:right w:val="none" w:sz="0" w:space="0" w:color="auto"/>
      </w:divBdr>
      <w:divsChild>
        <w:div w:id="1478450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6125322">
              <w:marLeft w:val="0"/>
              <w:marRight w:val="0"/>
              <w:marTop w:val="0"/>
              <w:marBottom w:val="0"/>
              <w:divBdr>
                <w:top w:val="none" w:sz="0" w:space="0" w:color="auto"/>
                <w:left w:val="none" w:sz="0" w:space="0" w:color="auto"/>
                <w:bottom w:val="none" w:sz="0" w:space="0" w:color="auto"/>
                <w:right w:val="none" w:sz="0" w:space="0" w:color="auto"/>
              </w:divBdr>
              <w:divsChild>
                <w:div w:id="607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EB5A6-D43B-BF4F-8B53-43BDBD2EF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26</Pages>
  <Words>14507</Words>
  <Characters>82690</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97003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Jamie Cummins</cp:lastModifiedBy>
  <cp:revision>2</cp:revision>
  <dcterms:created xsi:type="dcterms:W3CDTF">2019-12-07T00:19:00Z</dcterms:created>
  <dcterms:modified xsi:type="dcterms:W3CDTF">2020-08-25T13:44:00Z</dcterms:modified>
</cp:coreProperties>
</file>